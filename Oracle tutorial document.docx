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EEF089" w14:textId="4FE9BEB5" w:rsidR="00AB0B5F" w:rsidRPr="00AB0B5F" w:rsidRDefault="00AB0B5F" w:rsidP="00AB0B5F">
      <w:pPr>
        <w:spacing w:after="105" w:line="720" w:lineRule="atLeast"/>
        <w:outlineLvl w:val="0"/>
        <w:rPr>
          <w:rFonts w:ascii="Times New Roman" w:eastAsia="Times New Roman" w:hAnsi="Times New Roman" w:cs="Times New Roman"/>
          <w:color w:val="000000"/>
          <w:sz w:val="21"/>
          <w:szCs w:val="21"/>
        </w:rPr>
      </w:pPr>
      <w:r w:rsidRPr="00AB0B5F">
        <w:rPr>
          <w:rFonts w:ascii="Roboto Condensed" w:eastAsia="Times New Roman" w:hAnsi="Roboto Condensed" w:cs="Times New Roman"/>
          <w:b/>
          <w:bCs/>
          <w:color w:val="111111"/>
          <w:spacing w:val="5"/>
          <w:kern w:val="36"/>
          <w:sz w:val="63"/>
          <w:szCs w:val="63"/>
        </w:rPr>
        <w:t>What Are Block Types In PL/</w:t>
      </w:r>
      <w:proofErr w:type="gramStart"/>
      <w:r w:rsidRPr="00AB0B5F">
        <w:rPr>
          <w:rFonts w:ascii="Roboto Condensed" w:eastAsia="Times New Roman" w:hAnsi="Roboto Condensed" w:cs="Times New Roman"/>
          <w:b/>
          <w:bCs/>
          <w:color w:val="111111"/>
          <w:spacing w:val="5"/>
          <w:kern w:val="36"/>
          <w:sz w:val="63"/>
          <w:szCs w:val="63"/>
        </w:rPr>
        <w:t>SQL</w:t>
      </w:r>
      <w:proofErr w:type="gramEnd"/>
    </w:p>
    <w:p w14:paraId="6A26202D" w14:textId="5DDCC2F7" w:rsidR="00AB0B5F" w:rsidRPr="00AB0B5F" w:rsidRDefault="00AB0B5F" w:rsidP="00AB0B5F">
      <w:pPr>
        <w:spacing w:line="240" w:lineRule="auto"/>
        <w:jc w:val="center"/>
        <w:rPr>
          <w:rFonts w:ascii="Times New Roman" w:eastAsia="Times New Roman" w:hAnsi="Times New Roman" w:cs="Times New Roman"/>
          <w:color w:val="000000"/>
          <w:sz w:val="21"/>
          <w:szCs w:val="21"/>
        </w:rPr>
      </w:pPr>
    </w:p>
    <w:p w14:paraId="53AD41B4" w14:textId="77777777" w:rsidR="00AB0B5F" w:rsidRPr="00AB0B5F" w:rsidRDefault="00AB0B5F" w:rsidP="00AB0B5F">
      <w:pPr>
        <w:spacing w:after="390" w:line="240" w:lineRule="auto"/>
        <w:rPr>
          <w:rFonts w:ascii="Verdana" w:eastAsia="Times New Roman" w:hAnsi="Verdana" w:cs="Times New Roman"/>
          <w:color w:val="222222"/>
          <w:sz w:val="23"/>
          <w:szCs w:val="23"/>
        </w:rPr>
      </w:pPr>
      <w:r w:rsidRPr="00AB0B5F">
        <w:rPr>
          <w:rFonts w:ascii="Verdana" w:eastAsia="Times New Roman" w:hAnsi="Verdana" w:cs="Times New Roman"/>
          <w:color w:val="222222"/>
          <w:sz w:val="23"/>
          <w:szCs w:val="23"/>
        </w:rPr>
        <w:t xml:space="preserve">PL/SQL stands for procedural language-standard query language. It is a significant member of Oracle programming tool set which is extensively used to code </w:t>
      </w:r>
      <w:proofErr w:type="gramStart"/>
      <w:r w:rsidRPr="00AB0B5F">
        <w:rPr>
          <w:rFonts w:ascii="Verdana" w:eastAsia="Times New Roman" w:hAnsi="Verdana" w:cs="Times New Roman"/>
          <w:color w:val="222222"/>
          <w:sz w:val="23"/>
          <w:szCs w:val="23"/>
        </w:rPr>
        <w:t>server side</w:t>
      </w:r>
      <w:proofErr w:type="gramEnd"/>
      <w:r w:rsidRPr="00AB0B5F">
        <w:rPr>
          <w:rFonts w:ascii="Verdana" w:eastAsia="Times New Roman" w:hAnsi="Verdana" w:cs="Times New Roman"/>
          <w:color w:val="222222"/>
          <w:sz w:val="23"/>
          <w:szCs w:val="23"/>
        </w:rPr>
        <w:t xml:space="preserve"> programming. Similar to SQL language PL/SQL is also a </w:t>
      </w:r>
      <w:r w:rsidRPr="00AB0B5F">
        <w:rPr>
          <w:rFonts w:ascii="Verdana" w:eastAsia="Times New Roman" w:hAnsi="Verdana" w:cs="Times New Roman"/>
          <w:b/>
          <w:bCs/>
          <w:color w:val="222222"/>
          <w:sz w:val="23"/>
          <w:szCs w:val="23"/>
        </w:rPr>
        <w:t>case-insensitive</w:t>
      </w:r>
      <w:r w:rsidRPr="00AB0B5F">
        <w:rPr>
          <w:rFonts w:ascii="Verdana" w:eastAsia="Times New Roman" w:hAnsi="Verdana" w:cs="Times New Roman"/>
          <w:color w:val="222222"/>
          <w:sz w:val="23"/>
          <w:szCs w:val="23"/>
        </w:rPr>
        <w:t> programming language.</w:t>
      </w:r>
    </w:p>
    <w:p w14:paraId="38BE6AB0" w14:textId="77777777" w:rsidR="00AB0B5F" w:rsidRPr="00AB0B5F" w:rsidRDefault="00AB0B5F" w:rsidP="00AB0B5F">
      <w:pPr>
        <w:spacing w:before="450" w:after="300" w:line="570" w:lineRule="atLeast"/>
        <w:outlineLvl w:val="1"/>
        <w:rPr>
          <w:rFonts w:ascii="Arial" w:eastAsia="Times New Roman" w:hAnsi="Arial" w:cs="Arial"/>
          <w:color w:val="111111"/>
          <w:sz w:val="41"/>
          <w:szCs w:val="41"/>
        </w:rPr>
      </w:pPr>
      <w:r w:rsidRPr="00AB0B5F">
        <w:rPr>
          <w:rFonts w:ascii="Arial" w:eastAsia="Times New Roman" w:hAnsi="Arial" w:cs="Arial"/>
          <w:b/>
          <w:bCs/>
          <w:color w:val="111111"/>
          <w:sz w:val="41"/>
          <w:szCs w:val="41"/>
          <w:u w:val="single"/>
        </w:rPr>
        <w:t>Blocks</w:t>
      </w:r>
    </w:p>
    <w:p w14:paraId="7C0FA2AC" w14:textId="77777777" w:rsidR="00AB0B5F" w:rsidRPr="00AB0B5F" w:rsidRDefault="00AB0B5F" w:rsidP="00AB0B5F">
      <w:pPr>
        <w:spacing w:after="390" w:line="240" w:lineRule="auto"/>
        <w:rPr>
          <w:rFonts w:ascii="Verdana" w:eastAsia="Times New Roman" w:hAnsi="Verdana" w:cs="Times New Roman"/>
          <w:color w:val="222222"/>
          <w:sz w:val="23"/>
          <w:szCs w:val="23"/>
        </w:rPr>
      </w:pPr>
      <w:proofErr w:type="gramStart"/>
      <w:r w:rsidRPr="00AB0B5F">
        <w:rPr>
          <w:rFonts w:ascii="Verdana" w:eastAsia="Times New Roman" w:hAnsi="Verdana" w:cs="Times New Roman"/>
          <w:color w:val="222222"/>
          <w:sz w:val="23"/>
          <w:szCs w:val="23"/>
        </w:rPr>
        <w:t>Generally</w:t>
      </w:r>
      <w:proofErr w:type="gramEnd"/>
      <w:r w:rsidRPr="00AB0B5F">
        <w:rPr>
          <w:rFonts w:ascii="Verdana" w:eastAsia="Times New Roman" w:hAnsi="Verdana" w:cs="Times New Roman"/>
          <w:color w:val="222222"/>
          <w:sz w:val="23"/>
          <w:szCs w:val="23"/>
        </w:rPr>
        <w:t xml:space="preserve"> a program written in PL/SQL language is divided into blocks. </w:t>
      </w:r>
      <w:r w:rsidRPr="00AB0B5F">
        <w:rPr>
          <w:rFonts w:ascii="Verdana" w:eastAsia="Times New Roman" w:hAnsi="Verdana" w:cs="Times New Roman"/>
          <w:b/>
          <w:bCs/>
          <w:color w:val="222222"/>
          <w:sz w:val="23"/>
          <w:szCs w:val="23"/>
        </w:rPr>
        <w:t>We can say blocks are basic programming units in PL/SQL programming language.</w:t>
      </w:r>
    </w:p>
    <w:p w14:paraId="7EE09E49" w14:textId="77777777" w:rsidR="00AB0B5F" w:rsidRPr="00AB0B5F" w:rsidRDefault="00AB0B5F" w:rsidP="00AB0B5F">
      <w:pPr>
        <w:spacing w:after="390" w:line="240" w:lineRule="auto"/>
        <w:rPr>
          <w:rFonts w:ascii="Verdana" w:eastAsia="Times New Roman" w:hAnsi="Verdana" w:cs="Times New Roman"/>
          <w:color w:val="222222"/>
          <w:sz w:val="23"/>
          <w:szCs w:val="23"/>
        </w:rPr>
      </w:pPr>
      <w:r w:rsidRPr="00AB0B5F">
        <w:rPr>
          <w:rFonts w:ascii="Verdana" w:eastAsia="Times New Roman" w:hAnsi="Verdana" w:cs="Times New Roman"/>
          <w:color w:val="222222"/>
          <w:sz w:val="23"/>
          <w:szCs w:val="23"/>
        </w:rPr>
        <w:t>PL/SQL Blocks contain set of instructions for oracle to execute, display information to the screen, write data to file, call other programs, manipulate data and many more.</w:t>
      </w:r>
    </w:p>
    <w:p w14:paraId="0A2555D4" w14:textId="77777777" w:rsidR="00AB0B5F" w:rsidRPr="00AB0B5F" w:rsidRDefault="00AB0B5F" w:rsidP="00AB0B5F">
      <w:pPr>
        <w:spacing w:before="405" w:after="255" w:line="450" w:lineRule="atLeast"/>
        <w:outlineLvl w:val="2"/>
        <w:rPr>
          <w:rFonts w:ascii="Arial" w:eastAsia="Times New Roman" w:hAnsi="Arial" w:cs="Arial"/>
          <w:color w:val="111111"/>
          <w:sz w:val="33"/>
          <w:szCs w:val="33"/>
        </w:rPr>
      </w:pPr>
      <w:r w:rsidRPr="00AB0B5F">
        <w:rPr>
          <w:rFonts w:ascii="Arial" w:eastAsia="Times New Roman" w:hAnsi="Arial" w:cs="Arial"/>
          <w:b/>
          <w:bCs/>
          <w:color w:val="111111"/>
          <w:sz w:val="33"/>
          <w:szCs w:val="33"/>
          <w:u w:val="single"/>
        </w:rPr>
        <w:t>Does Blocks supports DDL statements?</w:t>
      </w:r>
    </w:p>
    <w:p w14:paraId="555A4A81" w14:textId="77777777" w:rsidR="00AB0B5F" w:rsidRPr="00AB0B5F" w:rsidRDefault="00AB0B5F" w:rsidP="00AB0B5F">
      <w:pPr>
        <w:spacing w:after="390" w:line="240" w:lineRule="auto"/>
        <w:rPr>
          <w:rFonts w:ascii="Verdana" w:eastAsia="Times New Roman" w:hAnsi="Verdana" w:cs="Times New Roman"/>
          <w:color w:val="222222"/>
          <w:sz w:val="23"/>
          <w:szCs w:val="23"/>
        </w:rPr>
      </w:pPr>
      <w:r w:rsidRPr="00AB0B5F">
        <w:rPr>
          <w:rFonts w:ascii="Verdana" w:eastAsia="Times New Roman" w:hAnsi="Verdana" w:cs="Times New Roman"/>
          <w:color w:val="222222"/>
          <w:sz w:val="23"/>
          <w:szCs w:val="23"/>
        </w:rPr>
        <w:t>Yes, PL/SQL blocks support all DML statements and using Native Dynamic SQL (NDS) or they can run DDL statements using the build in DBMS_SQL package.</w:t>
      </w:r>
    </w:p>
    <w:p w14:paraId="03E92250" w14:textId="77777777" w:rsidR="00AB0B5F" w:rsidRPr="00AB0B5F" w:rsidRDefault="00AB0B5F" w:rsidP="00AB0B5F">
      <w:pPr>
        <w:spacing w:before="405" w:after="255" w:line="450" w:lineRule="atLeast"/>
        <w:outlineLvl w:val="2"/>
        <w:rPr>
          <w:rFonts w:ascii="Arial" w:eastAsia="Times New Roman" w:hAnsi="Arial" w:cs="Arial"/>
          <w:color w:val="111111"/>
          <w:sz w:val="33"/>
          <w:szCs w:val="33"/>
        </w:rPr>
      </w:pPr>
      <w:r w:rsidRPr="00AB0B5F">
        <w:rPr>
          <w:rFonts w:ascii="Arial" w:eastAsia="Times New Roman" w:hAnsi="Arial" w:cs="Arial"/>
          <w:b/>
          <w:bCs/>
          <w:color w:val="111111"/>
          <w:sz w:val="33"/>
          <w:szCs w:val="33"/>
          <w:u w:val="single"/>
        </w:rPr>
        <w:t>Types of PL/SQL Blocks</w:t>
      </w:r>
    </w:p>
    <w:p w14:paraId="21D61CAC" w14:textId="77777777" w:rsidR="00AB0B5F" w:rsidRPr="00AB0B5F" w:rsidRDefault="00AB0B5F" w:rsidP="00AB0B5F">
      <w:pPr>
        <w:spacing w:after="390" w:line="240" w:lineRule="auto"/>
        <w:rPr>
          <w:rFonts w:ascii="Verdana" w:eastAsia="Times New Roman" w:hAnsi="Verdana" w:cs="Times New Roman"/>
          <w:color w:val="222222"/>
          <w:sz w:val="23"/>
          <w:szCs w:val="23"/>
        </w:rPr>
      </w:pPr>
      <w:r w:rsidRPr="00AB0B5F">
        <w:rPr>
          <w:rFonts w:ascii="Verdana" w:eastAsia="Times New Roman" w:hAnsi="Verdana" w:cs="Times New Roman"/>
          <w:color w:val="222222"/>
          <w:sz w:val="23"/>
          <w:szCs w:val="23"/>
        </w:rPr>
        <w:t>There are two types of blocks in PL/SQL</w:t>
      </w:r>
    </w:p>
    <w:p w14:paraId="2E16C282" w14:textId="77777777" w:rsidR="00AB0B5F" w:rsidRPr="00AB0B5F" w:rsidRDefault="00AB0B5F" w:rsidP="00AB0B5F">
      <w:pPr>
        <w:numPr>
          <w:ilvl w:val="0"/>
          <w:numId w:val="1"/>
        </w:numPr>
        <w:spacing w:before="100" w:beforeAutospacing="1" w:after="150" w:line="240" w:lineRule="auto"/>
        <w:ind w:left="675"/>
        <w:rPr>
          <w:rFonts w:ascii="Verdana" w:eastAsia="Times New Roman" w:hAnsi="Verdana" w:cs="Times New Roman"/>
          <w:color w:val="222222"/>
          <w:sz w:val="23"/>
          <w:szCs w:val="23"/>
        </w:rPr>
      </w:pPr>
      <w:r w:rsidRPr="00AB0B5F">
        <w:rPr>
          <w:rFonts w:ascii="Verdana" w:eastAsia="Times New Roman" w:hAnsi="Verdana" w:cs="Times New Roman"/>
          <w:color w:val="222222"/>
          <w:sz w:val="23"/>
          <w:szCs w:val="23"/>
        </w:rPr>
        <w:t>Anonymous Block</w:t>
      </w:r>
    </w:p>
    <w:p w14:paraId="3A30CEC4" w14:textId="77777777" w:rsidR="00AB0B5F" w:rsidRPr="00AB0B5F" w:rsidRDefault="00AB0B5F" w:rsidP="00AB0B5F">
      <w:pPr>
        <w:numPr>
          <w:ilvl w:val="0"/>
          <w:numId w:val="1"/>
        </w:numPr>
        <w:spacing w:before="100" w:beforeAutospacing="1" w:after="0" w:line="240" w:lineRule="auto"/>
        <w:ind w:left="675"/>
        <w:rPr>
          <w:rFonts w:ascii="Verdana" w:eastAsia="Times New Roman" w:hAnsi="Verdana" w:cs="Times New Roman"/>
          <w:color w:val="222222"/>
          <w:sz w:val="23"/>
          <w:szCs w:val="23"/>
        </w:rPr>
      </w:pPr>
      <w:r w:rsidRPr="00AB0B5F">
        <w:rPr>
          <w:rFonts w:ascii="Verdana" w:eastAsia="Times New Roman" w:hAnsi="Verdana" w:cs="Times New Roman"/>
          <w:color w:val="222222"/>
          <w:sz w:val="23"/>
          <w:szCs w:val="23"/>
        </w:rPr>
        <w:t>Named Block</w:t>
      </w:r>
    </w:p>
    <w:p w14:paraId="7D79115D" w14:textId="77777777" w:rsidR="00AB0B5F" w:rsidRPr="00AB0B5F" w:rsidRDefault="00AB0B5F" w:rsidP="00AB0B5F">
      <w:pPr>
        <w:spacing w:before="405" w:after="255" w:line="450" w:lineRule="atLeast"/>
        <w:outlineLvl w:val="2"/>
        <w:rPr>
          <w:rFonts w:ascii="Arial" w:eastAsia="Times New Roman" w:hAnsi="Arial" w:cs="Arial"/>
          <w:color w:val="111111"/>
          <w:sz w:val="33"/>
          <w:szCs w:val="33"/>
        </w:rPr>
      </w:pPr>
      <w:r w:rsidRPr="00AB0B5F">
        <w:rPr>
          <w:rFonts w:ascii="Arial" w:eastAsia="Times New Roman" w:hAnsi="Arial" w:cs="Arial"/>
          <w:b/>
          <w:bCs/>
          <w:color w:val="111111"/>
          <w:sz w:val="33"/>
          <w:szCs w:val="33"/>
          <w:u w:val="single"/>
        </w:rPr>
        <w:t>Anonymous Block</w:t>
      </w:r>
    </w:p>
    <w:p w14:paraId="289C06A9" w14:textId="77777777" w:rsidR="00AB0B5F" w:rsidRPr="00AB0B5F" w:rsidRDefault="00AB0B5F" w:rsidP="00AB0B5F">
      <w:pPr>
        <w:spacing w:after="390" w:line="240" w:lineRule="auto"/>
        <w:rPr>
          <w:rFonts w:ascii="Verdana" w:eastAsia="Times New Roman" w:hAnsi="Verdana" w:cs="Times New Roman"/>
          <w:color w:val="222222"/>
          <w:sz w:val="23"/>
          <w:szCs w:val="23"/>
        </w:rPr>
      </w:pPr>
      <w:r w:rsidRPr="00AB0B5F">
        <w:rPr>
          <w:rFonts w:ascii="Verdana" w:eastAsia="Times New Roman" w:hAnsi="Verdana" w:cs="Times New Roman"/>
          <w:color w:val="222222"/>
          <w:sz w:val="23"/>
          <w:szCs w:val="23"/>
        </w:rPr>
        <w:t>As the title suggests these anonymous blocks do not have any names as a result they cannot be stored in database and referenced later.</w:t>
      </w:r>
    </w:p>
    <w:p w14:paraId="04B84E33" w14:textId="77777777" w:rsidR="00AB0B5F" w:rsidRPr="00AB0B5F" w:rsidRDefault="00AB0B5F" w:rsidP="00AB0B5F">
      <w:pPr>
        <w:spacing w:before="405" w:after="255" w:line="450" w:lineRule="atLeast"/>
        <w:outlineLvl w:val="2"/>
        <w:rPr>
          <w:rFonts w:ascii="Arial" w:eastAsia="Times New Roman" w:hAnsi="Arial" w:cs="Arial"/>
          <w:color w:val="111111"/>
          <w:sz w:val="33"/>
          <w:szCs w:val="33"/>
        </w:rPr>
      </w:pPr>
      <w:r w:rsidRPr="00AB0B5F">
        <w:rPr>
          <w:rFonts w:ascii="Arial" w:eastAsia="Times New Roman" w:hAnsi="Arial" w:cs="Arial"/>
          <w:b/>
          <w:bCs/>
          <w:color w:val="111111"/>
          <w:sz w:val="33"/>
          <w:szCs w:val="33"/>
          <w:u w:val="single"/>
        </w:rPr>
        <w:lastRenderedPageBreak/>
        <w:t>Named Block</w:t>
      </w:r>
    </w:p>
    <w:p w14:paraId="2D9CB4F9" w14:textId="77777777" w:rsidR="00AB0B5F" w:rsidRPr="00AB0B5F" w:rsidRDefault="00AB0B5F" w:rsidP="00AB0B5F">
      <w:pPr>
        <w:spacing w:after="390" w:line="240" w:lineRule="auto"/>
        <w:rPr>
          <w:rFonts w:ascii="Verdana" w:eastAsia="Times New Roman" w:hAnsi="Verdana" w:cs="Times New Roman"/>
          <w:color w:val="222222"/>
          <w:sz w:val="23"/>
          <w:szCs w:val="23"/>
        </w:rPr>
      </w:pPr>
      <w:r w:rsidRPr="00AB0B5F">
        <w:rPr>
          <w:rFonts w:ascii="Verdana" w:eastAsia="Times New Roman" w:hAnsi="Verdana" w:cs="Times New Roman"/>
          <w:color w:val="222222"/>
          <w:sz w:val="23"/>
          <w:szCs w:val="23"/>
        </w:rPr>
        <w:t xml:space="preserve">On the other </w:t>
      </w:r>
      <w:proofErr w:type="gramStart"/>
      <w:r w:rsidRPr="00AB0B5F">
        <w:rPr>
          <w:rFonts w:ascii="Verdana" w:eastAsia="Times New Roman" w:hAnsi="Verdana" w:cs="Times New Roman"/>
          <w:color w:val="222222"/>
          <w:sz w:val="23"/>
          <w:szCs w:val="23"/>
        </w:rPr>
        <w:t>hand</w:t>
      </w:r>
      <w:proofErr w:type="gramEnd"/>
      <w:r w:rsidRPr="00AB0B5F">
        <w:rPr>
          <w:rFonts w:ascii="Verdana" w:eastAsia="Times New Roman" w:hAnsi="Verdana" w:cs="Times New Roman"/>
          <w:color w:val="222222"/>
          <w:sz w:val="23"/>
          <w:szCs w:val="23"/>
        </w:rPr>
        <w:t xml:space="preserve"> Named PL/SQL blocks are the one that have names and are used when creating subroutines such as procedures, functions and packages. These subroutines then can be stored in the database and referenced by their name later.</w:t>
      </w:r>
    </w:p>
    <w:p w14:paraId="6FD78201" w14:textId="77777777" w:rsidR="00AB0B5F" w:rsidRPr="00AB0B5F" w:rsidRDefault="00AB0B5F" w:rsidP="00AB0B5F">
      <w:pPr>
        <w:spacing w:after="390" w:line="240" w:lineRule="auto"/>
        <w:rPr>
          <w:rFonts w:ascii="Verdana" w:eastAsia="Times New Roman" w:hAnsi="Verdana" w:cs="Times New Roman"/>
          <w:color w:val="222222"/>
          <w:sz w:val="23"/>
          <w:szCs w:val="23"/>
        </w:rPr>
      </w:pPr>
      <w:r w:rsidRPr="00AB0B5F">
        <w:rPr>
          <w:rFonts w:ascii="Verdana" w:eastAsia="Times New Roman" w:hAnsi="Verdana" w:cs="Times New Roman"/>
          <w:color w:val="222222"/>
          <w:sz w:val="23"/>
          <w:szCs w:val="23"/>
        </w:rPr>
        <w:t>Both type of PL/SQL blocks are further divided into 3 different sections which are:</w:t>
      </w:r>
    </w:p>
    <w:p w14:paraId="39A3607E" w14:textId="77777777" w:rsidR="00AB0B5F" w:rsidRPr="00AB0B5F" w:rsidRDefault="00AB0B5F" w:rsidP="00AB0B5F">
      <w:pPr>
        <w:numPr>
          <w:ilvl w:val="0"/>
          <w:numId w:val="2"/>
        </w:numPr>
        <w:spacing w:before="100" w:beforeAutospacing="1" w:after="150" w:line="240" w:lineRule="auto"/>
        <w:ind w:left="675"/>
        <w:rPr>
          <w:rFonts w:ascii="Verdana" w:eastAsia="Times New Roman" w:hAnsi="Verdana" w:cs="Times New Roman"/>
          <w:color w:val="222222"/>
          <w:sz w:val="23"/>
          <w:szCs w:val="23"/>
        </w:rPr>
      </w:pPr>
      <w:r w:rsidRPr="00AB0B5F">
        <w:rPr>
          <w:rFonts w:ascii="Verdana" w:eastAsia="Times New Roman" w:hAnsi="Verdana" w:cs="Times New Roman"/>
          <w:color w:val="222222"/>
          <w:sz w:val="23"/>
          <w:szCs w:val="23"/>
        </w:rPr>
        <w:t>The Declaration Section</w:t>
      </w:r>
    </w:p>
    <w:p w14:paraId="4BB98CA0" w14:textId="77777777" w:rsidR="00AB0B5F" w:rsidRPr="00AB0B5F" w:rsidRDefault="00AB0B5F" w:rsidP="00AB0B5F">
      <w:pPr>
        <w:numPr>
          <w:ilvl w:val="0"/>
          <w:numId w:val="2"/>
        </w:numPr>
        <w:spacing w:before="100" w:beforeAutospacing="1" w:after="150" w:line="240" w:lineRule="auto"/>
        <w:ind w:left="675"/>
        <w:rPr>
          <w:rFonts w:ascii="Verdana" w:eastAsia="Times New Roman" w:hAnsi="Verdana" w:cs="Times New Roman"/>
          <w:color w:val="222222"/>
          <w:sz w:val="23"/>
          <w:szCs w:val="23"/>
        </w:rPr>
      </w:pPr>
      <w:r w:rsidRPr="00AB0B5F">
        <w:rPr>
          <w:rFonts w:ascii="Verdana" w:eastAsia="Times New Roman" w:hAnsi="Verdana" w:cs="Times New Roman"/>
          <w:color w:val="222222"/>
          <w:sz w:val="23"/>
          <w:szCs w:val="23"/>
        </w:rPr>
        <w:t>The Execution Section and</w:t>
      </w:r>
    </w:p>
    <w:p w14:paraId="2854C193" w14:textId="77777777" w:rsidR="00AB0B5F" w:rsidRPr="00AB0B5F" w:rsidRDefault="00AB0B5F" w:rsidP="00AB0B5F">
      <w:pPr>
        <w:numPr>
          <w:ilvl w:val="0"/>
          <w:numId w:val="2"/>
        </w:numPr>
        <w:spacing w:before="100" w:beforeAutospacing="1" w:after="0" w:line="240" w:lineRule="auto"/>
        <w:ind w:left="675"/>
        <w:rPr>
          <w:rFonts w:ascii="Verdana" w:eastAsia="Times New Roman" w:hAnsi="Verdana" w:cs="Times New Roman"/>
          <w:color w:val="222222"/>
          <w:sz w:val="23"/>
          <w:szCs w:val="23"/>
        </w:rPr>
      </w:pPr>
      <w:r w:rsidRPr="00AB0B5F">
        <w:rPr>
          <w:rFonts w:ascii="Verdana" w:eastAsia="Times New Roman" w:hAnsi="Verdana" w:cs="Times New Roman"/>
          <w:color w:val="222222"/>
          <w:sz w:val="23"/>
          <w:szCs w:val="23"/>
        </w:rPr>
        <w:t>The Exception-handling Section</w:t>
      </w:r>
    </w:p>
    <w:p w14:paraId="5692EA02" w14:textId="77777777" w:rsidR="00AB0B5F" w:rsidRPr="00AB0B5F" w:rsidRDefault="00AB0B5F" w:rsidP="00AB0B5F">
      <w:pPr>
        <w:spacing w:after="390" w:line="240" w:lineRule="auto"/>
        <w:rPr>
          <w:rFonts w:ascii="Verdana" w:eastAsia="Times New Roman" w:hAnsi="Verdana" w:cs="Times New Roman"/>
          <w:color w:val="222222"/>
          <w:sz w:val="23"/>
          <w:szCs w:val="23"/>
        </w:rPr>
      </w:pPr>
      <w:r w:rsidRPr="00AB0B5F">
        <w:rPr>
          <w:rFonts w:ascii="Verdana" w:eastAsia="Times New Roman" w:hAnsi="Verdana" w:cs="Times New Roman"/>
          <w:color w:val="222222"/>
          <w:sz w:val="23"/>
          <w:szCs w:val="23"/>
        </w:rPr>
        <w:t>The Execution Section is the only mandatory section of block whereas Declaration and Exception Handling sections are optional.</w:t>
      </w:r>
    </w:p>
    <w:p w14:paraId="5D28451D" w14:textId="77777777" w:rsidR="00AB0B5F" w:rsidRPr="00AB0B5F" w:rsidRDefault="00AB0B5F" w:rsidP="00AB0B5F">
      <w:pPr>
        <w:spacing w:before="405" w:after="255" w:line="450" w:lineRule="atLeast"/>
        <w:outlineLvl w:val="2"/>
        <w:rPr>
          <w:rFonts w:ascii="Arial" w:eastAsia="Times New Roman" w:hAnsi="Arial" w:cs="Arial"/>
          <w:color w:val="111111"/>
          <w:sz w:val="33"/>
          <w:szCs w:val="33"/>
        </w:rPr>
      </w:pPr>
      <w:r w:rsidRPr="00AB0B5F">
        <w:rPr>
          <w:rFonts w:ascii="Arial" w:eastAsia="Times New Roman" w:hAnsi="Arial" w:cs="Arial"/>
          <w:b/>
          <w:bCs/>
          <w:color w:val="111111"/>
          <w:sz w:val="33"/>
          <w:szCs w:val="33"/>
          <w:u w:val="single"/>
        </w:rPr>
        <w:t>Basic prototype of Anonymous PL/SQL Block</w:t>
      </w:r>
    </w:p>
    <w:p w14:paraId="6CF04312" w14:textId="77777777" w:rsidR="00AB0B5F" w:rsidRPr="00AB0B5F" w:rsidRDefault="00AB0B5F" w:rsidP="00AB0B5F">
      <w:pPr>
        <w:shd w:val="clear" w:color="auto" w:fill="FCB900"/>
        <w:spacing w:after="390" w:line="240" w:lineRule="auto"/>
        <w:rPr>
          <w:rFonts w:ascii="Verdana" w:eastAsia="Times New Roman" w:hAnsi="Verdana" w:cs="Times New Roman"/>
          <w:color w:val="222222"/>
          <w:sz w:val="23"/>
          <w:szCs w:val="23"/>
        </w:rPr>
      </w:pPr>
      <w:r w:rsidRPr="00AB0B5F">
        <w:rPr>
          <w:rFonts w:ascii="Verdana" w:eastAsia="Times New Roman" w:hAnsi="Verdana" w:cs="Times New Roman"/>
          <w:b/>
          <w:bCs/>
          <w:i/>
          <w:iCs/>
          <w:color w:val="222222"/>
          <w:sz w:val="23"/>
          <w:szCs w:val="23"/>
        </w:rPr>
        <w:t>DECLARE</w:t>
      </w:r>
      <w:r w:rsidRPr="00AB0B5F">
        <w:rPr>
          <w:rFonts w:ascii="Verdana" w:eastAsia="Times New Roman" w:hAnsi="Verdana" w:cs="Times New Roman"/>
          <w:i/>
          <w:iCs/>
          <w:color w:val="222222"/>
          <w:sz w:val="23"/>
          <w:szCs w:val="23"/>
        </w:rPr>
        <w:br/>
        <w:t>Declaration Statements</w:t>
      </w:r>
      <w:r w:rsidRPr="00AB0B5F">
        <w:rPr>
          <w:rFonts w:ascii="Verdana" w:eastAsia="Times New Roman" w:hAnsi="Verdana" w:cs="Times New Roman"/>
          <w:i/>
          <w:iCs/>
          <w:color w:val="222222"/>
          <w:sz w:val="23"/>
          <w:szCs w:val="23"/>
        </w:rPr>
        <w:br/>
      </w:r>
      <w:r w:rsidRPr="00AB0B5F">
        <w:rPr>
          <w:rFonts w:ascii="Verdana" w:eastAsia="Times New Roman" w:hAnsi="Verdana" w:cs="Times New Roman"/>
          <w:b/>
          <w:bCs/>
          <w:i/>
          <w:iCs/>
          <w:color w:val="222222"/>
          <w:sz w:val="23"/>
          <w:szCs w:val="23"/>
        </w:rPr>
        <w:t>BEGIN</w:t>
      </w:r>
      <w:r w:rsidRPr="00AB0B5F">
        <w:rPr>
          <w:rFonts w:ascii="Verdana" w:eastAsia="Times New Roman" w:hAnsi="Verdana" w:cs="Times New Roman"/>
          <w:i/>
          <w:iCs/>
          <w:color w:val="222222"/>
          <w:sz w:val="23"/>
          <w:szCs w:val="23"/>
        </w:rPr>
        <w:br/>
        <w:t>Executable statements</w:t>
      </w:r>
      <w:r w:rsidRPr="00AB0B5F">
        <w:rPr>
          <w:rFonts w:ascii="Verdana" w:eastAsia="Times New Roman" w:hAnsi="Verdana" w:cs="Times New Roman"/>
          <w:i/>
          <w:iCs/>
          <w:color w:val="222222"/>
          <w:sz w:val="23"/>
          <w:szCs w:val="23"/>
        </w:rPr>
        <w:br/>
      </w:r>
      <w:r w:rsidRPr="00AB0B5F">
        <w:rPr>
          <w:rFonts w:ascii="Verdana" w:eastAsia="Times New Roman" w:hAnsi="Verdana" w:cs="Times New Roman"/>
          <w:b/>
          <w:bCs/>
          <w:i/>
          <w:iCs/>
          <w:color w:val="222222"/>
          <w:sz w:val="23"/>
          <w:szCs w:val="23"/>
        </w:rPr>
        <w:t>Exception</w:t>
      </w:r>
      <w:r w:rsidRPr="00AB0B5F">
        <w:rPr>
          <w:rFonts w:ascii="Verdana" w:eastAsia="Times New Roman" w:hAnsi="Verdana" w:cs="Times New Roman"/>
          <w:i/>
          <w:iCs/>
          <w:color w:val="222222"/>
          <w:sz w:val="23"/>
          <w:szCs w:val="23"/>
        </w:rPr>
        <w:br/>
      </w:r>
      <w:proofErr w:type="spellStart"/>
      <w:r w:rsidRPr="00AB0B5F">
        <w:rPr>
          <w:rFonts w:ascii="Verdana" w:eastAsia="Times New Roman" w:hAnsi="Verdana" w:cs="Times New Roman"/>
          <w:i/>
          <w:iCs/>
          <w:color w:val="222222"/>
          <w:sz w:val="23"/>
          <w:szCs w:val="23"/>
        </w:rPr>
        <w:t>Exception</w:t>
      </w:r>
      <w:proofErr w:type="spellEnd"/>
      <w:r w:rsidRPr="00AB0B5F">
        <w:rPr>
          <w:rFonts w:ascii="Verdana" w:eastAsia="Times New Roman" w:hAnsi="Verdana" w:cs="Times New Roman"/>
          <w:i/>
          <w:iCs/>
          <w:color w:val="222222"/>
          <w:sz w:val="23"/>
          <w:szCs w:val="23"/>
        </w:rPr>
        <w:t xml:space="preserve"> handling statements</w:t>
      </w:r>
      <w:r w:rsidRPr="00AB0B5F">
        <w:rPr>
          <w:rFonts w:ascii="Verdana" w:eastAsia="Times New Roman" w:hAnsi="Verdana" w:cs="Times New Roman"/>
          <w:i/>
          <w:iCs/>
          <w:color w:val="222222"/>
          <w:sz w:val="23"/>
          <w:szCs w:val="23"/>
        </w:rPr>
        <w:br/>
      </w:r>
      <w:r w:rsidRPr="00AB0B5F">
        <w:rPr>
          <w:rFonts w:ascii="Verdana" w:eastAsia="Times New Roman" w:hAnsi="Verdana" w:cs="Times New Roman"/>
          <w:b/>
          <w:bCs/>
          <w:i/>
          <w:iCs/>
          <w:color w:val="222222"/>
          <w:sz w:val="23"/>
          <w:szCs w:val="23"/>
        </w:rPr>
        <w:t>END</w:t>
      </w:r>
      <w:r w:rsidRPr="00AB0B5F">
        <w:rPr>
          <w:rFonts w:ascii="Verdana" w:eastAsia="Times New Roman" w:hAnsi="Verdana" w:cs="Times New Roman"/>
          <w:i/>
          <w:iCs/>
          <w:color w:val="222222"/>
          <w:sz w:val="23"/>
          <w:szCs w:val="23"/>
        </w:rPr>
        <w:t>;</w:t>
      </w:r>
    </w:p>
    <w:p w14:paraId="584A0C10" w14:textId="77777777" w:rsidR="00AB0B5F" w:rsidRPr="00AB0B5F" w:rsidRDefault="00AB0B5F" w:rsidP="00AB0B5F">
      <w:pPr>
        <w:spacing w:before="450" w:after="300" w:line="570" w:lineRule="atLeast"/>
        <w:outlineLvl w:val="1"/>
        <w:rPr>
          <w:rFonts w:ascii="Arial" w:eastAsia="Times New Roman" w:hAnsi="Arial" w:cs="Arial"/>
          <w:color w:val="111111"/>
          <w:sz w:val="41"/>
          <w:szCs w:val="41"/>
        </w:rPr>
      </w:pPr>
      <w:r w:rsidRPr="00AB0B5F">
        <w:rPr>
          <w:rFonts w:ascii="Arial" w:eastAsia="Times New Roman" w:hAnsi="Arial" w:cs="Arial"/>
          <w:b/>
          <w:bCs/>
          <w:color w:val="111111"/>
          <w:sz w:val="41"/>
          <w:szCs w:val="41"/>
          <w:u w:val="single"/>
        </w:rPr>
        <w:t>Declaration Section</w:t>
      </w:r>
    </w:p>
    <w:p w14:paraId="2BBDABD6" w14:textId="77777777" w:rsidR="00AB0B5F" w:rsidRPr="00AB0B5F" w:rsidRDefault="00AB0B5F" w:rsidP="00AB0B5F">
      <w:pPr>
        <w:spacing w:after="390" w:line="240" w:lineRule="auto"/>
        <w:rPr>
          <w:rFonts w:ascii="Verdana" w:eastAsia="Times New Roman" w:hAnsi="Verdana" w:cs="Times New Roman"/>
          <w:color w:val="222222"/>
          <w:sz w:val="23"/>
          <w:szCs w:val="23"/>
        </w:rPr>
      </w:pPr>
      <w:r w:rsidRPr="00AB0B5F">
        <w:rPr>
          <w:rFonts w:ascii="Verdana" w:eastAsia="Times New Roman" w:hAnsi="Verdana" w:cs="Times New Roman"/>
          <w:color w:val="222222"/>
          <w:sz w:val="23"/>
          <w:szCs w:val="23"/>
        </w:rPr>
        <w:t>This is the first section of PL/SQL block which contains definition of PL/SQL identifiers such as variables, Constants, cursors and so on. You can say this is the place where all local variables used in the program are defined and documented.</w:t>
      </w:r>
    </w:p>
    <w:p w14:paraId="26760B68" w14:textId="77777777" w:rsidR="00AB0B5F" w:rsidRPr="00AB0B5F" w:rsidRDefault="00AB0B5F" w:rsidP="00AB0B5F">
      <w:pPr>
        <w:spacing w:before="405" w:after="255" w:line="450" w:lineRule="atLeast"/>
        <w:outlineLvl w:val="2"/>
        <w:rPr>
          <w:rFonts w:ascii="Arial" w:eastAsia="Times New Roman" w:hAnsi="Arial" w:cs="Arial"/>
          <w:color w:val="111111"/>
          <w:sz w:val="33"/>
          <w:szCs w:val="33"/>
        </w:rPr>
      </w:pPr>
      <w:r w:rsidRPr="00AB0B5F">
        <w:rPr>
          <w:rFonts w:ascii="Arial" w:eastAsia="Times New Roman" w:hAnsi="Arial" w:cs="Arial"/>
          <w:color w:val="111111"/>
          <w:sz w:val="33"/>
          <w:szCs w:val="33"/>
        </w:rPr>
        <w:t>Example 1</w:t>
      </w:r>
    </w:p>
    <w:p w14:paraId="19A06661" w14:textId="77777777" w:rsidR="00AB0B5F" w:rsidRPr="00AB0B5F" w:rsidRDefault="00AB0B5F" w:rsidP="00AB0B5F">
      <w:pPr>
        <w:shd w:val="clear" w:color="auto" w:fill="FCB900"/>
        <w:spacing w:after="390" w:line="240" w:lineRule="auto"/>
        <w:rPr>
          <w:rFonts w:ascii="Verdana" w:eastAsia="Times New Roman" w:hAnsi="Verdana" w:cs="Times New Roman"/>
          <w:color w:val="222222"/>
          <w:sz w:val="23"/>
          <w:szCs w:val="23"/>
        </w:rPr>
      </w:pPr>
      <w:r w:rsidRPr="00AB0B5F">
        <w:rPr>
          <w:rFonts w:ascii="Verdana" w:eastAsia="Times New Roman" w:hAnsi="Verdana" w:cs="Times New Roman"/>
          <w:b/>
          <w:bCs/>
          <w:i/>
          <w:iCs/>
          <w:color w:val="222222"/>
          <w:sz w:val="23"/>
          <w:szCs w:val="23"/>
        </w:rPr>
        <w:t>DECLARE</w:t>
      </w:r>
      <w:r w:rsidRPr="00AB0B5F">
        <w:rPr>
          <w:rFonts w:ascii="Verdana" w:eastAsia="Times New Roman" w:hAnsi="Verdana" w:cs="Times New Roman"/>
          <w:i/>
          <w:iCs/>
          <w:color w:val="222222"/>
          <w:sz w:val="23"/>
          <w:szCs w:val="23"/>
        </w:rPr>
        <w:br/>
      </w:r>
      <w:proofErr w:type="spellStart"/>
      <w:r w:rsidRPr="00AB0B5F">
        <w:rPr>
          <w:rFonts w:ascii="Verdana" w:eastAsia="Times New Roman" w:hAnsi="Verdana" w:cs="Times New Roman"/>
          <w:i/>
          <w:iCs/>
          <w:color w:val="222222"/>
          <w:sz w:val="23"/>
          <w:szCs w:val="23"/>
        </w:rPr>
        <w:t>Var_first_name</w:t>
      </w:r>
      <w:proofErr w:type="spellEnd"/>
      <w:r w:rsidRPr="00AB0B5F">
        <w:rPr>
          <w:rFonts w:ascii="Verdana" w:eastAsia="Times New Roman" w:hAnsi="Verdana" w:cs="Times New Roman"/>
          <w:i/>
          <w:iCs/>
          <w:color w:val="222222"/>
          <w:sz w:val="23"/>
          <w:szCs w:val="23"/>
        </w:rPr>
        <w:t xml:space="preserve"> VARCHAR2(30);</w:t>
      </w:r>
      <w:r w:rsidRPr="00AB0B5F">
        <w:rPr>
          <w:rFonts w:ascii="Verdana" w:eastAsia="Times New Roman" w:hAnsi="Verdana" w:cs="Times New Roman"/>
          <w:i/>
          <w:iCs/>
          <w:color w:val="222222"/>
          <w:sz w:val="23"/>
          <w:szCs w:val="23"/>
        </w:rPr>
        <w:br/>
      </w:r>
      <w:proofErr w:type="spellStart"/>
      <w:r w:rsidRPr="00AB0B5F">
        <w:rPr>
          <w:rFonts w:ascii="Verdana" w:eastAsia="Times New Roman" w:hAnsi="Verdana" w:cs="Times New Roman"/>
          <w:i/>
          <w:iCs/>
          <w:color w:val="222222"/>
          <w:sz w:val="23"/>
          <w:szCs w:val="23"/>
        </w:rPr>
        <w:t>Var_last_name</w:t>
      </w:r>
      <w:proofErr w:type="spellEnd"/>
      <w:r w:rsidRPr="00AB0B5F">
        <w:rPr>
          <w:rFonts w:ascii="Verdana" w:eastAsia="Times New Roman" w:hAnsi="Verdana" w:cs="Times New Roman"/>
          <w:i/>
          <w:iCs/>
          <w:color w:val="222222"/>
          <w:sz w:val="23"/>
          <w:szCs w:val="23"/>
        </w:rPr>
        <w:t xml:space="preserve">   VARCHAR2(30);</w:t>
      </w:r>
      <w:r w:rsidRPr="00AB0B5F">
        <w:rPr>
          <w:rFonts w:ascii="Verdana" w:eastAsia="Times New Roman" w:hAnsi="Verdana" w:cs="Times New Roman"/>
          <w:i/>
          <w:iCs/>
          <w:color w:val="222222"/>
          <w:sz w:val="23"/>
          <w:szCs w:val="23"/>
        </w:rPr>
        <w:br/>
      </w:r>
      <w:proofErr w:type="spellStart"/>
      <w:r w:rsidRPr="00AB0B5F">
        <w:rPr>
          <w:rFonts w:ascii="Verdana" w:eastAsia="Times New Roman" w:hAnsi="Verdana" w:cs="Times New Roman"/>
          <w:i/>
          <w:iCs/>
          <w:color w:val="222222"/>
          <w:sz w:val="23"/>
          <w:szCs w:val="23"/>
        </w:rPr>
        <w:t>Con_flag</w:t>
      </w:r>
      <w:proofErr w:type="spellEnd"/>
      <w:r w:rsidRPr="00AB0B5F">
        <w:rPr>
          <w:rFonts w:ascii="Verdana" w:eastAsia="Times New Roman" w:hAnsi="Verdana" w:cs="Times New Roman"/>
          <w:i/>
          <w:iCs/>
          <w:color w:val="222222"/>
          <w:sz w:val="23"/>
          <w:szCs w:val="23"/>
        </w:rPr>
        <w:t xml:space="preserve">        CONSTANT        </w:t>
      </w:r>
      <w:proofErr w:type="gramStart"/>
      <w:r w:rsidRPr="00AB0B5F">
        <w:rPr>
          <w:rFonts w:ascii="Verdana" w:eastAsia="Times New Roman" w:hAnsi="Verdana" w:cs="Times New Roman"/>
          <w:i/>
          <w:iCs/>
          <w:color w:val="222222"/>
          <w:sz w:val="23"/>
          <w:szCs w:val="23"/>
        </w:rPr>
        <w:t>NUMBER:=</w:t>
      </w:r>
      <w:proofErr w:type="gramEnd"/>
      <w:r w:rsidRPr="00AB0B5F">
        <w:rPr>
          <w:rFonts w:ascii="Verdana" w:eastAsia="Times New Roman" w:hAnsi="Verdana" w:cs="Times New Roman"/>
          <w:i/>
          <w:iCs/>
          <w:color w:val="222222"/>
          <w:sz w:val="23"/>
          <w:szCs w:val="23"/>
        </w:rPr>
        <w:t>0;</w:t>
      </w:r>
    </w:p>
    <w:p w14:paraId="398469A9" w14:textId="77777777" w:rsidR="00AB0B5F" w:rsidRPr="00AB0B5F" w:rsidRDefault="00AB0B5F" w:rsidP="00AB0B5F">
      <w:pPr>
        <w:spacing w:after="390" w:line="240" w:lineRule="auto"/>
        <w:rPr>
          <w:rFonts w:ascii="Verdana" w:eastAsia="Times New Roman" w:hAnsi="Verdana" w:cs="Times New Roman"/>
          <w:color w:val="222222"/>
          <w:sz w:val="23"/>
          <w:szCs w:val="23"/>
        </w:rPr>
      </w:pPr>
      <w:r w:rsidRPr="00AB0B5F">
        <w:rPr>
          <w:rFonts w:ascii="Verdana" w:eastAsia="Times New Roman" w:hAnsi="Verdana" w:cs="Times New Roman"/>
          <w:color w:val="222222"/>
          <w:sz w:val="23"/>
          <w:szCs w:val="23"/>
        </w:rPr>
        <w:lastRenderedPageBreak/>
        <w:t>The above example shows declaration section of an anonymous block. It begins with keyword </w:t>
      </w:r>
      <w:r w:rsidRPr="00AB0B5F">
        <w:rPr>
          <w:rFonts w:ascii="Verdana" w:eastAsia="Times New Roman" w:hAnsi="Verdana" w:cs="Times New Roman"/>
          <w:b/>
          <w:bCs/>
          <w:i/>
          <w:iCs/>
          <w:color w:val="222222"/>
          <w:sz w:val="23"/>
          <w:szCs w:val="23"/>
        </w:rPr>
        <w:t>declare</w:t>
      </w:r>
      <w:r w:rsidRPr="00AB0B5F">
        <w:rPr>
          <w:rFonts w:ascii="Verdana" w:eastAsia="Times New Roman" w:hAnsi="Verdana" w:cs="Times New Roman"/>
          <w:color w:val="222222"/>
          <w:sz w:val="23"/>
          <w:szCs w:val="23"/>
        </w:rPr>
        <w:t xml:space="preserve"> and contains two variables </w:t>
      </w:r>
      <w:proofErr w:type="spellStart"/>
      <w:r w:rsidRPr="00AB0B5F">
        <w:rPr>
          <w:rFonts w:ascii="Verdana" w:eastAsia="Times New Roman" w:hAnsi="Verdana" w:cs="Times New Roman"/>
          <w:color w:val="222222"/>
          <w:sz w:val="23"/>
          <w:szCs w:val="23"/>
        </w:rPr>
        <w:t>var_first_name</w:t>
      </w:r>
      <w:proofErr w:type="spellEnd"/>
      <w:r w:rsidRPr="00AB0B5F">
        <w:rPr>
          <w:rFonts w:ascii="Verdana" w:eastAsia="Times New Roman" w:hAnsi="Verdana" w:cs="Times New Roman"/>
          <w:color w:val="222222"/>
          <w:sz w:val="23"/>
          <w:szCs w:val="23"/>
        </w:rPr>
        <w:t xml:space="preserve"> and </w:t>
      </w:r>
      <w:proofErr w:type="spellStart"/>
      <w:r w:rsidRPr="00AB0B5F">
        <w:rPr>
          <w:rFonts w:ascii="Verdana" w:eastAsia="Times New Roman" w:hAnsi="Verdana" w:cs="Times New Roman"/>
          <w:color w:val="222222"/>
          <w:sz w:val="23"/>
          <w:szCs w:val="23"/>
        </w:rPr>
        <w:t>var_last_name</w:t>
      </w:r>
      <w:proofErr w:type="spellEnd"/>
      <w:r w:rsidRPr="00AB0B5F">
        <w:rPr>
          <w:rFonts w:ascii="Verdana" w:eastAsia="Times New Roman" w:hAnsi="Verdana" w:cs="Times New Roman"/>
          <w:color w:val="222222"/>
          <w:sz w:val="23"/>
          <w:szCs w:val="23"/>
        </w:rPr>
        <w:t xml:space="preserve"> and one constant </w:t>
      </w:r>
      <w:proofErr w:type="spellStart"/>
      <w:r w:rsidRPr="00AB0B5F">
        <w:rPr>
          <w:rFonts w:ascii="Verdana" w:eastAsia="Times New Roman" w:hAnsi="Verdana" w:cs="Times New Roman"/>
          <w:color w:val="222222"/>
          <w:sz w:val="23"/>
          <w:szCs w:val="23"/>
        </w:rPr>
        <w:t>con_flag</w:t>
      </w:r>
      <w:proofErr w:type="spellEnd"/>
      <w:r w:rsidRPr="00AB0B5F">
        <w:rPr>
          <w:rFonts w:ascii="Verdana" w:eastAsia="Times New Roman" w:hAnsi="Verdana" w:cs="Times New Roman"/>
          <w:color w:val="222222"/>
          <w:sz w:val="23"/>
          <w:szCs w:val="23"/>
        </w:rPr>
        <w:t>. Notice that semicolon terminates each declaration.</w:t>
      </w:r>
    </w:p>
    <w:p w14:paraId="27D64ABE" w14:textId="77777777" w:rsidR="00AB0B5F" w:rsidRPr="00AB0B5F" w:rsidRDefault="00AB0B5F" w:rsidP="00AB0B5F">
      <w:pPr>
        <w:spacing w:before="450" w:after="300" w:line="570" w:lineRule="atLeast"/>
        <w:outlineLvl w:val="1"/>
        <w:rPr>
          <w:rFonts w:ascii="Arial" w:eastAsia="Times New Roman" w:hAnsi="Arial" w:cs="Arial"/>
          <w:color w:val="111111"/>
          <w:sz w:val="41"/>
          <w:szCs w:val="41"/>
        </w:rPr>
      </w:pPr>
      <w:r w:rsidRPr="00AB0B5F">
        <w:rPr>
          <w:rFonts w:ascii="Arial" w:eastAsia="Times New Roman" w:hAnsi="Arial" w:cs="Arial"/>
          <w:b/>
          <w:bCs/>
          <w:color w:val="111111"/>
          <w:sz w:val="41"/>
          <w:szCs w:val="41"/>
          <w:u w:val="single"/>
        </w:rPr>
        <w:t>Execution Section</w:t>
      </w:r>
    </w:p>
    <w:p w14:paraId="62FE2666" w14:textId="77777777" w:rsidR="00AB0B5F" w:rsidRPr="00AB0B5F" w:rsidRDefault="00AB0B5F" w:rsidP="00AB0B5F">
      <w:pPr>
        <w:spacing w:after="390" w:line="240" w:lineRule="auto"/>
        <w:rPr>
          <w:rFonts w:ascii="Verdana" w:eastAsia="Times New Roman" w:hAnsi="Verdana" w:cs="Times New Roman"/>
          <w:color w:val="222222"/>
          <w:sz w:val="23"/>
          <w:szCs w:val="23"/>
        </w:rPr>
      </w:pPr>
      <w:r w:rsidRPr="00AB0B5F">
        <w:rPr>
          <w:rFonts w:ascii="Verdana" w:eastAsia="Times New Roman" w:hAnsi="Verdana" w:cs="Times New Roman"/>
          <w:color w:val="222222"/>
          <w:sz w:val="23"/>
          <w:szCs w:val="23"/>
        </w:rPr>
        <w:t>This section contains executable statements that allow you to manipulate the variables that have been declared in the declaration section. The content of this section must be complete to allow the block to compile. By complete I mean complete set of instruction for the PL/SQL engine must be between BEGIN and END keyword.</w:t>
      </w:r>
    </w:p>
    <w:p w14:paraId="4B140CEB" w14:textId="77777777" w:rsidR="00AB0B5F" w:rsidRPr="00AB0B5F" w:rsidRDefault="00AB0B5F" w:rsidP="00AB0B5F">
      <w:pPr>
        <w:spacing w:after="390" w:line="240" w:lineRule="auto"/>
        <w:rPr>
          <w:rFonts w:ascii="Verdana" w:eastAsia="Times New Roman" w:hAnsi="Verdana" w:cs="Times New Roman"/>
          <w:color w:val="222222"/>
          <w:sz w:val="23"/>
          <w:szCs w:val="23"/>
        </w:rPr>
      </w:pPr>
      <w:r w:rsidRPr="00AB0B5F">
        <w:rPr>
          <w:rFonts w:ascii="Verdana" w:eastAsia="Times New Roman" w:hAnsi="Verdana" w:cs="Times New Roman"/>
          <w:color w:val="222222"/>
          <w:sz w:val="23"/>
          <w:szCs w:val="23"/>
        </w:rPr>
        <w:t>The execution Section of any PL/SQL block always begins with the Keyword BEGIN and ends with the Keyword END.</w:t>
      </w:r>
    </w:p>
    <w:p w14:paraId="5B40627E" w14:textId="77777777" w:rsidR="00AB0B5F" w:rsidRPr="00AB0B5F" w:rsidRDefault="00AB0B5F" w:rsidP="00AB0B5F">
      <w:pPr>
        <w:spacing w:after="390" w:line="240" w:lineRule="auto"/>
        <w:rPr>
          <w:rFonts w:ascii="Verdana" w:eastAsia="Times New Roman" w:hAnsi="Verdana" w:cs="Times New Roman"/>
          <w:color w:val="222222"/>
          <w:sz w:val="23"/>
          <w:szCs w:val="23"/>
        </w:rPr>
      </w:pPr>
      <w:r w:rsidRPr="00AB0B5F">
        <w:rPr>
          <w:rFonts w:ascii="Verdana" w:eastAsia="Times New Roman" w:hAnsi="Verdana" w:cs="Times New Roman"/>
          <w:color w:val="222222"/>
          <w:sz w:val="23"/>
          <w:szCs w:val="23"/>
        </w:rPr>
        <w:t>This is the only mandatory section in PL/SQL block. This section supports all DML commands and SQL*PLUS built-in functions and using Native Dynamic SQL (</w:t>
      </w:r>
      <w:proofErr w:type="gramStart"/>
      <w:r w:rsidRPr="00AB0B5F">
        <w:rPr>
          <w:rFonts w:ascii="Verdana" w:eastAsia="Times New Roman" w:hAnsi="Verdana" w:cs="Times New Roman"/>
          <w:color w:val="222222"/>
          <w:sz w:val="23"/>
          <w:szCs w:val="23"/>
        </w:rPr>
        <w:t>NDS)  or</w:t>
      </w:r>
      <w:proofErr w:type="gramEnd"/>
      <w:r w:rsidRPr="00AB0B5F">
        <w:rPr>
          <w:rFonts w:ascii="Verdana" w:eastAsia="Times New Roman" w:hAnsi="Verdana" w:cs="Times New Roman"/>
          <w:color w:val="222222"/>
          <w:sz w:val="23"/>
          <w:szCs w:val="23"/>
        </w:rPr>
        <w:t xml:space="preserve"> using DMBS_SQL built-in package it also supports DDL commands.</w:t>
      </w:r>
    </w:p>
    <w:p w14:paraId="500F74C8" w14:textId="77777777" w:rsidR="00AB0B5F" w:rsidRPr="00AB0B5F" w:rsidRDefault="00AB0B5F" w:rsidP="00AB0B5F">
      <w:pPr>
        <w:spacing w:before="405" w:after="255" w:line="450" w:lineRule="atLeast"/>
        <w:outlineLvl w:val="2"/>
        <w:rPr>
          <w:rFonts w:ascii="Arial" w:eastAsia="Times New Roman" w:hAnsi="Arial" w:cs="Arial"/>
          <w:color w:val="111111"/>
          <w:sz w:val="33"/>
          <w:szCs w:val="33"/>
        </w:rPr>
      </w:pPr>
      <w:r w:rsidRPr="00AB0B5F">
        <w:rPr>
          <w:rFonts w:ascii="Arial" w:eastAsia="Times New Roman" w:hAnsi="Arial" w:cs="Arial"/>
          <w:color w:val="111111"/>
          <w:sz w:val="33"/>
          <w:szCs w:val="33"/>
        </w:rPr>
        <w:t>Example 2</w:t>
      </w:r>
    </w:p>
    <w:p w14:paraId="7C0003E7" w14:textId="77777777" w:rsidR="00AB0B5F" w:rsidRPr="00AB0B5F" w:rsidRDefault="00AB0B5F" w:rsidP="00AB0B5F">
      <w:pPr>
        <w:shd w:val="clear" w:color="auto" w:fill="FCB900"/>
        <w:spacing w:after="390" w:line="240" w:lineRule="auto"/>
        <w:rPr>
          <w:rFonts w:ascii="Verdana" w:eastAsia="Times New Roman" w:hAnsi="Verdana" w:cs="Times New Roman"/>
          <w:color w:val="222222"/>
          <w:sz w:val="23"/>
          <w:szCs w:val="23"/>
        </w:rPr>
      </w:pPr>
      <w:r w:rsidRPr="00AB0B5F">
        <w:rPr>
          <w:rFonts w:ascii="Verdana" w:eastAsia="Times New Roman" w:hAnsi="Verdana" w:cs="Times New Roman"/>
          <w:b/>
          <w:bCs/>
          <w:i/>
          <w:iCs/>
          <w:color w:val="222222"/>
          <w:sz w:val="23"/>
          <w:szCs w:val="23"/>
        </w:rPr>
        <w:t>BEGIN</w:t>
      </w:r>
      <w:r w:rsidRPr="00AB0B5F">
        <w:rPr>
          <w:rFonts w:ascii="Verdana" w:eastAsia="Times New Roman" w:hAnsi="Verdana" w:cs="Times New Roman"/>
          <w:i/>
          <w:iCs/>
          <w:color w:val="222222"/>
          <w:sz w:val="23"/>
          <w:szCs w:val="23"/>
        </w:rPr>
        <w:br/>
      </w:r>
      <w:r w:rsidRPr="00AB0B5F">
        <w:rPr>
          <w:rFonts w:ascii="Verdana" w:eastAsia="Times New Roman" w:hAnsi="Verdana" w:cs="Times New Roman"/>
          <w:b/>
          <w:bCs/>
          <w:i/>
          <w:iCs/>
          <w:color w:val="222222"/>
          <w:sz w:val="23"/>
          <w:szCs w:val="23"/>
        </w:rPr>
        <w:t>SELECT</w:t>
      </w:r>
      <w:r w:rsidRPr="00AB0B5F">
        <w:rPr>
          <w:rFonts w:ascii="Verdana" w:eastAsia="Times New Roman" w:hAnsi="Verdana" w:cs="Times New Roman"/>
          <w:i/>
          <w:iCs/>
          <w:color w:val="222222"/>
          <w:sz w:val="23"/>
          <w:szCs w:val="23"/>
        </w:rPr>
        <w:t> </w:t>
      </w:r>
      <w:proofErr w:type="spellStart"/>
      <w:r w:rsidRPr="00AB0B5F">
        <w:rPr>
          <w:rFonts w:ascii="Verdana" w:eastAsia="Times New Roman" w:hAnsi="Verdana" w:cs="Times New Roman"/>
          <w:i/>
          <w:iCs/>
          <w:color w:val="222222"/>
          <w:sz w:val="23"/>
          <w:szCs w:val="23"/>
        </w:rPr>
        <w:t>first_name</w:t>
      </w:r>
      <w:proofErr w:type="spellEnd"/>
      <w:r w:rsidRPr="00AB0B5F">
        <w:rPr>
          <w:rFonts w:ascii="Verdana" w:eastAsia="Times New Roman" w:hAnsi="Verdana" w:cs="Times New Roman"/>
          <w:i/>
          <w:iCs/>
          <w:color w:val="222222"/>
          <w:sz w:val="23"/>
          <w:szCs w:val="23"/>
        </w:rPr>
        <w:t xml:space="preserve">, </w:t>
      </w:r>
      <w:proofErr w:type="spellStart"/>
      <w:r w:rsidRPr="00AB0B5F">
        <w:rPr>
          <w:rFonts w:ascii="Verdana" w:eastAsia="Times New Roman" w:hAnsi="Verdana" w:cs="Times New Roman"/>
          <w:i/>
          <w:iCs/>
          <w:color w:val="222222"/>
          <w:sz w:val="23"/>
          <w:szCs w:val="23"/>
        </w:rPr>
        <w:t>last_name</w:t>
      </w:r>
      <w:proofErr w:type="spellEnd"/>
      <w:r w:rsidRPr="00AB0B5F">
        <w:rPr>
          <w:rFonts w:ascii="Verdana" w:eastAsia="Times New Roman" w:hAnsi="Verdana" w:cs="Times New Roman"/>
          <w:i/>
          <w:iCs/>
          <w:color w:val="222222"/>
          <w:sz w:val="23"/>
          <w:szCs w:val="23"/>
        </w:rPr>
        <w:t> </w:t>
      </w:r>
      <w:r w:rsidRPr="00AB0B5F">
        <w:rPr>
          <w:rFonts w:ascii="Verdana" w:eastAsia="Times New Roman" w:hAnsi="Verdana" w:cs="Times New Roman"/>
          <w:b/>
          <w:bCs/>
          <w:i/>
          <w:iCs/>
          <w:color w:val="222222"/>
          <w:sz w:val="23"/>
          <w:szCs w:val="23"/>
        </w:rPr>
        <w:t>INTO</w:t>
      </w:r>
      <w:r w:rsidRPr="00AB0B5F">
        <w:rPr>
          <w:rFonts w:ascii="Verdana" w:eastAsia="Times New Roman" w:hAnsi="Verdana" w:cs="Times New Roman"/>
          <w:i/>
          <w:iCs/>
          <w:color w:val="222222"/>
          <w:sz w:val="23"/>
          <w:szCs w:val="23"/>
        </w:rPr>
        <w:t> </w:t>
      </w:r>
      <w:proofErr w:type="spellStart"/>
      <w:r w:rsidRPr="00AB0B5F">
        <w:rPr>
          <w:rFonts w:ascii="Verdana" w:eastAsia="Times New Roman" w:hAnsi="Verdana" w:cs="Times New Roman"/>
          <w:i/>
          <w:iCs/>
          <w:color w:val="222222"/>
          <w:sz w:val="23"/>
          <w:szCs w:val="23"/>
        </w:rPr>
        <w:t>var_first_name</w:t>
      </w:r>
      <w:proofErr w:type="spellEnd"/>
      <w:r w:rsidRPr="00AB0B5F">
        <w:rPr>
          <w:rFonts w:ascii="Verdana" w:eastAsia="Times New Roman" w:hAnsi="Verdana" w:cs="Times New Roman"/>
          <w:i/>
          <w:iCs/>
          <w:color w:val="222222"/>
          <w:sz w:val="23"/>
          <w:szCs w:val="23"/>
        </w:rPr>
        <w:t>,</w:t>
      </w:r>
      <w:r w:rsidRPr="00AB0B5F">
        <w:rPr>
          <w:rFonts w:ascii="Verdana" w:eastAsia="Times New Roman" w:hAnsi="Verdana" w:cs="Times New Roman"/>
          <w:i/>
          <w:iCs/>
          <w:color w:val="222222"/>
          <w:sz w:val="23"/>
          <w:szCs w:val="23"/>
        </w:rPr>
        <w:br/>
      </w:r>
      <w:proofErr w:type="spellStart"/>
      <w:r w:rsidRPr="00AB0B5F">
        <w:rPr>
          <w:rFonts w:ascii="Verdana" w:eastAsia="Times New Roman" w:hAnsi="Verdana" w:cs="Times New Roman"/>
          <w:i/>
          <w:iCs/>
          <w:color w:val="222222"/>
          <w:sz w:val="23"/>
          <w:szCs w:val="23"/>
        </w:rPr>
        <w:t>var_last_name</w:t>
      </w:r>
      <w:proofErr w:type="spellEnd"/>
      <w:r w:rsidRPr="00AB0B5F">
        <w:rPr>
          <w:rFonts w:ascii="Verdana" w:eastAsia="Times New Roman" w:hAnsi="Verdana" w:cs="Times New Roman"/>
          <w:i/>
          <w:iCs/>
          <w:color w:val="222222"/>
          <w:sz w:val="23"/>
          <w:szCs w:val="23"/>
        </w:rPr>
        <w:br/>
      </w:r>
      <w:r w:rsidRPr="00AB0B5F">
        <w:rPr>
          <w:rFonts w:ascii="Verdana" w:eastAsia="Times New Roman" w:hAnsi="Verdana" w:cs="Times New Roman"/>
          <w:b/>
          <w:bCs/>
          <w:i/>
          <w:iCs/>
          <w:color w:val="222222"/>
          <w:sz w:val="23"/>
          <w:szCs w:val="23"/>
        </w:rPr>
        <w:t>FROM</w:t>
      </w:r>
      <w:r w:rsidRPr="00AB0B5F">
        <w:rPr>
          <w:rFonts w:ascii="Verdana" w:eastAsia="Times New Roman" w:hAnsi="Verdana" w:cs="Times New Roman"/>
          <w:i/>
          <w:iCs/>
          <w:color w:val="222222"/>
          <w:sz w:val="23"/>
          <w:szCs w:val="23"/>
        </w:rPr>
        <w:t xml:space="preserve"> employees WHERE </w:t>
      </w:r>
      <w:proofErr w:type="spellStart"/>
      <w:r w:rsidRPr="00AB0B5F">
        <w:rPr>
          <w:rFonts w:ascii="Verdana" w:eastAsia="Times New Roman" w:hAnsi="Verdana" w:cs="Times New Roman"/>
          <w:i/>
          <w:iCs/>
          <w:color w:val="222222"/>
          <w:sz w:val="23"/>
          <w:szCs w:val="23"/>
        </w:rPr>
        <w:t>employee_id</w:t>
      </w:r>
      <w:proofErr w:type="spellEnd"/>
      <w:r w:rsidRPr="00AB0B5F">
        <w:rPr>
          <w:rFonts w:ascii="Verdana" w:eastAsia="Times New Roman" w:hAnsi="Verdana" w:cs="Times New Roman"/>
          <w:i/>
          <w:iCs/>
          <w:color w:val="222222"/>
          <w:sz w:val="23"/>
          <w:szCs w:val="23"/>
        </w:rPr>
        <w:t xml:space="preserve"> =100;</w:t>
      </w:r>
      <w:r w:rsidRPr="00AB0B5F">
        <w:rPr>
          <w:rFonts w:ascii="Verdana" w:eastAsia="Times New Roman" w:hAnsi="Verdana" w:cs="Times New Roman"/>
          <w:i/>
          <w:iCs/>
          <w:color w:val="222222"/>
          <w:sz w:val="23"/>
          <w:szCs w:val="23"/>
        </w:rPr>
        <w:br/>
      </w:r>
      <w:r w:rsidRPr="00AB0B5F">
        <w:rPr>
          <w:rFonts w:ascii="Verdana" w:eastAsia="Times New Roman" w:hAnsi="Verdana" w:cs="Times New Roman"/>
          <w:b/>
          <w:bCs/>
          <w:i/>
          <w:iCs/>
          <w:color w:val="222222"/>
          <w:sz w:val="23"/>
          <w:szCs w:val="23"/>
        </w:rPr>
        <w:t>DBMS_OUTPUT</w:t>
      </w:r>
      <w:r w:rsidRPr="00AB0B5F">
        <w:rPr>
          <w:rFonts w:ascii="Verdana" w:eastAsia="Times New Roman" w:hAnsi="Verdana" w:cs="Times New Roman"/>
          <w:i/>
          <w:iCs/>
          <w:color w:val="222222"/>
          <w:sz w:val="23"/>
          <w:szCs w:val="23"/>
        </w:rPr>
        <w:t>.</w:t>
      </w:r>
      <w:r w:rsidRPr="00AB0B5F">
        <w:rPr>
          <w:rFonts w:ascii="Verdana" w:eastAsia="Times New Roman" w:hAnsi="Verdana" w:cs="Times New Roman"/>
          <w:b/>
          <w:bCs/>
          <w:i/>
          <w:iCs/>
          <w:color w:val="222222"/>
          <w:sz w:val="23"/>
          <w:szCs w:val="23"/>
        </w:rPr>
        <w:t>PUT_LINE</w:t>
      </w:r>
      <w:r w:rsidRPr="00AB0B5F">
        <w:rPr>
          <w:rFonts w:ascii="Verdana" w:eastAsia="Times New Roman" w:hAnsi="Verdana" w:cs="Times New Roman"/>
          <w:i/>
          <w:iCs/>
          <w:color w:val="222222"/>
          <w:sz w:val="23"/>
          <w:szCs w:val="23"/>
        </w:rPr>
        <w:br/>
        <w:t xml:space="preserve">(‘Employee </w:t>
      </w:r>
      <w:proofErr w:type="gramStart"/>
      <w:r w:rsidRPr="00AB0B5F">
        <w:rPr>
          <w:rFonts w:ascii="Verdana" w:eastAsia="Times New Roman" w:hAnsi="Verdana" w:cs="Times New Roman"/>
          <w:i/>
          <w:iCs/>
          <w:color w:val="222222"/>
          <w:sz w:val="23"/>
          <w:szCs w:val="23"/>
        </w:rPr>
        <w:t>Name ’</w:t>
      </w:r>
      <w:proofErr w:type="gramEnd"/>
      <w:r w:rsidRPr="00AB0B5F">
        <w:rPr>
          <w:rFonts w:ascii="Verdana" w:eastAsia="Times New Roman" w:hAnsi="Verdana" w:cs="Times New Roman"/>
          <w:i/>
          <w:iCs/>
          <w:color w:val="222222"/>
          <w:sz w:val="23"/>
          <w:szCs w:val="23"/>
        </w:rPr>
        <w:t>||</w:t>
      </w:r>
      <w:proofErr w:type="spellStart"/>
      <w:r w:rsidRPr="00AB0B5F">
        <w:rPr>
          <w:rFonts w:ascii="Verdana" w:eastAsia="Times New Roman" w:hAnsi="Verdana" w:cs="Times New Roman"/>
          <w:i/>
          <w:iCs/>
          <w:color w:val="222222"/>
          <w:sz w:val="23"/>
          <w:szCs w:val="23"/>
        </w:rPr>
        <w:t>var_first_name</w:t>
      </w:r>
      <w:proofErr w:type="spellEnd"/>
      <w:r w:rsidRPr="00AB0B5F">
        <w:rPr>
          <w:rFonts w:ascii="Verdana" w:eastAsia="Times New Roman" w:hAnsi="Verdana" w:cs="Times New Roman"/>
          <w:i/>
          <w:iCs/>
          <w:color w:val="222222"/>
          <w:sz w:val="23"/>
          <w:szCs w:val="23"/>
        </w:rPr>
        <w:t>||’ ‘||</w:t>
      </w:r>
      <w:proofErr w:type="spellStart"/>
      <w:r w:rsidRPr="00AB0B5F">
        <w:rPr>
          <w:rFonts w:ascii="Verdana" w:eastAsia="Times New Roman" w:hAnsi="Verdana" w:cs="Times New Roman"/>
          <w:i/>
          <w:iCs/>
          <w:color w:val="222222"/>
          <w:sz w:val="23"/>
          <w:szCs w:val="23"/>
        </w:rPr>
        <w:t>var_last_name</w:t>
      </w:r>
      <w:proofErr w:type="spellEnd"/>
      <w:r w:rsidRPr="00AB0B5F">
        <w:rPr>
          <w:rFonts w:ascii="Verdana" w:eastAsia="Times New Roman" w:hAnsi="Verdana" w:cs="Times New Roman"/>
          <w:i/>
          <w:iCs/>
          <w:color w:val="222222"/>
          <w:sz w:val="23"/>
          <w:szCs w:val="23"/>
        </w:rPr>
        <w:t>);</w:t>
      </w:r>
      <w:r w:rsidRPr="00AB0B5F">
        <w:rPr>
          <w:rFonts w:ascii="Verdana" w:eastAsia="Times New Roman" w:hAnsi="Verdana" w:cs="Times New Roman"/>
          <w:i/>
          <w:iCs/>
          <w:color w:val="222222"/>
          <w:sz w:val="23"/>
          <w:szCs w:val="23"/>
        </w:rPr>
        <w:br/>
      </w:r>
      <w:r w:rsidRPr="00AB0B5F">
        <w:rPr>
          <w:rFonts w:ascii="Verdana" w:eastAsia="Times New Roman" w:hAnsi="Verdana" w:cs="Times New Roman"/>
          <w:b/>
          <w:bCs/>
          <w:i/>
          <w:iCs/>
          <w:color w:val="222222"/>
          <w:sz w:val="23"/>
          <w:szCs w:val="23"/>
        </w:rPr>
        <w:t>END</w:t>
      </w:r>
      <w:r w:rsidRPr="00AB0B5F">
        <w:rPr>
          <w:rFonts w:ascii="Verdana" w:eastAsia="Times New Roman" w:hAnsi="Verdana" w:cs="Times New Roman"/>
          <w:i/>
          <w:iCs/>
          <w:color w:val="222222"/>
          <w:sz w:val="23"/>
          <w:szCs w:val="23"/>
        </w:rPr>
        <w:t>;</w:t>
      </w:r>
    </w:p>
    <w:p w14:paraId="27A2C0A9" w14:textId="77777777" w:rsidR="00AB0B5F" w:rsidRPr="00AB0B5F" w:rsidRDefault="00AB0B5F" w:rsidP="00AB0B5F">
      <w:pPr>
        <w:spacing w:after="390" w:line="240" w:lineRule="auto"/>
        <w:rPr>
          <w:rFonts w:ascii="Verdana" w:eastAsia="Times New Roman" w:hAnsi="Verdana" w:cs="Times New Roman"/>
          <w:color w:val="222222"/>
          <w:sz w:val="23"/>
          <w:szCs w:val="23"/>
        </w:rPr>
      </w:pPr>
      <w:r w:rsidRPr="00AB0B5F">
        <w:rPr>
          <w:rFonts w:ascii="Verdana" w:eastAsia="Times New Roman" w:hAnsi="Verdana" w:cs="Times New Roman"/>
          <w:color w:val="222222"/>
          <w:sz w:val="23"/>
          <w:szCs w:val="23"/>
        </w:rPr>
        <w:t xml:space="preserve">This is very simple program where I fetched the value of first name and last name column from employees table where employee id is 100 and stored it into the variable </w:t>
      </w:r>
      <w:proofErr w:type="spellStart"/>
      <w:r w:rsidRPr="00AB0B5F">
        <w:rPr>
          <w:rFonts w:ascii="Verdana" w:eastAsia="Times New Roman" w:hAnsi="Verdana" w:cs="Times New Roman"/>
          <w:color w:val="222222"/>
          <w:sz w:val="23"/>
          <w:szCs w:val="23"/>
        </w:rPr>
        <w:t>var_first_name</w:t>
      </w:r>
      <w:proofErr w:type="spellEnd"/>
      <w:r w:rsidRPr="00AB0B5F">
        <w:rPr>
          <w:rFonts w:ascii="Verdana" w:eastAsia="Times New Roman" w:hAnsi="Verdana" w:cs="Times New Roman"/>
          <w:color w:val="222222"/>
          <w:sz w:val="23"/>
          <w:szCs w:val="23"/>
        </w:rPr>
        <w:t xml:space="preserve"> and </w:t>
      </w:r>
      <w:proofErr w:type="spellStart"/>
      <w:r w:rsidRPr="00AB0B5F">
        <w:rPr>
          <w:rFonts w:ascii="Verdana" w:eastAsia="Times New Roman" w:hAnsi="Verdana" w:cs="Times New Roman"/>
          <w:color w:val="222222"/>
          <w:sz w:val="23"/>
          <w:szCs w:val="23"/>
        </w:rPr>
        <w:t>var_last_name</w:t>
      </w:r>
      <w:proofErr w:type="spellEnd"/>
      <w:r w:rsidRPr="00AB0B5F">
        <w:rPr>
          <w:rFonts w:ascii="Verdana" w:eastAsia="Times New Roman" w:hAnsi="Verdana" w:cs="Times New Roman"/>
          <w:color w:val="222222"/>
          <w:sz w:val="23"/>
          <w:szCs w:val="23"/>
        </w:rPr>
        <w:t xml:space="preserve"> which we declared in our first example.</w:t>
      </w:r>
    </w:p>
    <w:p w14:paraId="29C5E418" w14:textId="77777777" w:rsidR="00AB0B5F" w:rsidRPr="00AB0B5F" w:rsidRDefault="00AB0B5F" w:rsidP="00AB0B5F">
      <w:pPr>
        <w:spacing w:before="450" w:after="300" w:line="570" w:lineRule="atLeast"/>
        <w:outlineLvl w:val="1"/>
        <w:rPr>
          <w:rFonts w:ascii="Arial" w:eastAsia="Times New Roman" w:hAnsi="Arial" w:cs="Arial"/>
          <w:color w:val="111111"/>
          <w:sz w:val="41"/>
          <w:szCs w:val="41"/>
        </w:rPr>
      </w:pPr>
      <w:r w:rsidRPr="00AB0B5F">
        <w:rPr>
          <w:rFonts w:ascii="Arial" w:eastAsia="Times New Roman" w:hAnsi="Arial" w:cs="Arial"/>
          <w:b/>
          <w:bCs/>
          <w:color w:val="111111"/>
          <w:sz w:val="41"/>
          <w:szCs w:val="41"/>
          <w:u w:val="single"/>
        </w:rPr>
        <w:t>Exception-Handling Section</w:t>
      </w:r>
    </w:p>
    <w:p w14:paraId="27CC3840" w14:textId="77777777" w:rsidR="00AB0B5F" w:rsidRPr="00AB0B5F" w:rsidRDefault="00AB0B5F" w:rsidP="00AB0B5F">
      <w:pPr>
        <w:spacing w:after="390" w:line="240" w:lineRule="auto"/>
        <w:rPr>
          <w:rFonts w:ascii="Verdana" w:eastAsia="Times New Roman" w:hAnsi="Verdana" w:cs="Times New Roman"/>
          <w:color w:val="222222"/>
          <w:sz w:val="23"/>
          <w:szCs w:val="23"/>
        </w:rPr>
      </w:pPr>
      <w:r w:rsidRPr="00AB0B5F">
        <w:rPr>
          <w:rFonts w:ascii="Verdana" w:eastAsia="Times New Roman" w:hAnsi="Verdana" w:cs="Times New Roman"/>
          <w:color w:val="222222"/>
          <w:sz w:val="23"/>
          <w:szCs w:val="23"/>
        </w:rPr>
        <w:t>This is the last section of PL/SQL block which is optional like the declaration block. This section contains statements that are executed when a runtime error occurs within the block.</w:t>
      </w:r>
    </w:p>
    <w:p w14:paraId="6096A652" w14:textId="77777777" w:rsidR="00AB0B5F" w:rsidRPr="00AB0B5F" w:rsidRDefault="00AB0B5F" w:rsidP="00AB0B5F">
      <w:pPr>
        <w:spacing w:after="390" w:line="240" w:lineRule="auto"/>
        <w:rPr>
          <w:rFonts w:ascii="Verdana" w:eastAsia="Times New Roman" w:hAnsi="Verdana" w:cs="Times New Roman"/>
          <w:color w:val="222222"/>
          <w:sz w:val="23"/>
          <w:szCs w:val="23"/>
        </w:rPr>
      </w:pPr>
      <w:r w:rsidRPr="00AB0B5F">
        <w:rPr>
          <w:rFonts w:ascii="Verdana" w:eastAsia="Times New Roman" w:hAnsi="Verdana" w:cs="Times New Roman"/>
          <w:color w:val="222222"/>
          <w:sz w:val="23"/>
          <w:szCs w:val="23"/>
        </w:rPr>
        <w:lastRenderedPageBreak/>
        <w:t>Runtime error occurs while the program is running and cannot be detected by the PL/SQL compiler. When a runtime error occurs, controlled is pass to the exception handling section of the block the error is evaluated and specific exception is raised.</w:t>
      </w:r>
    </w:p>
    <w:p w14:paraId="0E77850A" w14:textId="77777777" w:rsidR="00AB0B5F" w:rsidRPr="00AB0B5F" w:rsidRDefault="00AB0B5F" w:rsidP="00AB0B5F">
      <w:pPr>
        <w:spacing w:before="405" w:after="255" w:line="450" w:lineRule="atLeast"/>
        <w:outlineLvl w:val="2"/>
        <w:rPr>
          <w:rFonts w:ascii="Arial" w:eastAsia="Times New Roman" w:hAnsi="Arial" w:cs="Arial"/>
          <w:color w:val="111111"/>
          <w:sz w:val="33"/>
          <w:szCs w:val="33"/>
        </w:rPr>
      </w:pPr>
      <w:r w:rsidRPr="00AB0B5F">
        <w:rPr>
          <w:rFonts w:ascii="Arial" w:eastAsia="Times New Roman" w:hAnsi="Arial" w:cs="Arial"/>
          <w:color w:val="111111"/>
          <w:sz w:val="33"/>
          <w:szCs w:val="33"/>
        </w:rPr>
        <w:t>Example 3</w:t>
      </w:r>
    </w:p>
    <w:p w14:paraId="1A377DAB" w14:textId="77777777" w:rsidR="00AB0B5F" w:rsidRPr="00AB0B5F" w:rsidRDefault="00AB0B5F" w:rsidP="00AB0B5F">
      <w:pPr>
        <w:shd w:val="clear" w:color="auto" w:fill="FCB900"/>
        <w:spacing w:after="390" w:line="240" w:lineRule="auto"/>
        <w:rPr>
          <w:rFonts w:ascii="Verdana" w:eastAsia="Times New Roman" w:hAnsi="Verdana" w:cs="Times New Roman"/>
          <w:color w:val="222222"/>
          <w:sz w:val="23"/>
          <w:szCs w:val="23"/>
        </w:rPr>
      </w:pPr>
      <w:r w:rsidRPr="00AB0B5F">
        <w:rPr>
          <w:rFonts w:ascii="Verdana" w:eastAsia="Times New Roman" w:hAnsi="Verdana" w:cs="Times New Roman"/>
          <w:b/>
          <w:bCs/>
          <w:i/>
          <w:iCs/>
          <w:color w:val="222222"/>
          <w:sz w:val="23"/>
          <w:szCs w:val="23"/>
        </w:rPr>
        <w:t>EXCEPTION</w:t>
      </w:r>
      <w:r w:rsidRPr="00AB0B5F">
        <w:rPr>
          <w:rFonts w:ascii="Verdana" w:eastAsia="Times New Roman" w:hAnsi="Verdana" w:cs="Times New Roman"/>
          <w:i/>
          <w:iCs/>
          <w:color w:val="222222"/>
          <w:sz w:val="23"/>
          <w:szCs w:val="23"/>
        </w:rPr>
        <w:br/>
        <w:t xml:space="preserve">WHEN NO_DATA_FOUND THEN      DBMS_OUTPUT.PUT_LINE (‘No Employee Found </w:t>
      </w:r>
      <w:proofErr w:type="gramStart"/>
      <w:r w:rsidRPr="00AB0B5F">
        <w:rPr>
          <w:rFonts w:ascii="Verdana" w:eastAsia="Times New Roman" w:hAnsi="Verdana" w:cs="Times New Roman"/>
          <w:i/>
          <w:iCs/>
          <w:color w:val="222222"/>
          <w:sz w:val="23"/>
          <w:szCs w:val="23"/>
        </w:rPr>
        <w:t>with ’</w:t>
      </w:r>
      <w:proofErr w:type="gramEnd"/>
      <w:r w:rsidRPr="00AB0B5F">
        <w:rPr>
          <w:rFonts w:ascii="Verdana" w:eastAsia="Times New Roman" w:hAnsi="Verdana" w:cs="Times New Roman"/>
          <w:i/>
          <w:iCs/>
          <w:color w:val="222222"/>
          <w:sz w:val="23"/>
          <w:szCs w:val="23"/>
        </w:rPr>
        <w:t>||</w:t>
      </w:r>
      <w:proofErr w:type="spellStart"/>
      <w:r w:rsidRPr="00AB0B5F">
        <w:rPr>
          <w:rFonts w:ascii="Verdana" w:eastAsia="Times New Roman" w:hAnsi="Verdana" w:cs="Times New Roman"/>
          <w:i/>
          <w:iCs/>
          <w:color w:val="222222"/>
          <w:sz w:val="23"/>
          <w:szCs w:val="23"/>
        </w:rPr>
        <w:t>employee_id</w:t>
      </w:r>
      <w:proofErr w:type="spellEnd"/>
      <w:r w:rsidRPr="00AB0B5F">
        <w:rPr>
          <w:rFonts w:ascii="Verdana" w:eastAsia="Times New Roman" w:hAnsi="Verdana" w:cs="Times New Roman"/>
          <w:i/>
          <w:iCs/>
          <w:color w:val="222222"/>
          <w:sz w:val="23"/>
          <w:szCs w:val="23"/>
        </w:rPr>
        <w:t>);</w:t>
      </w:r>
    </w:p>
    <w:p w14:paraId="6F143A49" w14:textId="4955B8BD" w:rsidR="00AB0B5F" w:rsidRDefault="00AB0B5F"/>
    <w:p w14:paraId="789D0266" w14:textId="3A71F7CB" w:rsidR="007C1349" w:rsidRDefault="007C1349"/>
    <w:p w14:paraId="413C0096" w14:textId="77777777" w:rsidR="007C1349" w:rsidRDefault="007C1349"/>
    <w:p w14:paraId="230A8DF4" w14:textId="77777777" w:rsidR="007C1349" w:rsidRDefault="007C1349" w:rsidP="007C1349">
      <w:pPr>
        <w:pStyle w:val="Heading1"/>
        <w:spacing w:before="0" w:beforeAutospacing="0" w:after="105" w:afterAutospacing="0" w:line="720" w:lineRule="atLeast"/>
        <w:rPr>
          <w:rFonts w:ascii="Roboto Condensed" w:hAnsi="Roboto Condensed"/>
          <w:color w:val="111111"/>
          <w:spacing w:val="5"/>
          <w:sz w:val="63"/>
          <w:szCs w:val="63"/>
        </w:rPr>
      </w:pPr>
      <w:r>
        <w:rPr>
          <w:rFonts w:ascii="Roboto Condensed" w:hAnsi="Roboto Condensed"/>
          <w:color w:val="111111"/>
          <w:spacing w:val="5"/>
          <w:sz w:val="63"/>
          <w:szCs w:val="63"/>
        </w:rPr>
        <w:t>Variables Declaration Initialization In PL/SQL</w:t>
      </w:r>
    </w:p>
    <w:p w14:paraId="39FEE6E5" w14:textId="4E951BBB" w:rsidR="007C1349" w:rsidRDefault="007C1349" w:rsidP="007C1349">
      <w:pPr>
        <w:spacing w:after="105"/>
        <w:ind w:left="45" w:right="45"/>
        <w:jc w:val="center"/>
        <w:rPr>
          <w:rStyle w:val="Hyperlink"/>
          <w:rFonts w:ascii="Arial" w:hAnsi="Arial" w:cs="Arial"/>
          <w:color w:val="FFFFFF"/>
          <w:sz w:val="17"/>
          <w:szCs w:val="17"/>
        </w:rPr>
      </w:pPr>
      <w:r>
        <w:rPr>
          <w:rFonts w:ascii="Arial" w:hAnsi="Arial" w:cs="Arial"/>
          <w:color w:val="000000"/>
          <w:sz w:val="21"/>
          <w:szCs w:val="21"/>
        </w:rPr>
        <w:fldChar w:fldCharType="begin"/>
      </w:r>
      <w:r>
        <w:rPr>
          <w:rFonts w:ascii="Arial" w:hAnsi="Arial" w:cs="Arial"/>
          <w:color w:val="000000"/>
          <w:sz w:val="21"/>
          <w:szCs w:val="21"/>
        </w:rPr>
        <w:instrText xml:space="preserve"> HYPERLINK "https://reddit.com/submit?url=http://www.rebellionrider.com/variables-declaration-initialization-in-pl-sql-by-rebellionrider-manish-sharma/&amp;title=Variables+Declaration+Initialization+In+PL%2FSQL" </w:instrText>
      </w:r>
      <w:r>
        <w:rPr>
          <w:rFonts w:ascii="Arial" w:hAnsi="Arial" w:cs="Arial"/>
          <w:color w:val="000000"/>
          <w:sz w:val="21"/>
          <w:szCs w:val="21"/>
        </w:rPr>
        <w:fldChar w:fldCharType="separate"/>
      </w:r>
    </w:p>
    <w:p w14:paraId="02ECB6F0" w14:textId="77777777" w:rsidR="007C1349" w:rsidRDefault="007C1349" w:rsidP="007C1349">
      <w:pPr>
        <w:spacing w:after="0"/>
        <w:jc w:val="center"/>
        <w:rPr>
          <w:color w:val="000000"/>
          <w:sz w:val="21"/>
          <w:szCs w:val="21"/>
        </w:rPr>
      </w:pPr>
      <w:r>
        <w:rPr>
          <w:rFonts w:ascii="Arial" w:hAnsi="Arial" w:cs="Arial"/>
          <w:color w:val="000000"/>
          <w:sz w:val="21"/>
          <w:szCs w:val="21"/>
        </w:rPr>
        <w:fldChar w:fldCharType="end"/>
      </w:r>
    </w:p>
    <w:p w14:paraId="4E32BD33" w14:textId="77777777" w:rsidR="007C1349" w:rsidRDefault="007C1349" w:rsidP="007C1349">
      <w:pPr>
        <w:pStyle w:val="NormalWeb"/>
        <w:spacing w:before="0" w:beforeAutospacing="0" w:after="390" w:afterAutospacing="0"/>
        <w:rPr>
          <w:rFonts w:ascii="Verdana" w:hAnsi="Verdana"/>
          <w:color w:val="222222"/>
          <w:sz w:val="23"/>
          <w:szCs w:val="23"/>
        </w:rPr>
      </w:pPr>
      <w:r>
        <w:rPr>
          <w:rFonts w:ascii="Verdana" w:hAnsi="Verdana"/>
          <w:color w:val="222222"/>
          <w:sz w:val="23"/>
          <w:szCs w:val="23"/>
        </w:rPr>
        <w:t>Variables are place holders in the computer’s main memory which hold some data. Every variable has a name which is user defined, also a data type that defines the nature of data a variable can hold and the total amount of space they can have in main memory along with some value. Like every other programming language in PL/SQL also we first need to declare a variable before using it.</w:t>
      </w:r>
    </w:p>
    <w:p w14:paraId="0B912739" w14:textId="77777777" w:rsidR="007C1349" w:rsidRDefault="007C1349" w:rsidP="007C1349">
      <w:pPr>
        <w:pStyle w:val="Heading2"/>
        <w:spacing w:before="450" w:beforeAutospacing="0" w:after="300" w:afterAutospacing="0" w:line="570" w:lineRule="atLeast"/>
        <w:rPr>
          <w:rFonts w:ascii="Arial" w:hAnsi="Arial" w:cs="Arial"/>
          <w:b w:val="0"/>
          <w:bCs w:val="0"/>
          <w:color w:val="111111"/>
          <w:sz w:val="41"/>
          <w:szCs w:val="41"/>
        </w:rPr>
      </w:pPr>
      <w:r>
        <w:rPr>
          <w:rStyle w:val="Strong"/>
          <w:rFonts w:ascii="Arial" w:eastAsiaTheme="majorEastAsia" w:hAnsi="Arial" w:cs="Arial"/>
          <w:b/>
          <w:bCs/>
          <w:color w:val="111111"/>
          <w:sz w:val="41"/>
          <w:szCs w:val="41"/>
          <w:u w:val="single"/>
        </w:rPr>
        <w:t>Variable Declaration</w:t>
      </w:r>
    </w:p>
    <w:p w14:paraId="5A9A6A15" w14:textId="77777777" w:rsidR="007C1349" w:rsidRDefault="007C1349" w:rsidP="007C1349">
      <w:pPr>
        <w:pStyle w:val="NormalWeb"/>
        <w:spacing w:before="0" w:beforeAutospacing="0" w:after="390" w:afterAutospacing="0"/>
        <w:rPr>
          <w:rFonts w:ascii="Verdana" w:hAnsi="Verdana"/>
          <w:color w:val="222222"/>
          <w:sz w:val="23"/>
          <w:szCs w:val="23"/>
        </w:rPr>
      </w:pPr>
      <w:r>
        <w:rPr>
          <w:rFonts w:ascii="Verdana" w:hAnsi="Verdana"/>
          <w:color w:val="222222"/>
          <w:sz w:val="23"/>
          <w:szCs w:val="23"/>
        </w:rPr>
        <w:t>All the variable declaration must be done in </w:t>
      </w:r>
      <w:r>
        <w:rPr>
          <w:rStyle w:val="Emphasis"/>
          <w:rFonts w:ascii="Verdana" w:hAnsi="Verdana"/>
          <w:b/>
          <w:bCs/>
          <w:color w:val="222222"/>
          <w:sz w:val="23"/>
          <w:szCs w:val="23"/>
        </w:rPr>
        <w:t>Declare</w:t>
      </w:r>
      <w:r>
        <w:rPr>
          <w:rFonts w:ascii="Verdana" w:hAnsi="Verdana"/>
          <w:color w:val="222222"/>
          <w:sz w:val="23"/>
          <w:szCs w:val="23"/>
        </w:rPr>
        <w:t> </w:t>
      </w:r>
      <w:r>
        <w:rPr>
          <w:rStyle w:val="Emphasis"/>
          <w:rFonts w:ascii="Verdana" w:hAnsi="Verdana"/>
          <w:b/>
          <w:bCs/>
          <w:color w:val="222222"/>
          <w:sz w:val="23"/>
          <w:szCs w:val="23"/>
        </w:rPr>
        <w:t>Section</w:t>
      </w:r>
      <w:r>
        <w:rPr>
          <w:rFonts w:ascii="Verdana" w:hAnsi="Verdana"/>
          <w:color w:val="222222"/>
          <w:sz w:val="23"/>
          <w:szCs w:val="23"/>
        </w:rPr>
        <w:t> of the PL/SQL block. As soon as you declare a variable, the compiler will allocate the memory according to the data type to that variable.  Though you can assign value to the variable either in declare section or in execution section of your PL/SQL block but the </w:t>
      </w:r>
      <w:r>
        <w:rPr>
          <w:rStyle w:val="Strong"/>
          <w:rFonts w:ascii="Verdana" w:eastAsiaTheme="majorEastAsia" w:hAnsi="Verdana"/>
          <w:color w:val="222222"/>
          <w:sz w:val="23"/>
          <w:szCs w:val="23"/>
        </w:rPr>
        <w:t>declaration must be done in declare section</w:t>
      </w:r>
      <w:r>
        <w:rPr>
          <w:rFonts w:ascii="Verdana" w:hAnsi="Verdana"/>
          <w:color w:val="222222"/>
          <w:sz w:val="23"/>
          <w:szCs w:val="23"/>
        </w:rPr>
        <w:t>.    </w:t>
      </w:r>
    </w:p>
    <w:p w14:paraId="70E48031" w14:textId="77777777" w:rsidR="007C1349" w:rsidRDefault="007C1349" w:rsidP="007C1349">
      <w:pPr>
        <w:pStyle w:val="NormalWeb"/>
        <w:spacing w:before="0" w:beforeAutospacing="0" w:after="390" w:afterAutospacing="0"/>
        <w:rPr>
          <w:rFonts w:ascii="Verdana" w:hAnsi="Verdana"/>
          <w:color w:val="222222"/>
          <w:sz w:val="23"/>
          <w:szCs w:val="23"/>
        </w:rPr>
      </w:pPr>
      <w:r>
        <w:rPr>
          <w:rFonts w:ascii="Verdana" w:hAnsi="Verdana"/>
          <w:color w:val="222222"/>
          <w:sz w:val="23"/>
          <w:szCs w:val="23"/>
        </w:rPr>
        <w:t>Here is a simple program to understand this.</w:t>
      </w:r>
    </w:p>
    <w:p w14:paraId="0916CC78" w14:textId="77777777" w:rsidR="007C1349" w:rsidRDefault="007C1349" w:rsidP="007C1349">
      <w:pPr>
        <w:pStyle w:val="has-background"/>
        <w:shd w:val="clear" w:color="auto" w:fill="FCB900"/>
        <w:spacing w:before="0" w:beforeAutospacing="0" w:after="390" w:afterAutospacing="0"/>
        <w:rPr>
          <w:rFonts w:ascii="Verdana" w:hAnsi="Verdana"/>
          <w:color w:val="222222"/>
          <w:sz w:val="23"/>
          <w:szCs w:val="23"/>
        </w:rPr>
      </w:pPr>
      <w:r>
        <w:rPr>
          <w:rStyle w:val="Strong"/>
          <w:rFonts w:ascii="Verdana" w:eastAsiaTheme="majorEastAsia" w:hAnsi="Verdana"/>
          <w:i/>
          <w:iCs/>
          <w:color w:val="222222"/>
          <w:sz w:val="23"/>
          <w:szCs w:val="23"/>
        </w:rPr>
        <w:lastRenderedPageBreak/>
        <w:t>SET SERVEROUTPUT ON;</w:t>
      </w:r>
      <w:r>
        <w:rPr>
          <w:rFonts w:ascii="Verdana" w:hAnsi="Verdana"/>
          <w:b/>
          <w:bCs/>
          <w:i/>
          <w:iCs/>
          <w:color w:val="222222"/>
          <w:sz w:val="23"/>
          <w:szCs w:val="23"/>
        </w:rPr>
        <w:br/>
      </w:r>
      <w:r>
        <w:rPr>
          <w:rStyle w:val="Strong"/>
          <w:rFonts w:ascii="Verdana" w:eastAsiaTheme="majorEastAsia" w:hAnsi="Verdana"/>
          <w:i/>
          <w:iCs/>
          <w:color w:val="222222"/>
          <w:sz w:val="23"/>
          <w:szCs w:val="23"/>
        </w:rPr>
        <w:t>DECLARE</w:t>
      </w:r>
      <w:r>
        <w:rPr>
          <w:rFonts w:ascii="Verdana" w:hAnsi="Verdana"/>
          <w:b/>
          <w:bCs/>
          <w:i/>
          <w:iCs/>
          <w:color w:val="222222"/>
          <w:sz w:val="23"/>
          <w:szCs w:val="23"/>
        </w:rPr>
        <w:br/>
      </w:r>
      <w:r>
        <w:rPr>
          <w:rStyle w:val="Strong"/>
          <w:rFonts w:ascii="Verdana" w:eastAsiaTheme="majorEastAsia" w:hAnsi="Verdana"/>
          <w:i/>
          <w:iCs/>
          <w:color w:val="222222"/>
          <w:sz w:val="23"/>
          <w:szCs w:val="23"/>
        </w:rPr>
        <w:t xml:space="preserve">Test_var1 </w:t>
      </w:r>
      <w:proofErr w:type="gramStart"/>
      <w:r>
        <w:rPr>
          <w:rStyle w:val="Strong"/>
          <w:rFonts w:ascii="Verdana" w:eastAsiaTheme="majorEastAsia" w:hAnsi="Verdana"/>
          <w:i/>
          <w:iCs/>
          <w:color w:val="222222"/>
          <w:sz w:val="23"/>
          <w:szCs w:val="23"/>
        </w:rPr>
        <w:t>NUMBER;  —</w:t>
      </w:r>
      <w:proofErr w:type="gramEnd"/>
      <w:r>
        <w:rPr>
          <w:rStyle w:val="Strong"/>
          <w:rFonts w:ascii="Verdana" w:eastAsiaTheme="majorEastAsia" w:hAnsi="Verdana"/>
          <w:i/>
          <w:iCs/>
          <w:color w:val="222222"/>
          <w:sz w:val="23"/>
          <w:szCs w:val="23"/>
        </w:rPr>
        <w:t xml:space="preserve"> Declaring variable </w:t>
      </w:r>
      <w:proofErr w:type="spellStart"/>
      <w:r>
        <w:rPr>
          <w:rStyle w:val="Strong"/>
          <w:rFonts w:ascii="Verdana" w:eastAsiaTheme="majorEastAsia" w:hAnsi="Verdana"/>
          <w:i/>
          <w:iCs/>
          <w:color w:val="222222"/>
          <w:sz w:val="23"/>
          <w:szCs w:val="23"/>
        </w:rPr>
        <w:t>Test_var</w:t>
      </w:r>
      <w:proofErr w:type="spellEnd"/>
      <w:r>
        <w:rPr>
          <w:rFonts w:ascii="Verdana" w:hAnsi="Verdana"/>
          <w:b/>
          <w:bCs/>
          <w:i/>
          <w:iCs/>
          <w:color w:val="222222"/>
          <w:sz w:val="23"/>
          <w:szCs w:val="23"/>
        </w:rPr>
        <w:br/>
      </w:r>
      <w:r>
        <w:rPr>
          <w:rStyle w:val="Strong"/>
          <w:rFonts w:ascii="Verdana" w:eastAsiaTheme="majorEastAsia" w:hAnsi="Verdana"/>
          <w:i/>
          <w:iCs/>
          <w:color w:val="222222"/>
          <w:sz w:val="23"/>
          <w:szCs w:val="23"/>
        </w:rPr>
        <w:t>BEGIN</w:t>
      </w:r>
      <w:r>
        <w:rPr>
          <w:rFonts w:ascii="Verdana" w:hAnsi="Verdana"/>
          <w:b/>
          <w:bCs/>
          <w:i/>
          <w:iCs/>
          <w:color w:val="222222"/>
          <w:sz w:val="23"/>
          <w:szCs w:val="23"/>
        </w:rPr>
        <w:br/>
      </w:r>
      <w:r>
        <w:rPr>
          <w:rStyle w:val="Strong"/>
          <w:rFonts w:ascii="Verdana" w:eastAsiaTheme="majorEastAsia" w:hAnsi="Verdana"/>
          <w:i/>
          <w:iCs/>
          <w:color w:val="222222"/>
          <w:sz w:val="23"/>
          <w:szCs w:val="23"/>
        </w:rPr>
        <w:t>Test_var1:= 10;</w:t>
      </w:r>
      <w:r>
        <w:rPr>
          <w:rFonts w:ascii="Verdana" w:hAnsi="Verdana"/>
          <w:b/>
          <w:bCs/>
          <w:i/>
          <w:iCs/>
          <w:color w:val="222222"/>
          <w:sz w:val="23"/>
          <w:szCs w:val="23"/>
        </w:rPr>
        <w:br/>
      </w:r>
      <w:r>
        <w:rPr>
          <w:rStyle w:val="Strong"/>
          <w:rFonts w:ascii="Verdana" w:eastAsiaTheme="majorEastAsia" w:hAnsi="Verdana"/>
          <w:i/>
          <w:iCs/>
          <w:color w:val="222222"/>
          <w:sz w:val="23"/>
          <w:szCs w:val="23"/>
        </w:rPr>
        <w:t>DBMS_OUTPUT.PUT_LINE (Test_var1);</w:t>
      </w:r>
      <w:r>
        <w:rPr>
          <w:rFonts w:ascii="Verdana" w:hAnsi="Verdana"/>
          <w:b/>
          <w:bCs/>
          <w:i/>
          <w:iCs/>
          <w:color w:val="222222"/>
          <w:sz w:val="23"/>
          <w:szCs w:val="23"/>
        </w:rPr>
        <w:br/>
      </w:r>
      <w:r>
        <w:rPr>
          <w:rStyle w:val="Strong"/>
          <w:rFonts w:ascii="Verdana" w:eastAsiaTheme="majorEastAsia" w:hAnsi="Verdana"/>
          <w:i/>
          <w:iCs/>
          <w:color w:val="222222"/>
          <w:sz w:val="23"/>
          <w:szCs w:val="23"/>
        </w:rPr>
        <w:t>END;</w:t>
      </w:r>
    </w:p>
    <w:p w14:paraId="4AAEC407" w14:textId="77777777" w:rsidR="007C1349" w:rsidRDefault="007C1349" w:rsidP="007C1349">
      <w:pPr>
        <w:pStyle w:val="NormalWeb"/>
        <w:spacing w:before="0" w:beforeAutospacing="0" w:after="390" w:afterAutospacing="0"/>
        <w:rPr>
          <w:rFonts w:ascii="Verdana" w:hAnsi="Verdana"/>
          <w:color w:val="222222"/>
          <w:sz w:val="23"/>
          <w:szCs w:val="23"/>
        </w:rPr>
      </w:pPr>
      <w:r>
        <w:rPr>
          <w:rFonts w:ascii="Verdana" w:hAnsi="Verdana"/>
          <w:color w:val="222222"/>
          <w:sz w:val="23"/>
          <w:szCs w:val="23"/>
        </w:rPr>
        <w:t>This is a very simple program in which I first declared a variable by the name of </w:t>
      </w:r>
      <w:r>
        <w:rPr>
          <w:rStyle w:val="Emphasis"/>
          <w:rFonts w:ascii="Verdana" w:hAnsi="Verdana"/>
          <w:color w:val="222222"/>
          <w:sz w:val="23"/>
          <w:szCs w:val="23"/>
        </w:rPr>
        <w:t>test_var1</w:t>
      </w:r>
      <w:r>
        <w:rPr>
          <w:rFonts w:ascii="Verdana" w:hAnsi="Verdana"/>
          <w:color w:val="222222"/>
          <w:sz w:val="23"/>
          <w:szCs w:val="23"/>
        </w:rPr>
        <w:t> which has data type </w:t>
      </w:r>
      <w:r>
        <w:rPr>
          <w:rStyle w:val="Emphasis"/>
          <w:rFonts w:ascii="Verdana" w:hAnsi="Verdana"/>
          <w:color w:val="222222"/>
          <w:sz w:val="23"/>
          <w:szCs w:val="23"/>
        </w:rPr>
        <w:t>number</w:t>
      </w:r>
      <w:r>
        <w:rPr>
          <w:rFonts w:ascii="Verdana" w:hAnsi="Verdana"/>
          <w:color w:val="222222"/>
          <w:sz w:val="23"/>
          <w:szCs w:val="23"/>
        </w:rPr>
        <w:t> in declaration section and later in execution section I initialized it and assigned a numeric value 10 and then using DBMS_OUTPUT statement I displayed the value of this variable.</w:t>
      </w:r>
    </w:p>
    <w:p w14:paraId="2DA30F5E" w14:textId="77777777" w:rsidR="007C1349" w:rsidRDefault="007C1349" w:rsidP="007C1349">
      <w:pPr>
        <w:pStyle w:val="Heading2"/>
        <w:spacing w:before="450" w:beforeAutospacing="0" w:after="300" w:afterAutospacing="0" w:line="570" w:lineRule="atLeast"/>
        <w:rPr>
          <w:rFonts w:ascii="Arial" w:hAnsi="Arial" w:cs="Arial"/>
          <w:b w:val="0"/>
          <w:bCs w:val="0"/>
          <w:color w:val="111111"/>
          <w:sz w:val="41"/>
          <w:szCs w:val="41"/>
        </w:rPr>
      </w:pPr>
      <w:r>
        <w:rPr>
          <w:rStyle w:val="Strong"/>
          <w:rFonts w:ascii="Arial" w:eastAsiaTheme="majorEastAsia" w:hAnsi="Arial" w:cs="Arial"/>
          <w:b/>
          <w:bCs/>
          <w:color w:val="111111"/>
          <w:sz w:val="41"/>
          <w:szCs w:val="41"/>
          <w:u w:val="single"/>
        </w:rPr>
        <w:t xml:space="preserve">Assignment Operator </w:t>
      </w:r>
      <w:proofErr w:type="gramStart"/>
      <w:r>
        <w:rPr>
          <w:rStyle w:val="Strong"/>
          <w:rFonts w:ascii="Arial" w:eastAsiaTheme="majorEastAsia" w:hAnsi="Arial" w:cs="Arial"/>
          <w:b/>
          <w:bCs/>
          <w:color w:val="111111"/>
          <w:sz w:val="41"/>
          <w:szCs w:val="41"/>
          <w:u w:val="single"/>
        </w:rPr>
        <w:t>(:=</w:t>
      </w:r>
      <w:proofErr w:type="gramEnd"/>
      <w:r>
        <w:rPr>
          <w:rStyle w:val="Strong"/>
          <w:rFonts w:ascii="Arial" w:eastAsiaTheme="majorEastAsia" w:hAnsi="Arial" w:cs="Arial"/>
          <w:b/>
          <w:bCs/>
          <w:color w:val="111111"/>
          <w:sz w:val="41"/>
          <w:szCs w:val="41"/>
          <w:u w:val="single"/>
        </w:rPr>
        <w:t>)</w:t>
      </w:r>
    </w:p>
    <w:p w14:paraId="63916648" w14:textId="77777777" w:rsidR="007C1349" w:rsidRDefault="007C1349" w:rsidP="007C1349">
      <w:pPr>
        <w:pStyle w:val="NormalWeb"/>
        <w:spacing w:before="0" w:beforeAutospacing="0" w:after="390" w:afterAutospacing="0"/>
        <w:rPr>
          <w:rFonts w:ascii="Verdana" w:hAnsi="Verdana"/>
          <w:color w:val="222222"/>
          <w:sz w:val="23"/>
          <w:szCs w:val="23"/>
        </w:rPr>
      </w:pPr>
      <w:r>
        <w:rPr>
          <w:rFonts w:ascii="Verdana" w:hAnsi="Verdana"/>
          <w:color w:val="222222"/>
          <w:sz w:val="23"/>
          <w:szCs w:val="23"/>
        </w:rPr>
        <w:t xml:space="preserve">If you have noticed in the above program that unlike conventional assignment operators in other programming language which is Equal to (=) operator, here we used colon </w:t>
      </w:r>
      <w:proofErr w:type="gramStart"/>
      <w:r>
        <w:rPr>
          <w:rFonts w:ascii="Verdana" w:hAnsi="Verdana"/>
          <w:color w:val="222222"/>
          <w:sz w:val="23"/>
          <w:szCs w:val="23"/>
        </w:rPr>
        <w:t>( :</w:t>
      </w:r>
      <w:proofErr w:type="gramEnd"/>
      <w:r>
        <w:rPr>
          <w:rFonts w:ascii="Verdana" w:hAnsi="Verdana"/>
          <w:color w:val="222222"/>
          <w:sz w:val="23"/>
          <w:szCs w:val="23"/>
        </w:rPr>
        <w:t xml:space="preserve"> ) with equal to (=) operator for assigning the value to the variable.</w:t>
      </w:r>
    </w:p>
    <w:p w14:paraId="5C0DCFE4" w14:textId="77777777" w:rsidR="007C1349" w:rsidRDefault="007C1349" w:rsidP="007C1349">
      <w:pPr>
        <w:pStyle w:val="NormalWeb"/>
        <w:spacing w:before="0" w:beforeAutospacing="0" w:after="390" w:afterAutospacing="0"/>
        <w:rPr>
          <w:rFonts w:ascii="Verdana" w:hAnsi="Verdana"/>
          <w:color w:val="222222"/>
          <w:sz w:val="23"/>
          <w:szCs w:val="23"/>
        </w:rPr>
      </w:pPr>
      <w:r>
        <w:rPr>
          <w:rFonts w:ascii="Verdana" w:hAnsi="Verdana"/>
          <w:color w:val="222222"/>
          <w:sz w:val="23"/>
          <w:szCs w:val="23"/>
        </w:rPr>
        <w:t xml:space="preserve">Yes in PL/SQL the combo of colon and equal to operator </w:t>
      </w:r>
      <w:proofErr w:type="gramStart"/>
      <w:r>
        <w:rPr>
          <w:rFonts w:ascii="Verdana" w:hAnsi="Verdana"/>
          <w:color w:val="222222"/>
          <w:sz w:val="23"/>
          <w:szCs w:val="23"/>
        </w:rPr>
        <w:t>(:=</w:t>
      </w:r>
      <w:proofErr w:type="gramEnd"/>
      <w:r>
        <w:rPr>
          <w:rFonts w:ascii="Verdana" w:hAnsi="Verdana"/>
          <w:color w:val="222222"/>
          <w:sz w:val="23"/>
          <w:szCs w:val="23"/>
        </w:rPr>
        <w:t>) works as assignment operator which is very different from the other programming languages.</w:t>
      </w:r>
    </w:p>
    <w:p w14:paraId="18ED41B6" w14:textId="77777777" w:rsidR="007C1349" w:rsidRDefault="007C1349" w:rsidP="007C1349">
      <w:pPr>
        <w:pStyle w:val="has-background"/>
        <w:shd w:val="clear" w:color="auto" w:fill="00D084"/>
        <w:spacing w:before="0" w:beforeAutospacing="0" w:after="390" w:afterAutospacing="0"/>
        <w:jc w:val="center"/>
        <w:rPr>
          <w:rFonts w:ascii="Verdana" w:hAnsi="Verdana"/>
          <w:color w:val="222222"/>
          <w:sz w:val="23"/>
          <w:szCs w:val="23"/>
        </w:rPr>
      </w:pPr>
      <w:r>
        <w:rPr>
          <w:rStyle w:val="Strong"/>
          <w:rFonts w:ascii="Verdana" w:eastAsiaTheme="majorEastAsia" w:hAnsi="Verdana"/>
          <w:color w:val="222222"/>
          <w:sz w:val="23"/>
          <w:szCs w:val="23"/>
        </w:rPr>
        <w:t>Note: There is no space between colon and equal to operator. </w:t>
      </w:r>
    </w:p>
    <w:p w14:paraId="60FE9B76" w14:textId="77777777" w:rsidR="007C1349" w:rsidRDefault="007C1349" w:rsidP="007C1349">
      <w:pPr>
        <w:pStyle w:val="Heading2"/>
        <w:spacing w:before="450" w:beforeAutospacing="0" w:after="300" w:afterAutospacing="0" w:line="570" w:lineRule="atLeast"/>
        <w:rPr>
          <w:rFonts w:ascii="Arial" w:hAnsi="Arial" w:cs="Arial"/>
          <w:b w:val="0"/>
          <w:bCs w:val="0"/>
          <w:color w:val="111111"/>
          <w:sz w:val="41"/>
          <w:szCs w:val="41"/>
        </w:rPr>
      </w:pPr>
      <w:r>
        <w:rPr>
          <w:rStyle w:val="Strong"/>
          <w:rFonts w:ascii="Arial" w:eastAsiaTheme="majorEastAsia" w:hAnsi="Arial" w:cs="Arial"/>
          <w:b/>
          <w:bCs/>
          <w:color w:val="111111"/>
          <w:sz w:val="41"/>
          <w:szCs w:val="41"/>
          <w:u w:val="single"/>
        </w:rPr>
        <w:t>Variable Initialization</w:t>
      </w:r>
    </w:p>
    <w:p w14:paraId="229EEE7D" w14:textId="77777777" w:rsidR="007C1349" w:rsidRDefault="007C1349" w:rsidP="007C1349">
      <w:pPr>
        <w:pStyle w:val="NormalWeb"/>
        <w:spacing w:before="0" w:beforeAutospacing="0" w:after="390" w:afterAutospacing="0"/>
        <w:rPr>
          <w:rFonts w:ascii="Verdana" w:hAnsi="Verdana"/>
          <w:color w:val="222222"/>
          <w:sz w:val="23"/>
          <w:szCs w:val="23"/>
        </w:rPr>
      </w:pPr>
      <w:r>
        <w:rPr>
          <w:rFonts w:ascii="Verdana" w:hAnsi="Verdana"/>
          <w:color w:val="222222"/>
          <w:sz w:val="23"/>
          <w:szCs w:val="23"/>
        </w:rPr>
        <w:t>Two main questions which I am going to address in this section are</w:t>
      </w:r>
    </w:p>
    <w:p w14:paraId="462FE51C" w14:textId="77777777" w:rsidR="007C1349" w:rsidRDefault="007C1349" w:rsidP="00B969E5">
      <w:pPr>
        <w:numPr>
          <w:ilvl w:val="0"/>
          <w:numId w:val="3"/>
        </w:numPr>
        <w:spacing w:before="100" w:beforeAutospacing="1" w:after="150" w:line="240" w:lineRule="auto"/>
        <w:ind w:left="1035"/>
        <w:rPr>
          <w:rFonts w:ascii="Verdana" w:hAnsi="Verdana"/>
          <w:color w:val="222222"/>
          <w:sz w:val="23"/>
          <w:szCs w:val="23"/>
        </w:rPr>
      </w:pPr>
      <w:r>
        <w:rPr>
          <w:rFonts w:ascii="Verdana" w:hAnsi="Verdana"/>
          <w:color w:val="222222"/>
          <w:sz w:val="23"/>
          <w:szCs w:val="23"/>
        </w:rPr>
        <w:t>Where can we initialize the variables?</w:t>
      </w:r>
    </w:p>
    <w:p w14:paraId="367549C0" w14:textId="77777777" w:rsidR="007C1349" w:rsidRDefault="007C1349" w:rsidP="00B969E5">
      <w:pPr>
        <w:numPr>
          <w:ilvl w:val="0"/>
          <w:numId w:val="3"/>
        </w:numPr>
        <w:spacing w:before="100" w:beforeAutospacing="1" w:after="0" w:line="240" w:lineRule="auto"/>
        <w:ind w:left="1035"/>
        <w:rPr>
          <w:rFonts w:ascii="Verdana" w:hAnsi="Verdana"/>
          <w:color w:val="222222"/>
          <w:sz w:val="23"/>
          <w:szCs w:val="23"/>
        </w:rPr>
      </w:pPr>
      <w:r>
        <w:rPr>
          <w:rFonts w:ascii="Verdana" w:hAnsi="Verdana"/>
          <w:color w:val="222222"/>
          <w:sz w:val="23"/>
          <w:szCs w:val="23"/>
        </w:rPr>
        <w:t>Different ways of initializing variables in PL/SQL program.</w:t>
      </w:r>
    </w:p>
    <w:p w14:paraId="4C9B17C7" w14:textId="77777777" w:rsidR="007C1349" w:rsidRDefault="007C1349" w:rsidP="007C1349">
      <w:pPr>
        <w:pStyle w:val="Heading3"/>
        <w:spacing w:before="405" w:beforeAutospacing="0" w:after="255" w:afterAutospacing="0" w:line="450" w:lineRule="atLeast"/>
        <w:rPr>
          <w:rFonts w:ascii="Arial" w:hAnsi="Arial" w:cs="Arial"/>
          <w:b w:val="0"/>
          <w:bCs w:val="0"/>
          <w:color w:val="111111"/>
          <w:sz w:val="33"/>
          <w:szCs w:val="33"/>
        </w:rPr>
      </w:pPr>
      <w:proofErr w:type="gramStart"/>
      <w:r>
        <w:rPr>
          <w:rStyle w:val="Strong"/>
          <w:rFonts w:ascii="Arial" w:eastAsiaTheme="majorEastAsia" w:hAnsi="Arial" w:cs="Arial"/>
          <w:b/>
          <w:bCs/>
          <w:color w:val="111111"/>
          <w:sz w:val="33"/>
          <w:szCs w:val="33"/>
        </w:rPr>
        <w:t>So</w:t>
      </w:r>
      <w:proofErr w:type="gramEnd"/>
      <w:r>
        <w:rPr>
          <w:rStyle w:val="Strong"/>
          <w:rFonts w:ascii="Arial" w:eastAsiaTheme="majorEastAsia" w:hAnsi="Arial" w:cs="Arial"/>
          <w:b/>
          <w:bCs/>
          <w:color w:val="111111"/>
          <w:sz w:val="33"/>
          <w:szCs w:val="33"/>
        </w:rPr>
        <w:t xml:space="preserve"> let’s start with the first question which is where can we initialize the variables in PL/SQL program?</w:t>
      </w:r>
    </w:p>
    <w:p w14:paraId="74EBFCA4" w14:textId="77777777" w:rsidR="007C1349" w:rsidRDefault="007C1349" w:rsidP="007C1349">
      <w:pPr>
        <w:pStyle w:val="NormalWeb"/>
        <w:spacing w:before="0" w:beforeAutospacing="0" w:after="390" w:afterAutospacing="0"/>
        <w:rPr>
          <w:rFonts w:ascii="Verdana" w:hAnsi="Verdana"/>
          <w:color w:val="222222"/>
          <w:sz w:val="23"/>
          <w:szCs w:val="23"/>
        </w:rPr>
      </w:pPr>
      <w:r>
        <w:rPr>
          <w:rFonts w:ascii="Verdana" w:hAnsi="Verdana"/>
          <w:color w:val="222222"/>
          <w:sz w:val="23"/>
          <w:szCs w:val="23"/>
        </w:rPr>
        <w:t>Though it’s mandatory to </w:t>
      </w:r>
      <w:r>
        <w:rPr>
          <w:rStyle w:val="Strong"/>
          <w:rFonts w:ascii="Verdana" w:eastAsiaTheme="majorEastAsia" w:hAnsi="Verdana"/>
          <w:color w:val="222222"/>
          <w:sz w:val="23"/>
          <w:szCs w:val="23"/>
        </w:rPr>
        <w:t>declare</w:t>
      </w:r>
      <w:r>
        <w:rPr>
          <w:rFonts w:ascii="Verdana" w:hAnsi="Verdana"/>
          <w:color w:val="222222"/>
          <w:sz w:val="23"/>
          <w:szCs w:val="23"/>
        </w:rPr>
        <w:t> all the variables of your programs in </w:t>
      </w:r>
      <w:r>
        <w:rPr>
          <w:rStyle w:val="Strong"/>
          <w:rFonts w:ascii="Verdana" w:eastAsiaTheme="majorEastAsia" w:hAnsi="Verdana"/>
          <w:color w:val="222222"/>
          <w:sz w:val="23"/>
          <w:szCs w:val="23"/>
        </w:rPr>
        <w:t>declaration section</w:t>
      </w:r>
      <w:r>
        <w:rPr>
          <w:rFonts w:ascii="Verdana" w:hAnsi="Verdana"/>
          <w:color w:val="222222"/>
          <w:sz w:val="23"/>
          <w:szCs w:val="23"/>
        </w:rPr>
        <w:t xml:space="preserve"> of your PL/SQL block but initializing them and assigning </w:t>
      </w:r>
      <w:r>
        <w:rPr>
          <w:rFonts w:ascii="Verdana" w:hAnsi="Verdana"/>
          <w:color w:val="222222"/>
          <w:sz w:val="23"/>
          <w:szCs w:val="23"/>
        </w:rPr>
        <w:lastRenderedPageBreak/>
        <w:t>them some value in execution section is not mandatory. This means that you can initialize or say assign values to your variables anywhere in your program.</w:t>
      </w:r>
    </w:p>
    <w:p w14:paraId="1C480722" w14:textId="77777777" w:rsidR="007C1349" w:rsidRDefault="007C1349" w:rsidP="007C1349">
      <w:pPr>
        <w:pStyle w:val="NormalWeb"/>
        <w:spacing w:before="0" w:beforeAutospacing="0" w:after="390" w:afterAutospacing="0"/>
        <w:rPr>
          <w:rFonts w:ascii="Verdana" w:hAnsi="Verdana"/>
          <w:color w:val="222222"/>
          <w:sz w:val="23"/>
          <w:szCs w:val="23"/>
        </w:rPr>
      </w:pPr>
      <w:r>
        <w:rPr>
          <w:rFonts w:ascii="Verdana" w:hAnsi="Verdana"/>
          <w:color w:val="222222"/>
          <w:sz w:val="23"/>
          <w:szCs w:val="23"/>
        </w:rPr>
        <w:t>You can initialize a variable in declaration section while creating it or you can initialize the variable in execution section as we did in the example 1. This is the answer to the first question which I have given you in as simple a language as possible.</w:t>
      </w:r>
    </w:p>
    <w:p w14:paraId="12465807" w14:textId="77777777" w:rsidR="007C1349" w:rsidRDefault="007C1349" w:rsidP="007C1349">
      <w:pPr>
        <w:pStyle w:val="Heading3"/>
        <w:spacing w:before="405" w:beforeAutospacing="0" w:after="255" w:afterAutospacing="0" w:line="450" w:lineRule="atLeast"/>
        <w:rPr>
          <w:rFonts w:ascii="Arial" w:hAnsi="Arial" w:cs="Arial"/>
          <w:b w:val="0"/>
          <w:bCs w:val="0"/>
          <w:color w:val="111111"/>
          <w:sz w:val="33"/>
          <w:szCs w:val="33"/>
        </w:rPr>
      </w:pPr>
      <w:r>
        <w:rPr>
          <w:rStyle w:val="Strong"/>
          <w:rFonts w:ascii="Arial" w:eastAsiaTheme="majorEastAsia" w:hAnsi="Arial" w:cs="Arial"/>
          <w:b/>
          <w:bCs/>
          <w:color w:val="111111"/>
          <w:sz w:val="33"/>
          <w:szCs w:val="33"/>
        </w:rPr>
        <w:t>Now the second question is what are the different ways of initializing a variable in PL/SQL program?</w:t>
      </w:r>
    </w:p>
    <w:p w14:paraId="2FABD29F" w14:textId="77777777" w:rsidR="007C1349" w:rsidRDefault="007C1349" w:rsidP="007C1349">
      <w:pPr>
        <w:pStyle w:val="NormalWeb"/>
        <w:spacing w:before="0" w:beforeAutospacing="0" w:after="390" w:afterAutospacing="0"/>
        <w:rPr>
          <w:rFonts w:ascii="Verdana" w:hAnsi="Verdana"/>
          <w:color w:val="222222"/>
          <w:sz w:val="23"/>
          <w:szCs w:val="23"/>
        </w:rPr>
      </w:pPr>
      <w:r>
        <w:rPr>
          <w:rFonts w:ascii="Verdana" w:hAnsi="Verdana"/>
          <w:color w:val="222222"/>
          <w:sz w:val="23"/>
          <w:szCs w:val="23"/>
        </w:rPr>
        <w:t>Variable initialization means assigning some value to the variable which you previously declared. There are two ways of assigning value to the variable.</w:t>
      </w:r>
    </w:p>
    <w:p w14:paraId="6DBBDB93" w14:textId="77777777" w:rsidR="007C1349" w:rsidRDefault="007C1349" w:rsidP="00B969E5">
      <w:pPr>
        <w:numPr>
          <w:ilvl w:val="0"/>
          <w:numId w:val="4"/>
        </w:numPr>
        <w:spacing w:before="100" w:beforeAutospacing="1" w:after="150" w:line="240" w:lineRule="auto"/>
        <w:ind w:left="1035"/>
        <w:rPr>
          <w:rFonts w:ascii="Verdana" w:hAnsi="Verdana"/>
          <w:color w:val="222222"/>
          <w:sz w:val="23"/>
          <w:szCs w:val="23"/>
        </w:rPr>
      </w:pPr>
      <w:r>
        <w:rPr>
          <w:rFonts w:ascii="Verdana" w:hAnsi="Verdana"/>
          <w:color w:val="222222"/>
          <w:sz w:val="23"/>
          <w:szCs w:val="23"/>
        </w:rPr>
        <w:t>First is the direct way of giving value to the variable. We have seen this demonstrated in the previous example where we assign integer 10 to the variable test_var1.</w:t>
      </w:r>
    </w:p>
    <w:p w14:paraId="5AE390FC" w14:textId="77777777" w:rsidR="007C1349" w:rsidRDefault="007C1349" w:rsidP="00B969E5">
      <w:pPr>
        <w:numPr>
          <w:ilvl w:val="0"/>
          <w:numId w:val="4"/>
        </w:numPr>
        <w:spacing w:before="100" w:beforeAutospacing="1" w:after="0" w:line="240" w:lineRule="auto"/>
        <w:ind w:left="1035"/>
        <w:rPr>
          <w:rFonts w:ascii="Verdana" w:hAnsi="Verdana"/>
          <w:color w:val="222222"/>
          <w:sz w:val="23"/>
          <w:szCs w:val="23"/>
        </w:rPr>
      </w:pPr>
      <w:r>
        <w:rPr>
          <w:rFonts w:ascii="Verdana" w:hAnsi="Verdana"/>
          <w:color w:val="222222"/>
          <w:sz w:val="23"/>
          <w:szCs w:val="23"/>
        </w:rPr>
        <w:t>Second way is by fetching value from the column of a row of a table and assigning that value to the variable.</w:t>
      </w:r>
    </w:p>
    <w:p w14:paraId="673DF3AE" w14:textId="77777777" w:rsidR="007C1349" w:rsidRDefault="007C1349" w:rsidP="007C1349">
      <w:pPr>
        <w:pStyle w:val="NormalWeb"/>
        <w:spacing w:before="0" w:beforeAutospacing="0" w:after="390" w:afterAutospacing="0"/>
        <w:rPr>
          <w:rFonts w:ascii="Verdana" w:hAnsi="Verdana"/>
          <w:color w:val="222222"/>
          <w:sz w:val="23"/>
          <w:szCs w:val="23"/>
        </w:rPr>
      </w:pPr>
      <w:proofErr w:type="gramStart"/>
      <w:r>
        <w:rPr>
          <w:rFonts w:ascii="Verdana" w:hAnsi="Verdana"/>
          <w:color w:val="222222"/>
          <w:sz w:val="23"/>
          <w:szCs w:val="23"/>
        </w:rPr>
        <w:t>So</w:t>
      </w:r>
      <w:proofErr w:type="gramEnd"/>
      <w:r>
        <w:rPr>
          <w:rFonts w:ascii="Verdana" w:hAnsi="Verdana"/>
          <w:color w:val="222222"/>
          <w:sz w:val="23"/>
          <w:szCs w:val="23"/>
        </w:rPr>
        <w:t xml:space="preserve"> let’s see some examples and try to understand the above concept.</w:t>
      </w:r>
    </w:p>
    <w:p w14:paraId="4EBA35C6" w14:textId="77777777" w:rsidR="007C1349" w:rsidRDefault="007C1349" w:rsidP="007C1349">
      <w:pPr>
        <w:pStyle w:val="Heading4"/>
        <w:spacing w:before="360" w:after="210" w:line="435" w:lineRule="atLeast"/>
        <w:rPr>
          <w:rFonts w:ascii="Arial" w:hAnsi="Arial" w:cs="Arial"/>
          <w:color w:val="111111"/>
          <w:sz w:val="29"/>
          <w:szCs w:val="29"/>
        </w:rPr>
      </w:pPr>
      <w:r>
        <w:rPr>
          <w:rFonts w:ascii="Arial" w:hAnsi="Arial" w:cs="Arial"/>
          <w:b/>
          <w:bCs/>
          <w:color w:val="111111"/>
          <w:sz w:val="29"/>
          <w:szCs w:val="29"/>
        </w:rPr>
        <w:t>Example 2.</w:t>
      </w:r>
    </w:p>
    <w:p w14:paraId="58ADC56B" w14:textId="77777777" w:rsidR="007C1349" w:rsidRDefault="007C1349" w:rsidP="007C1349">
      <w:pPr>
        <w:pStyle w:val="NormalWeb"/>
        <w:spacing w:before="0" w:beforeAutospacing="0" w:after="390" w:afterAutospacing="0"/>
        <w:rPr>
          <w:rFonts w:ascii="Verdana" w:hAnsi="Verdana"/>
          <w:color w:val="222222"/>
          <w:sz w:val="23"/>
          <w:szCs w:val="23"/>
        </w:rPr>
      </w:pPr>
      <w:r>
        <w:rPr>
          <w:rFonts w:ascii="Verdana" w:hAnsi="Verdana"/>
          <w:color w:val="222222"/>
          <w:sz w:val="23"/>
          <w:szCs w:val="23"/>
        </w:rPr>
        <w:t>Declaring variable in declaration section and assigning value by direct way.</w:t>
      </w:r>
    </w:p>
    <w:p w14:paraId="1D7B8792" w14:textId="77777777" w:rsidR="007C1349" w:rsidRDefault="007C1349" w:rsidP="007C1349">
      <w:pPr>
        <w:pStyle w:val="has-background"/>
        <w:shd w:val="clear" w:color="auto" w:fill="FCB900"/>
        <w:spacing w:before="0" w:beforeAutospacing="0" w:after="390" w:afterAutospacing="0"/>
        <w:rPr>
          <w:rFonts w:ascii="Verdana" w:hAnsi="Verdana"/>
          <w:color w:val="222222"/>
          <w:sz w:val="23"/>
          <w:szCs w:val="23"/>
        </w:rPr>
      </w:pPr>
      <w:r>
        <w:rPr>
          <w:rStyle w:val="Emphasis"/>
          <w:rFonts w:ascii="Verdana" w:hAnsi="Verdana"/>
          <w:b/>
          <w:bCs/>
          <w:color w:val="222222"/>
          <w:sz w:val="23"/>
          <w:szCs w:val="23"/>
        </w:rPr>
        <w:t>DECLARE</w:t>
      </w:r>
      <w:r>
        <w:rPr>
          <w:rFonts w:ascii="Verdana" w:hAnsi="Verdana"/>
          <w:i/>
          <w:iCs/>
          <w:color w:val="222222"/>
          <w:sz w:val="23"/>
          <w:szCs w:val="23"/>
        </w:rPr>
        <w:br/>
      </w:r>
      <w:r>
        <w:rPr>
          <w:rStyle w:val="Emphasis"/>
          <w:rFonts w:ascii="Verdana" w:hAnsi="Verdana"/>
          <w:b/>
          <w:bCs/>
          <w:color w:val="222222"/>
          <w:sz w:val="23"/>
          <w:szCs w:val="23"/>
        </w:rPr>
        <w:t> var_test1 VARCHAR2(30</w:t>
      </w:r>
      <w:proofErr w:type="gramStart"/>
      <w:r>
        <w:rPr>
          <w:rStyle w:val="Emphasis"/>
          <w:rFonts w:ascii="Verdana" w:hAnsi="Verdana"/>
          <w:b/>
          <w:bCs/>
          <w:color w:val="222222"/>
          <w:sz w:val="23"/>
          <w:szCs w:val="23"/>
        </w:rPr>
        <w:t>) :</w:t>
      </w:r>
      <w:proofErr w:type="gramEnd"/>
      <w:r>
        <w:rPr>
          <w:rStyle w:val="Emphasis"/>
          <w:rFonts w:ascii="Verdana" w:hAnsi="Verdana"/>
          <w:b/>
          <w:bCs/>
          <w:color w:val="222222"/>
          <w:sz w:val="23"/>
          <w:szCs w:val="23"/>
        </w:rPr>
        <w:t>= ‘</w:t>
      </w:r>
      <w:proofErr w:type="spellStart"/>
      <w:r>
        <w:rPr>
          <w:rStyle w:val="Emphasis"/>
          <w:rFonts w:ascii="Verdana" w:hAnsi="Verdana"/>
          <w:b/>
          <w:bCs/>
          <w:color w:val="222222"/>
          <w:sz w:val="23"/>
          <w:szCs w:val="23"/>
        </w:rPr>
        <w:t>RebellionRider</w:t>
      </w:r>
      <w:proofErr w:type="spellEnd"/>
      <w:r>
        <w:rPr>
          <w:rStyle w:val="Emphasis"/>
          <w:rFonts w:ascii="Verdana" w:hAnsi="Verdana"/>
          <w:b/>
          <w:bCs/>
          <w:color w:val="222222"/>
          <w:sz w:val="23"/>
          <w:szCs w:val="23"/>
        </w:rPr>
        <w:t>’; –Declare &amp; initialize the variable at same time</w:t>
      </w:r>
      <w:r>
        <w:rPr>
          <w:rFonts w:ascii="Verdana" w:hAnsi="Verdana"/>
          <w:i/>
          <w:iCs/>
          <w:color w:val="222222"/>
          <w:sz w:val="23"/>
          <w:szCs w:val="23"/>
        </w:rPr>
        <w:br/>
      </w:r>
      <w:r>
        <w:rPr>
          <w:rStyle w:val="Emphasis"/>
          <w:rFonts w:ascii="Verdana" w:hAnsi="Verdana"/>
          <w:b/>
          <w:bCs/>
          <w:color w:val="222222"/>
          <w:sz w:val="23"/>
          <w:szCs w:val="23"/>
        </w:rPr>
        <w:t>BEGIN</w:t>
      </w:r>
      <w:r>
        <w:rPr>
          <w:rFonts w:ascii="Verdana" w:hAnsi="Verdana"/>
          <w:i/>
          <w:iCs/>
          <w:color w:val="222222"/>
          <w:sz w:val="23"/>
          <w:szCs w:val="23"/>
        </w:rPr>
        <w:br/>
      </w:r>
      <w:r>
        <w:rPr>
          <w:rStyle w:val="Emphasis"/>
          <w:rFonts w:ascii="Verdana" w:hAnsi="Verdana"/>
          <w:b/>
          <w:bCs/>
          <w:color w:val="222222"/>
          <w:sz w:val="23"/>
          <w:szCs w:val="23"/>
        </w:rPr>
        <w:t>DBMS_OUTPUT.PUT_LINE(var_test1);</w:t>
      </w:r>
      <w:r>
        <w:rPr>
          <w:rFonts w:ascii="Verdana" w:hAnsi="Verdana"/>
          <w:i/>
          <w:iCs/>
          <w:color w:val="222222"/>
          <w:sz w:val="23"/>
          <w:szCs w:val="23"/>
        </w:rPr>
        <w:br/>
      </w:r>
      <w:r>
        <w:rPr>
          <w:rStyle w:val="Emphasis"/>
          <w:rFonts w:ascii="Verdana" w:hAnsi="Verdana"/>
          <w:b/>
          <w:bCs/>
          <w:color w:val="222222"/>
          <w:sz w:val="23"/>
          <w:szCs w:val="23"/>
        </w:rPr>
        <w:t>END;</w:t>
      </w:r>
    </w:p>
    <w:p w14:paraId="270C9C85" w14:textId="77777777" w:rsidR="007C1349" w:rsidRDefault="007C1349" w:rsidP="007C1349">
      <w:pPr>
        <w:pStyle w:val="NormalWeb"/>
        <w:spacing w:before="0" w:beforeAutospacing="0" w:after="390" w:afterAutospacing="0"/>
        <w:rPr>
          <w:rFonts w:ascii="Verdana" w:hAnsi="Verdana"/>
          <w:color w:val="222222"/>
          <w:sz w:val="23"/>
          <w:szCs w:val="23"/>
        </w:rPr>
      </w:pPr>
      <w:r>
        <w:rPr>
          <w:rFonts w:ascii="Verdana" w:hAnsi="Verdana"/>
          <w:color w:val="222222"/>
          <w:sz w:val="23"/>
          <w:szCs w:val="23"/>
        </w:rPr>
        <w:t xml:space="preserve">A very simple program where I declared a variable by the name of </w:t>
      </w:r>
      <w:proofErr w:type="spellStart"/>
      <w:r>
        <w:rPr>
          <w:rFonts w:ascii="Verdana" w:hAnsi="Verdana"/>
          <w:color w:val="222222"/>
          <w:sz w:val="23"/>
          <w:szCs w:val="23"/>
        </w:rPr>
        <w:t>var_test</w:t>
      </w:r>
      <w:proofErr w:type="spellEnd"/>
      <w:r>
        <w:rPr>
          <w:rFonts w:ascii="Verdana" w:hAnsi="Verdana"/>
          <w:color w:val="222222"/>
          <w:sz w:val="23"/>
          <w:szCs w:val="23"/>
        </w:rPr>
        <w:t xml:space="preserve"> with data type VARCHAR2 and data width 30 also I initialized this variable and assigned a string ‘</w:t>
      </w:r>
      <w:proofErr w:type="spellStart"/>
      <w:r>
        <w:rPr>
          <w:rFonts w:ascii="Verdana" w:hAnsi="Verdana"/>
          <w:color w:val="222222"/>
          <w:sz w:val="23"/>
          <w:szCs w:val="23"/>
        </w:rPr>
        <w:t>RebellionRider</w:t>
      </w:r>
      <w:proofErr w:type="spellEnd"/>
      <w:r>
        <w:rPr>
          <w:rFonts w:ascii="Verdana" w:hAnsi="Verdana"/>
          <w:color w:val="222222"/>
          <w:sz w:val="23"/>
          <w:szCs w:val="23"/>
        </w:rPr>
        <w:t>’ right after declaring it in the declaration section.</w:t>
      </w:r>
    </w:p>
    <w:p w14:paraId="29DD61CD" w14:textId="77777777" w:rsidR="007C1349" w:rsidRDefault="007C1349" w:rsidP="007C1349">
      <w:pPr>
        <w:pStyle w:val="Heading4"/>
        <w:spacing w:before="360" w:after="210" w:line="435" w:lineRule="atLeast"/>
        <w:rPr>
          <w:rFonts w:ascii="Arial" w:hAnsi="Arial" w:cs="Arial"/>
          <w:color w:val="111111"/>
          <w:sz w:val="29"/>
          <w:szCs w:val="29"/>
        </w:rPr>
      </w:pPr>
      <w:r>
        <w:rPr>
          <w:rFonts w:ascii="Arial" w:hAnsi="Arial" w:cs="Arial"/>
          <w:b/>
          <w:bCs/>
          <w:color w:val="111111"/>
          <w:sz w:val="29"/>
          <w:szCs w:val="29"/>
        </w:rPr>
        <w:t>Example 3</w:t>
      </w:r>
    </w:p>
    <w:p w14:paraId="2CFDB3E4" w14:textId="77777777" w:rsidR="007C1349" w:rsidRDefault="007C1349" w:rsidP="007C1349">
      <w:pPr>
        <w:pStyle w:val="NormalWeb"/>
        <w:spacing w:before="0" w:beforeAutospacing="0" w:after="390" w:afterAutospacing="0"/>
        <w:rPr>
          <w:rFonts w:ascii="Verdana" w:hAnsi="Verdana"/>
          <w:color w:val="222222"/>
          <w:sz w:val="23"/>
          <w:szCs w:val="23"/>
        </w:rPr>
      </w:pPr>
      <w:r>
        <w:rPr>
          <w:rFonts w:ascii="Verdana" w:hAnsi="Verdana"/>
          <w:color w:val="222222"/>
          <w:sz w:val="23"/>
          <w:szCs w:val="23"/>
        </w:rPr>
        <w:t>In this example we will declare the variable in declaration section and initialize it by fetching value from the table employees of HR user.</w:t>
      </w:r>
    </w:p>
    <w:p w14:paraId="1BEAF112" w14:textId="77777777" w:rsidR="007C1349" w:rsidRDefault="007C1349" w:rsidP="007C1349">
      <w:pPr>
        <w:pStyle w:val="has-background"/>
        <w:shd w:val="clear" w:color="auto" w:fill="FCB900"/>
        <w:spacing w:before="0" w:beforeAutospacing="0" w:after="390" w:afterAutospacing="0"/>
        <w:rPr>
          <w:rFonts w:ascii="Verdana" w:hAnsi="Verdana"/>
          <w:color w:val="222222"/>
          <w:sz w:val="23"/>
          <w:szCs w:val="23"/>
        </w:rPr>
      </w:pPr>
      <w:r>
        <w:rPr>
          <w:rStyle w:val="Emphasis"/>
          <w:rFonts w:ascii="Verdana" w:hAnsi="Verdana"/>
          <w:b/>
          <w:bCs/>
          <w:color w:val="222222"/>
          <w:sz w:val="23"/>
          <w:szCs w:val="23"/>
        </w:rPr>
        <w:lastRenderedPageBreak/>
        <w:t>DECLARE</w:t>
      </w:r>
      <w:r>
        <w:rPr>
          <w:rFonts w:ascii="Verdana" w:hAnsi="Verdana"/>
          <w:i/>
          <w:iCs/>
          <w:color w:val="222222"/>
          <w:sz w:val="23"/>
          <w:szCs w:val="23"/>
        </w:rPr>
        <w:br/>
      </w:r>
      <w:r>
        <w:rPr>
          <w:rStyle w:val="Emphasis"/>
          <w:rFonts w:ascii="Verdana" w:hAnsi="Verdana"/>
          <w:b/>
          <w:bCs/>
          <w:color w:val="222222"/>
          <w:sz w:val="23"/>
          <w:szCs w:val="23"/>
        </w:rPr>
        <w:t> </w:t>
      </w:r>
      <w:proofErr w:type="spellStart"/>
      <w:r>
        <w:rPr>
          <w:rStyle w:val="Emphasis"/>
          <w:rFonts w:ascii="Verdana" w:hAnsi="Verdana"/>
          <w:b/>
          <w:bCs/>
          <w:color w:val="222222"/>
          <w:sz w:val="23"/>
          <w:szCs w:val="23"/>
        </w:rPr>
        <w:t>var_salary</w:t>
      </w:r>
      <w:proofErr w:type="spellEnd"/>
      <w:r>
        <w:rPr>
          <w:rStyle w:val="Emphasis"/>
          <w:rFonts w:ascii="Verdana" w:hAnsi="Verdana"/>
          <w:b/>
          <w:bCs/>
          <w:color w:val="222222"/>
          <w:sz w:val="23"/>
          <w:szCs w:val="23"/>
        </w:rPr>
        <w:t xml:space="preserve"> </w:t>
      </w:r>
      <w:proofErr w:type="gramStart"/>
      <w:r>
        <w:rPr>
          <w:rStyle w:val="Emphasis"/>
          <w:rFonts w:ascii="Verdana" w:hAnsi="Verdana"/>
          <w:b/>
          <w:bCs/>
          <w:color w:val="222222"/>
          <w:sz w:val="23"/>
          <w:szCs w:val="23"/>
        </w:rPr>
        <w:t>NUMBER(</w:t>
      </w:r>
      <w:proofErr w:type="gramEnd"/>
      <w:r>
        <w:rPr>
          <w:rStyle w:val="Emphasis"/>
          <w:rFonts w:ascii="Verdana" w:hAnsi="Verdana"/>
          <w:b/>
          <w:bCs/>
          <w:color w:val="222222"/>
          <w:sz w:val="23"/>
          <w:szCs w:val="23"/>
        </w:rPr>
        <w:t>5);</w:t>
      </w:r>
      <w:r>
        <w:rPr>
          <w:rFonts w:ascii="Verdana" w:hAnsi="Verdana"/>
          <w:i/>
          <w:iCs/>
          <w:color w:val="222222"/>
          <w:sz w:val="23"/>
          <w:szCs w:val="23"/>
        </w:rPr>
        <w:br/>
      </w:r>
      <w:r>
        <w:rPr>
          <w:rStyle w:val="Emphasis"/>
          <w:rFonts w:ascii="Verdana" w:hAnsi="Verdana"/>
          <w:b/>
          <w:bCs/>
          <w:color w:val="222222"/>
          <w:sz w:val="23"/>
          <w:szCs w:val="23"/>
        </w:rPr>
        <w:t>BEGIN</w:t>
      </w:r>
      <w:r>
        <w:rPr>
          <w:rFonts w:ascii="Verdana" w:hAnsi="Verdana"/>
          <w:i/>
          <w:iCs/>
          <w:color w:val="222222"/>
          <w:sz w:val="23"/>
          <w:szCs w:val="23"/>
        </w:rPr>
        <w:br/>
      </w:r>
      <w:r>
        <w:rPr>
          <w:rStyle w:val="Emphasis"/>
          <w:rFonts w:ascii="Verdana" w:hAnsi="Verdana"/>
          <w:b/>
          <w:bCs/>
          <w:color w:val="222222"/>
          <w:sz w:val="23"/>
          <w:szCs w:val="23"/>
        </w:rPr>
        <w:t xml:space="preserve"> SELECT salary INTO </w:t>
      </w:r>
      <w:proofErr w:type="spellStart"/>
      <w:r>
        <w:rPr>
          <w:rStyle w:val="Emphasis"/>
          <w:rFonts w:ascii="Verdana" w:hAnsi="Verdana"/>
          <w:b/>
          <w:bCs/>
          <w:color w:val="222222"/>
          <w:sz w:val="23"/>
          <w:szCs w:val="23"/>
        </w:rPr>
        <w:t>var_salary</w:t>
      </w:r>
      <w:proofErr w:type="spellEnd"/>
      <w:r>
        <w:rPr>
          <w:rStyle w:val="Emphasis"/>
          <w:rFonts w:ascii="Verdana" w:hAnsi="Verdana"/>
          <w:b/>
          <w:bCs/>
          <w:color w:val="222222"/>
          <w:sz w:val="23"/>
          <w:szCs w:val="23"/>
        </w:rPr>
        <w:t xml:space="preserve"> FROM employees WHERE </w:t>
      </w:r>
      <w:proofErr w:type="spellStart"/>
      <w:r>
        <w:rPr>
          <w:rStyle w:val="Emphasis"/>
          <w:rFonts w:ascii="Verdana" w:hAnsi="Verdana"/>
          <w:b/>
          <w:bCs/>
          <w:color w:val="222222"/>
          <w:sz w:val="23"/>
          <w:szCs w:val="23"/>
        </w:rPr>
        <w:t>employee_id</w:t>
      </w:r>
      <w:proofErr w:type="spellEnd"/>
      <w:r>
        <w:rPr>
          <w:rStyle w:val="Emphasis"/>
          <w:rFonts w:ascii="Verdana" w:hAnsi="Verdana"/>
          <w:b/>
          <w:bCs/>
          <w:color w:val="222222"/>
          <w:sz w:val="23"/>
          <w:szCs w:val="23"/>
        </w:rPr>
        <w:t>=100;</w:t>
      </w:r>
      <w:r>
        <w:rPr>
          <w:rFonts w:ascii="Verdana" w:hAnsi="Verdana"/>
          <w:i/>
          <w:iCs/>
          <w:color w:val="222222"/>
          <w:sz w:val="23"/>
          <w:szCs w:val="23"/>
        </w:rPr>
        <w:br/>
      </w:r>
      <w:proofErr w:type="spellStart"/>
      <w:r>
        <w:rPr>
          <w:rStyle w:val="Emphasis"/>
          <w:rFonts w:ascii="Verdana" w:hAnsi="Verdana"/>
          <w:b/>
          <w:bCs/>
          <w:color w:val="222222"/>
          <w:sz w:val="23"/>
          <w:szCs w:val="23"/>
        </w:rPr>
        <w:t>DBMS_OUTPUT.put_line</w:t>
      </w:r>
      <w:proofErr w:type="spellEnd"/>
      <w:r>
        <w:rPr>
          <w:rStyle w:val="Emphasis"/>
          <w:rFonts w:ascii="Verdana" w:hAnsi="Verdana"/>
          <w:b/>
          <w:bCs/>
          <w:color w:val="222222"/>
          <w:sz w:val="23"/>
          <w:szCs w:val="23"/>
        </w:rPr>
        <w:t>(‘Salary is ‘||</w:t>
      </w:r>
      <w:proofErr w:type="spellStart"/>
      <w:r>
        <w:rPr>
          <w:rStyle w:val="Emphasis"/>
          <w:rFonts w:ascii="Verdana" w:hAnsi="Verdana"/>
          <w:b/>
          <w:bCs/>
          <w:color w:val="222222"/>
          <w:sz w:val="23"/>
          <w:szCs w:val="23"/>
        </w:rPr>
        <w:t>var_salary</w:t>
      </w:r>
      <w:proofErr w:type="spellEnd"/>
      <w:r>
        <w:rPr>
          <w:rStyle w:val="Emphasis"/>
          <w:rFonts w:ascii="Verdana" w:hAnsi="Verdana"/>
          <w:b/>
          <w:bCs/>
          <w:color w:val="222222"/>
          <w:sz w:val="23"/>
          <w:szCs w:val="23"/>
        </w:rPr>
        <w:t>);</w:t>
      </w:r>
      <w:r>
        <w:rPr>
          <w:rFonts w:ascii="Verdana" w:hAnsi="Verdana"/>
          <w:i/>
          <w:iCs/>
          <w:color w:val="222222"/>
          <w:sz w:val="23"/>
          <w:szCs w:val="23"/>
        </w:rPr>
        <w:br/>
      </w:r>
      <w:r>
        <w:rPr>
          <w:rStyle w:val="Emphasis"/>
          <w:rFonts w:ascii="Verdana" w:hAnsi="Verdana"/>
          <w:b/>
          <w:bCs/>
          <w:color w:val="222222"/>
          <w:sz w:val="23"/>
          <w:szCs w:val="23"/>
        </w:rPr>
        <w:t>END;</w:t>
      </w:r>
    </w:p>
    <w:p w14:paraId="1F2EFEB5" w14:textId="77777777" w:rsidR="007C1349" w:rsidRDefault="007C1349" w:rsidP="007C1349">
      <w:pPr>
        <w:pStyle w:val="NormalWeb"/>
        <w:spacing w:before="0" w:beforeAutospacing="0" w:after="390" w:afterAutospacing="0"/>
        <w:rPr>
          <w:rFonts w:ascii="Verdana" w:hAnsi="Verdana"/>
          <w:color w:val="222222"/>
          <w:sz w:val="23"/>
          <w:szCs w:val="23"/>
        </w:rPr>
      </w:pPr>
      <w:r>
        <w:rPr>
          <w:rFonts w:ascii="Verdana" w:hAnsi="Verdana"/>
          <w:color w:val="222222"/>
          <w:sz w:val="23"/>
          <w:szCs w:val="23"/>
        </w:rPr>
        <w:t xml:space="preserve">Here in this simple PL/ SQL code I am fetching the salary of an employee whose employee id is 100 from the employees table of HR user into the variable </w:t>
      </w:r>
      <w:proofErr w:type="spellStart"/>
      <w:r>
        <w:rPr>
          <w:rFonts w:ascii="Verdana" w:hAnsi="Verdana"/>
          <w:color w:val="222222"/>
          <w:sz w:val="23"/>
          <w:szCs w:val="23"/>
        </w:rPr>
        <w:t>var_salary</w:t>
      </w:r>
      <w:proofErr w:type="spellEnd"/>
      <w:r>
        <w:rPr>
          <w:rFonts w:ascii="Verdana" w:hAnsi="Verdana"/>
          <w:color w:val="222222"/>
          <w:sz w:val="23"/>
          <w:szCs w:val="23"/>
        </w:rPr>
        <w:t>;</w:t>
      </w:r>
    </w:p>
    <w:p w14:paraId="68EE1DF3" w14:textId="77777777" w:rsidR="007C1349" w:rsidRDefault="007C1349" w:rsidP="007C1349">
      <w:pPr>
        <w:pStyle w:val="NormalWeb"/>
        <w:spacing w:before="0" w:beforeAutospacing="0" w:after="390" w:afterAutospacing="0"/>
        <w:rPr>
          <w:rFonts w:ascii="Verdana" w:hAnsi="Verdana"/>
          <w:color w:val="222222"/>
          <w:sz w:val="23"/>
          <w:szCs w:val="23"/>
        </w:rPr>
      </w:pPr>
      <w:r>
        <w:rPr>
          <w:rFonts w:ascii="Verdana" w:hAnsi="Verdana"/>
          <w:color w:val="222222"/>
          <w:sz w:val="23"/>
          <w:szCs w:val="23"/>
        </w:rPr>
        <w:t>Whenever you want to store value from a column of a row into the variable you use INTO clause of SELECT statement as I did here. INTO clause signifies that you want to store the value of salary column into the variable var salary.</w:t>
      </w:r>
    </w:p>
    <w:p w14:paraId="11FFD5F6" w14:textId="77777777" w:rsidR="007C1349" w:rsidRDefault="007C1349" w:rsidP="007C1349">
      <w:pPr>
        <w:pStyle w:val="NormalWeb"/>
        <w:spacing w:before="0" w:beforeAutospacing="0" w:after="390" w:afterAutospacing="0"/>
        <w:rPr>
          <w:rFonts w:ascii="Verdana" w:hAnsi="Verdana"/>
          <w:color w:val="222222"/>
          <w:sz w:val="23"/>
          <w:szCs w:val="23"/>
        </w:rPr>
      </w:pPr>
      <w:proofErr w:type="gramStart"/>
      <w:r>
        <w:rPr>
          <w:rFonts w:ascii="Verdana" w:hAnsi="Verdana"/>
          <w:color w:val="222222"/>
          <w:sz w:val="23"/>
          <w:szCs w:val="23"/>
        </w:rPr>
        <w:t>Similarly</w:t>
      </w:r>
      <w:proofErr w:type="gramEnd"/>
      <w:r>
        <w:rPr>
          <w:rFonts w:ascii="Verdana" w:hAnsi="Verdana"/>
          <w:color w:val="222222"/>
          <w:sz w:val="23"/>
          <w:szCs w:val="23"/>
        </w:rPr>
        <w:t xml:space="preserve"> if you want you can store the value from two columns of a row into two variables, let’s see how.</w:t>
      </w:r>
    </w:p>
    <w:p w14:paraId="1EBFFA50" w14:textId="77777777" w:rsidR="007C1349" w:rsidRDefault="007C1349" w:rsidP="007C1349">
      <w:pPr>
        <w:pStyle w:val="has-background"/>
        <w:shd w:val="clear" w:color="auto" w:fill="FCB900"/>
        <w:spacing w:before="0" w:beforeAutospacing="0" w:after="390" w:afterAutospacing="0"/>
        <w:rPr>
          <w:rFonts w:ascii="Verdana" w:hAnsi="Verdana"/>
          <w:color w:val="222222"/>
          <w:sz w:val="23"/>
          <w:szCs w:val="23"/>
        </w:rPr>
      </w:pPr>
      <w:r>
        <w:rPr>
          <w:rStyle w:val="Emphasis"/>
          <w:rFonts w:ascii="Verdana" w:hAnsi="Verdana"/>
          <w:b/>
          <w:bCs/>
          <w:color w:val="222222"/>
          <w:sz w:val="23"/>
          <w:szCs w:val="23"/>
        </w:rPr>
        <w:t>DECLARE</w:t>
      </w:r>
      <w:r>
        <w:rPr>
          <w:rFonts w:ascii="Verdana" w:hAnsi="Verdana"/>
          <w:b/>
          <w:bCs/>
          <w:i/>
          <w:iCs/>
          <w:color w:val="222222"/>
          <w:sz w:val="23"/>
          <w:szCs w:val="23"/>
        </w:rPr>
        <w:br/>
      </w:r>
      <w:proofErr w:type="spellStart"/>
      <w:r>
        <w:rPr>
          <w:rStyle w:val="Emphasis"/>
          <w:rFonts w:ascii="Verdana" w:hAnsi="Verdana"/>
          <w:b/>
          <w:bCs/>
          <w:color w:val="222222"/>
          <w:sz w:val="23"/>
          <w:szCs w:val="23"/>
        </w:rPr>
        <w:t>var_salary</w:t>
      </w:r>
      <w:proofErr w:type="spellEnd"/>
      <w:r>
        <w:rPr>
          <w:rStyle w:val="Emphasis"/>
          <w:rFonts w:ascii="Verdana" w:hAnsi="Verdana"/>
          <w:b/>
          <w:bCs/>
          <w:color w:val="222222"/>
          <w:sz w:val="23"/>
          <w:szCs w:val="23"/>
        </w:rPr>
        <w:t xml:space="preserve"> NUMBER(5);</w:t>
      </w:r>
      <w:r>
        <w:rPr>
          <w:rFonts w:ascii="Verdana" w:hAnsi="Verdana"/>
          <w:b/>
          <w:bCs/>
          <w:i/>
          <w:iCs/>
          <w:color w:val="222222"/>
          <w:sz w:val="23"/>
          <w:szCs w:val="23"/>
        </w:rPr>
        <w:br/>
      </w:r>
      <w:proofErr w:type="spellStart"/>
      <w:r>
        <w:rPr>
          <w:rStyle w:val="Emphasis"/>
          <w:rFonts w:ascii="Verdana" w:hAnsi="Verdana"/>
          <w:b/>
          <w:bCs/>
          <w:color w:val="222222"/>
          <w:sz w:val="23"/>
          <w:szCs w:val="23"/>
        </w:rPr>
        <w:t>var_fname</w:t>
      </w:r>
      <w:proofErr w:type="spellEnd"/>
      <w:r>
        <w:rPr>
          <w:rStyle w:val="Emphasis"/>
          <w:rFonts w:ascii="Verdana" w:hAnsi="Verdana"/>
          <w:b/>
          <w:bCs/>
          <w:color w:val="222222"/>
          <w:sz w:val="23"/>
          <w:szCs w:val="23"/>
        </w:rPr>
        <w:t xml:space="preserve"> VARCHAR2 (15);</w:t>
      </w:r>
      <w:r>
        <w:rPr>
          <w:rFonts w:ascii="Verdana" w:hAnsi="Verdana"/>
          <w:b/>
          <w:bCs/>
          <w:i/>
          <w:iCs/>
          <w:color w:val="222222"/>
          <w:sz w:val="23"/>
          <w:szCs w:val="23"/>
        </w:rPr>
        <w:br/>
      </w:r>
      <w:r>
        <w:rPr>
          <w:rStyle w:val="Emphasis"/>
          <w:rFonts w:ascii="Verdana" w:hAnsi="Verdana"/>
          <w:b/>
          <w:bCs/>
          <w:color w:val="222222"/>
          <w:sz w:val="23"/>
          <w:szCs w:val="23"/>
        </w:rPr>
        <w:t>BEGIN</w:t>
      </w:r>
      <w:r>
        <w:rPr>
          <w:rFonts w:ascii="Verdana" w:hAnsi="Verdana"/>
          <w:b/>
          <w:bCs/>
          <w:i/>
          <w:iCs/>
          <w:color w:val="222222"/>
          <w:sz w:val="23"/>
          <w:szCs w:val="23"/>
        </w:rPr>
        <w:br/>
      </w:r>
      <w:r>
        <w:rPr>
          <w:rStyle w:val="Emphasis"/>
          <w:rFonts w:ascii="Verdana" w:hAnsi="Verdana"/>
          <w:b/>
          <w:bCs/>
          <w:color w:val="222222"/>
          <w:sz w:val="23"/>
          <w:szCs w:val="23"/>
        </w:rPr>
        <w:t xml:space="preserve">SELECT salary, </w:t>
      </w:r>
      <w:proofErr w:type="spellStart"/>
      <w:r>
        <w:rPr>
          <w:rStyle w:val="Emphasis"/>
          <w:rFonts w:ascii="Verdana" w:hAnsi="Verdana"/>
          <w:b/>
          <w:bCs/>
          <w:color w:val="222222"/>
          <w:sz w:val="23"/>
          <w:szCs w:val="23"/>
        </w:rPr>
        <w:t>first_name</w:t>
      </w:r>
      <w:proofErr w:type="spellEnd"/>
      <w:r>
        <w:rPr>
          <w:rStyle w:val="Emphasis"/>
          <w:rFonts w:ascii="Verdana" w:hAnsi="Verdana"/>
          <w:b/>
          <w:bCs/>
          <w:color w:val="222222"/>
          <w:sz w:val="23"/>
          <w:szCs w:val="23"/>
        </w:rPr>
        <w:t xml:space="preserve"> INTO </w:t>
      </w:r>
      <w:proofErr w:type="spellStart"/>
      <w:r>
        <w:rPr>
          <w:rStyle w:val="Emphasis"/>
          <w:rFonts w:ascii="Verdana" w:hAnsi="Verdana"/>
          <w:b/>
          <w:bCs/>
          <w:color w:val="222222"/>
          <w:sz w:val="23"/>
          <w:szCs w:val="23"/>
        </w:rPr>
        <w:t>var_salary</w:t>
      </w:r>
      <w:proofErr w:type="spellEnd"/>
      <w:r>
        <w:rPr>
          <w:rStyle w:val="Emphasis"/>
          <w:rFonts w:ascii="Verdana" w:hAnsi="Verdana"/>
          <w:b/>
          <w:bCs/>
          <w:color w:val="222222"/>
          <w:sz w:val="23"/>
          <w:szCs w:val="23"/>
        </w:rPr>
        <w:t xml:space="preserve">, </w:t>
      </w:r>
      <w:proofErr w:type="spellStart"/>
      <w:r>
        <w:rPr>
          <w:rStyle w:val="Emphasis"/>
          <w:rFonts w:ascii="Verdana" w:hAnsi="Verdana"/>
          <w:b/>
          <w:bCs/>
          <w:color w:val="222222"/>
          <w:sz w:val="23"/>
          <w:szCs w:val="23"/>
        </w:rPr>
        <w:t>var_fname</w:t>
      </w:r>
      <w:proofErr w:type="spellEnd"/>
      <w:r>
        <w:rPr>
          <w:rFonts w:ascii="Verdana" w:hAnsi="Verdana"/>
          <w:b/>
          <w:bCs/>
          <w:i/>
          <w:iCs/>
          <w:color w:val="222222"/>
          <w:sz w:val="23"/>
          <w:szCs w:val="23"/>
        </w:rPr>
        <w:br/>
      </w:r>
      <w:r>
        <w:rPr>
          <w:rStyle w:val="Emphasis"/>
          <w:rFonts w:ascii="Verdana" w:hAnsi="Verdana"/>
          <w:b/>
          <w:bCs/>
          <w:color w:val="222222"/>
          <w:sz w:val="23"/>
          <w:szCs w:val="23"/>
        </w:rPr>
        <w:t xml:space="preserve">FROM employees WHERE </w:t>
      </w:r>
      <w:proofErr w:type="spellStart"/>
      <w:r>
        <w:rPr>
          <w:rStyle w:val="Emphasis"/>
          <w:rFonts w:ascii="Verdana" w:hAnsi="Verdana"/>
          <w:b/>
          <w:bCs/>
          <w:color w:val="222222"/>
          <w:sz w:val="23"/>
          <w:szCs w:val="23"/>
        </w:rPr>
        <w:t>employee_id</w:t>
      </w:r>
      <w:proofErr w:type="spellEnd"/>
      <w:r>
        <w:rPr>
          <w:rStyle w:val="Emphasis"/>
          <w:rFonts w:ascii="Verdana" w:hAnsi="Verdana"/>
          <w:b/>
          <w:bCs/>
          <w:color w:val="222222"/>
          <w:sz w:val="23"/>
          <w:szCs w:val="23"/>
        </w:rPr>
        <w:t>=100;</w:t>
      </w:r>
      <w:r>
        <w:rPr>
          <w:rFonts w:ascii="Verdana" w:hAnsi="Verdana"/>
          <w:b/>
          <w:bCs/>
          <w:i/>
          <w:iCs/>
          <w:color w:val="222222"/>
          <w:sz w:val="23"/>
          <w:szCs w:val="23"/>
        </w:rPr>
        <w:br/>
      </w:r>
      <w:proofErr w:type="spellStart"/>
      <w:r>
        <w:rPr>
          <w:rStyle w:val="Emphasis"/>
          <w:rFonts w:ascii="Verdana" w:hAnsi="Verdana"/>
          <w:b/>
          <w:bCs/>
          <w:color w:val="222222"/>
          <w:sz w:val="23"/>
          <w:szCs w:val="23"/>
        </w:rPr>
        <w:t>DBMS_OUTPUT.put_line</w:t>
      </w:r>
      <w:proofErr w:type="spellEnd"/>
      <w:r>
        <w:rPr>
          <w:rStyle w:val="Emphasis"/>
          <w:rFonts w:ascii="Verdana" w:hAnsi="Verdana"/>
          <w:b/>
          <w:bCs/>
          <w:color w:val="222222"/>
          <w:sz w:val="23"/>
          <w:szCs w:val="23"/>
        </w:rPr>
        <w:t xml:space="preserve"> (‘Salary is ‘||</w:t>
      </w:r>
      <w:proofErr w:type="spellStart"/>
      <w:r>
        <w:rPr>
          <w:rStyle w:val="Emphasis"/>
          <w:rFonts w:ascii="Verdana" w:hAnsi="Verdana"/>
          <w:b/>
          <w:bCs/>
          <w:color w:val="222222"/>
          <w:sz w:val="23"/>
          <w:szCs w:val="23"/>
        </w:rPr>
        <w:t>var_salary</w:t>
      </w:r>
      <w:proofErr w:type="spellEnd"/>
      <w:r>
        <w:rPr>
          <w:rStyle w:val="Emphasis"/>
          <w:rFonts w:ascii="Verdana" w:hAnsi="Verdana"/>
          <w:b/>
          <w:bCs/>
          <w:color w:val="222222"/>
          <w:sz w:val="23"/>
          <w:szCs w:val="23"/>
        </w:rPr>
        <w:t>);</w:t>
      </w:r>
      <w:r>
        <w:rPr>
          <w:rFonts w:ascii="Verdana" w:hAnsi="Verdana"/>
          <w:b/>
          <w:bCs/>
          <w:i/>
          <w:iCs/>
          <w:color w:val="222222"/>
          <w:sz w:val="23"/>
          <w:szCs w:val="23"/>
        </w:rPr>
        <w:br/>
      </w:r>
      <w:proofErr w:type="spellStart"/>
      <w:r>
        <w:rPr>
          <w:rStyle w:val="Emphasis"/>
          <w:rFonts w:ascii="Verdana" w:hAnsi="Verdana"/>
          <w:b/>
          <w:bCs/>
          <w:color w:val="222222"/>
          <w:sz w:val="23"/>
          <w:szCs w:val="23"/>
        </w:rPr>
        <w:t>DBMS_OUTPUT.put_line</w:t>
      </w:r>
      <w:proofErr w:type="spellEnd"/>
      <w:r>
        <w:rPr>
          <w:rStyle w:val="Emphasis"/>
          <w:rFonts w:ascii="Verdana" w:hAnsi="Verdana"/>
          <w:b/>
          <w:bCs/>
          <w:color w:val="222222"/>
          <w:sz w:val="23"/>
          <w:szCs w:val="23"/>
        </w:rPr>
        <w:t xml:space="preserve"> (‘Name is ‘||</w:t>
      </w:r>
      <w:proofErr w:type="spellStart"/>
      <w:r>
        <w:rPr>
          <w:rStyle w:val="Emphasis"/>
          <w:rFonts w:ascii="Verdana" w:hAnsi="Verdana"/>
          <w:b/>
          <w:bCs/>
          <w:color w:val="222222"/>
          <w:sz w:val="23"/>
          <w:szCs w:val="23"/>
        </w:rPr>
        <w:t>var_fname</w:t>
      </w:r>
      <w:proofErr w:type="spellEnd"/>
      <w:r>
        <w:rPr>
          <w:rStyle w:val="Emphasis"/>
          <w:rFonts w:ascii="Verdana" w:hAnsi="Verdana"/>
          <w:b/>
          <w:bCs/>
          <w:color w:val="222222"/>
          <w:sz w:val="23"/>
          <w:szCs w:val="23"/>
        </w:rPr>
        <w:t>); END;</w:t>
      </w:r>
    </w:p>
    <w:p w14:paraId="45F28E87" w14:textId="77777777" w:rsidR="007C1349" w:rsidRDefault="007C1349" w:rsidP="007C1349">
      <w:pPr>
        <w:pStyle w:val="NormalWeb"/>
        <w:spacing w:before="0" w:beforeAutospacing="0" w:after="390" w:afterAutospacing="0"/>
        <w:rPr>
          <w:rFonts w:ascii="Verdana" w:hAnsi="Verdana"/>
          <w:color w:val="222222"/>
          <w:sz w:val="23"/>
          <w:szCs w:val="23"/>
        </w:rPr>
      </w:pPr>
      <w:r>
        <w:rPr>
          <w:rFonts w:ascii="Verdana" w:hAnsi="Verdana"/>
          <w:color w:val="222222"/>
          <w:sz w:val="23"/>
          <w:szCs w:val="23"/>
        </w:rPr>
        <w:t xml:space="preserve">To store two distinguished </w:t>
      </w:r>
      <w:proofErr w:type="gramStart"/>
      <w:r>
        <w:rPr>
          <w:rFonts w:ascii="Verdana" w:hAnsi="Verdana"/>
          <w:color w:val="222222"/>
          <w:sz w:val="23"/>
          <w:szCs w:val="23"/>
        </w:rPr>
        <w:t>values</w:t>
      </w:r>
      <w:proofErr w:type="gramEnd"/>
      <w:r>
        <w:rPr>
          <w:rFonts w:ascii="Verdana" w:hAnsi="Verdana"/>
          <w:color w:val="222222"/>
          <w:sz w:val="23"/>
          <w:szCs w:val="23"/>
        </w:rPr>
        <w:t xml:space="preserve"> we need two different variables thus I declared two variables var salary and var </w:t>
      </w:r>
      <w:proofErr w:type="spellStart"/>
      <w:r>
        <w:rPr>
          <w:rFonts w:ascii="Verdana" w:hAnsi="Verdana"/>
          <w:color w:val="222222"/>
          <w:sz w:val="23"/>
          <w:szCs w:val="23"/>
        </w:rPr>
        <w:t>fname</w:t>
      </w:r>
      <w:proofErr w:type="spellEnd"/>
      <w:r>
        <w:rPr>
          <w:rFonts w:ascii="Verdana" w:hAnsi="Verdana"/>
          <w:color w:val="222222"/>
          <w:sz w:val="23"/>
          <w:szCs w:val="23"/>
        </w:rPr>
        <w:t xml:space="preserve"> in declaration section. I stored value from salary column into var salary and value from first name into var </w:t>
      </w:r>
      <w:proofErr w:type="spellStart"/>
      <w:r>
        <w:rPr>
          <w:rFonts w:ascii="Verdana" w:hAnsi="Verdana"/>
          <w:color w:val="222222"/>
          <w:sz w:val="23"/>
          <w:szCs w:val="23"/>
        </w:rPr>
        <w:t>fname</w:t>
      </w:r>
      <w:proofErr w:type="spellEnd"/>
      <w:r>
        <w:rPr>
          <w:rFonts w:ascii="Verdana" w:hAnsi="Verdana"/>
          <w:color w:val="222222"/>
          <w:sz w:val="23"/>
          <w:szCs w:val="23"/>
        </w:rPr>
        <w:t xml:space="preserve"> column using Select statement in execution section.</w:t>
      </w:r>
    </w:p>
    <w:p w14:paraId="0552A51E" w14:textId="4E4AA7DF" w:rsidR="007C1349" w:rsidRDefault="007C1349" w:rsidP="007C1349">
      <w:pPr>
        <w:pStyle w:val="NormalWeb"/>
        <w:spacing w:before="0" w:beforeAutospacing="0" w:after="390" w:afterAutospacing="0"/>
        <w:rPr>
          <w:rFonts w:ascii="Verdana" w:hAnsi="Verdana"/>
          <w:color w:val="222222"/>
          <w:sz w:val="23"/>
          <w:szCs w:val="23"/>
        </w:rPr>
      </w:pPr>
      <w:r>
        <w:rPr>
          <w:rFonts w:ascii="Verdana" w:hAnsi="Verdana"/>
          <w:color w:val="222222"/>
          <w:sz w:val="23"/>
          <w:szCs w:val="23"/>
        </w:rPr>
        <w:t>Always remember here that mapping is one on one which means the value from first column in the Select list will be stored in the first variable in the INTO list as happened here. Value from salary column stored in var salary variable and value from 2</w:t>
      </w:r>
      <w:r>
        <w:rPr>
          <w:rFonts w:ascii="Verdana" w:hAnsi="Verdana"/>
          <w:color w:val="222222"/>
          <w:sz w:val="17"/>
          <w:szCs w:val="17"/>
          <w:vertAlign w:val="superscript"/>
        </w:rPr>
        <w:t>nd</w:t>
      </w:r>
      <w:r>
        <w:rPr>
          <w:rFonts w:ascii="Verdana" w:hAnsi="Verdana"/>
          <w:color w:val="222222"/>
          <w:sz w:val="23"/>
          <w:szCs w:val="23"/>
        </w:rPr>
        <w:t> column first name gets stored in 2</w:t>
      </w:r>
      <w:r>
        <w:rPr>
          <w:rFonts w:ascii="Verdana" w:hAnsi="Verdana"/>
          <w:color w:val="222222"/>
          <w:sz w:val="17"/>
          <w:szCs w:val="17"/>
          <w:vertAlign w:val="superscript"/>
        </w:rPr>
        <w:t>nd</w:t>
      </w:r>
      <w:r>
        <w:rPr>
          <w:rFonts w:ascii="Verdana" w:hAnsi="Verdana"/>
          <w:color w:val="222222"/>
          <w:sz w:val="23"/>
          <w:szCs w:val="23"/>
        </w:rPr>
        <w:t xml:space="preserve"> variable which is var </w:t>
      </w:r>
      <w:proofErr w:type="spellStart"/>
      <w:r>
        <w:rPr>
          <w:rFonts w:ascii="Verdana" w:hAnsi="Verdana"/>
          <w:color w:val="222222"/>
          <w:sz w:val="23"/>
          <w:szCs w:val="23"/>
        </w:rPr>
        <w:t>fname</w:t>
      </w:r>
      <w:proofErr w:type="spellEnd"/>
      <w:r>
        <w:rPr>
          <w:rFonts w:ascii="Verdana" w:hAnsi="Verdana"/>
          <w:color w:val="222222"/>
          <w:sz w:val="23"/>
          <w:szCs w:val="23"/>
        </w:rPr>
        <w:t xml:space="preserve"> similarly you can have as many columns as you want.</w:t>
      </w:r>
    </w:p>
    <w:p w14:paraId="1BB4E216" w14:textId="77777777" w:rsidR="0070744C" w:rsidRDefault="0070744C" w:rsidP="0070744C">
      <w:pPr>
        <w:pStyle w:val="Heading1"/>
        <w:spacing w:before="0" w:beforeAutospacing="0" w:after="105" w:afterAutospacing="0" w:line="720" w:lineRule="atLeast"/>
        <w:rPr>
          <w:rFonts w:ascii="Roboto Condensed" w:hAnsi="Roboto Condensed"/>
          <w:color w:val="111111"/>
          <w:spacing w:val="5"/>
          <w:sz w:val="63"/>
          <w:szCs w:val="63"/>
        </w:rPr>
      </w:pPr>
      <w:r>
        <w:rPr>
          <w:rFonts w:ascii="Roboto Condensed" w:hAnsi="Roboto Condensed"/>
          <w:color w:val="111111"/>
          <w:spacing w:val="5"/>
          <w:sz w:val="63"/>
          <w:szCs w:val="63"/>
        </w:rPr>
        <w:lastRenderedPageBreak/>
        <w:t>SELECT INTO Statement In PL/SQL</w:t>
      </w:r>
    </w:p>
    <w:p w14:paraId="4AB02D22" w14:textId="4FD67852" w:rsidR="0070744C" w:rsidRDefault="0070744C" w:rsidP="0070744C">
      <w:pPr>
        <w:spacing w:after="0"/>
        <w:jc w:val="center"/>
        <w:rPr>
          <w:color w:val="000000"/>
          <w:sz w:val="21"/>
          <w:szCs w:val="21"/>
        </w:rPr>
      </w:pPr>
    </w:p>
    <w:p w14:paraId="63C04365" w14:textId="77777777" w:rsidR="0070744C" w:rsidRDefault="0070744C" w:rsidP="0070744C">
      <w:pPr>
        <w:pStyle w:val="NormalWeb"/>
        <w:spacing w:before="0" w:beforeAutospacing="0" w:after="390" w:afterAutospacing="0"/>
        <w:rPr>
          <w:rFonts w:ascii="Verdana" w:hAnsi="Verdana"/>
          <w:color w:val="222222"/>
          <w:sz w:val="23"/>
          <w:szCs w:val="23"/>
        </w:rPr>
      </w:pPr>
      <w:r>
        <w:rPr>
          <w:rFonts w:ascii="Verdana" w:hAnsi="Verdana"/>
          <w:color w:val="222222"/>
          <w:sz w:val="23"/>
          <w:szCs w:val="23"/>
        </w:rPr>
        <w:t>In the previous tutorial we learnt about variables as well as how to declare and initialize them. There we saw two different examples of direct initialization. Here in this tutorial we will see another way of initializing the variable using SELECT INTO statement.</w:t>
      </w:r>
    </w:p>
    <w:p w14:paraId="61E675EC" w14:textId="77777777" w:rsidR="0070744C" w:rsidRDefault="0070744C" w:rsidP="0070744C">
      <w:pPr>
        <w:pStyle w:val="NormalWeb"/>
        <w:spacing w:before="0" w:beforeAutospacing="0" w:after="390" w:afterAutospacing="0"/>
        <w:rPr>
          <w:rFonts w:ascii="Verdana" w:hAnsi="Verdana"/>
          <w:color w:val="222222"/>
          <w:sz w:val="23"/>
          <w:szCs w:val="23"/>
        </w:rPr>
      </w:pPr>
      <w:r>
        <w:rPr>
          <w:rFonts w:ascii="Verdana" w:hAnsi="Verdana"/>
          <w:color w:val="222222"/>
          <w:sz w:val="23"/>
          <w:szCs w:val="23"/>
        </w:rPr>
        <w:t>The SELECT INTO statement retrieves data from one or more database tables, and assigns the selected values to variables or collections.</w:t>
      </w:r>
    </w:p>
    <w:p w14:paraId="6146BEB7" w14:textId="77777777" w:rsidR="0070744C" w:rsidRDefault="0070744C" w:rsidP="0070744C">
      <w:pPr>
        <w:pStyle w:val="Heading3"/>
        <w:spacing w:before="405" w:beforeAutospacing="0" w:after="255" w:afterAutospacing="0" w:line="450" w:lineRule="atLeast"/>
        <w:rPr>
          <w:rFonts w:ascii="Arial" w:hAnsi="Arial" w:cs="Arial"/>
          <w:b w:val="0"/>
          <w:bCs w:val="0"/>
          <w:color w:val="111111"/>
          <w:sz w:val="33"/>
          <w:szCs w:val="33"/>
        </w:rPr>
      </w:pPr>
      <w:r>
        <w:rPr>
          <w:rFonts w:ascii="Arial" w:hAnsi="Arial" w:cs="Arial"/>
          <w:b w:val="0"/>
          <w:bCs w:val="0"/>
          <w:color w:val="111111"/>
          <w:sz w:val="33"/>
          <w:szCs w:val="33"/>
        </w:rPr>
        <w:t>Syntax</w:t>
      </w:r>
    </w:p>
    <w:p w14:paraId="720F6677" w14:textId="77777777" w:rsidR="0070744C" w:rsidRDefault="0070744C" w:rsidP="0070744C">
      <w:pPr>
        <w:pStyle w:val="has-background"/>
        <w:shd w:val="clear" w:color="auto" w:fill="FCB900"/>
        <w:spacing w:before="0" w:beforeAutospacing="0" w:after="390" w:afterAutospacing="0"/>
        <w:rPr>
          <w:rFonts w:ascii="Verdana" w:hAnsi="Verdana"/>
          <w:color w:val="222222"/>
          <w:sz w:val="23"/>
          <w:szCs w:val="23"/>
        </w:rPr>
      </w:pPr>
      <w:r>
        <w:rPr>
          <w:rStyle w:val="Emphasis"/>
          <w:rFonts w:ascii="Verdana" w:hAnsi="Verdana"/>
          <w:b/>
          <w:bCs/>
          <w:color w:val="222222"/>
          <w:sz w:val="23"/>
          <w:szCs w:val="23"/>
        </w:rPr>
        <w:t xml:space="preserve">SELECT column1, column2…. Column n INTO variable1, variable2… Variable n FROM </w:t>
      </w:r>
      <w:proofErr w:type="spellStart"/>
      <w:r>
        <w:rPr>
          <w:rStyle w:val="Emphasis"/>
          <w:rFonts w:ascii="Verdana" w:hAnsi="Verdana"/>
          <w:b/>
          <w:bCs/>
          <w:color w:val="222222"/>
          <w:sz w:val="23"/>
          <w:szCs w:val="23"/>
        </w:rPr>
        <w:t>table_name</w:t>
      </w:r>
      <w:proofErr w:type="spellEnd"/>
      <w:r>
        <w:rPr>
          <w:rStyle w:val="Emphasis"/>
          <w:rFonts w:ascii="Verdana" w:hAnsi="Verdana"/>
          <w:b/>
          <w:bCs/>
          <w:color w:val="222222"/>
          <w:sz w:val="23"/>
          <w:szCs w:val="23"/>
        </w:rPr>
        <w:t xml:space="preserve"> WHERE &lt;expression&gt;;</w:t>
      </w:r>
    </w:p>
    <w:p w14:paraId="53DAEA53" w14:textId="77777777" w:rsidR="0070744C" w:rsidRDefault="0070744C" w:rsidP="0070744C">
      <w:pPr>
        <w:pStyle w:val="mydefault"/>
        <w:spacing w:before="0" w:beforeAutospacing="0" w:after="390" w:afterAutospacing="0"/>
        <w:jc w:val="both"/>
        <w:rPr>
          <w:rFonts w:ascii="Verdana" w:hAnsi="Verdana"/>
          <w:color w:val="222222"/>
          <w:sz w:val="23"/>
          <w:szCs w:val="23"/>
        </w:rPr>
      </w:pPr>
      <w:r>
        <w:rPr>
          <w:rFonts w:ascii="Verdana" w:hAnsi="Verdana"/>
          <w:color w:val="222222"/>
          <w:sz w:val="23"/>
          <w:szCs w:val="23"/>
        </w:rPr>
        <w:t>Now let’s see some examples of initializing a variable by fetching values from tables of your database. For the demonstration I will use the Employees table of HR sample Schema.</w:t>
      </w:r>
    </w:p>
    <w:p w14:paraId="105C5F2D" w14:textId="77777777" w:rsidR="0070744C" w:rsidRDefault="0070744C" w:rsidP="0070744C">
      <w:pPr>
        <w:pStyle w:val="Heading4"/>
        <w:spacing w:before="360" w:after="210" w:line="435" w:lineRule="atLeast"/>
        <w:jc w:val="both"/>
        <w:rPr>
          <w:rFonts w:ascii="Arial" w:hAnsi="Arial" w:cs="Arial"/>
          <w:color w:val="111111"/>
          <w:sz w:val="29"/>
          <w:szCs w:val="29"/>
        </w:rPr>
      </w:pPr>
      <w:r>
        <w:rPr>
          <w:rFonts w:ascii="Arial" w:hAnsi="Arial" w:cs="Arial"/>
          <w:b/>
          <w:bCs/>
          <w:color w:val="111111"/>
          <w:sz w:val="29"/>
          <w:szCs w:val="29"/>
        </w:rPr>
        <w:t>Example 1</w:t>
      </w:r>
    </w:p>
    <w:p w14:paraId="42BBFFD7" w14:textId="77777777" w:rsidR="0070744C" w:rsidRDefault="0070744C" w:rsidP="0070744C">
      <w:pPr>
        <w:pStyle w:val="has-background"/>
        <w:shd w:val="clear" w:color="auto" w:fill="FCB900"/>
        <w:spacing w:before="0" w:beforeAutospacing="0" w:after="390" w:afterAutospacing="0"/>
        <w:rPr>
          <w:rFonts w:ascii="Verdana" w:hAnsi="Verdana"/>
          <w:color w:val="222222"/>
          <w:sz w:val="23"/>
          <w:szCs w:val="23"/>
        </w:rPr>
      </w:pPr>
      <w:r>
        <w:rPr>
          <w:rStyle w:val="Emphasis"/>
          <w:rFonts w:ascii="Verdana" w:hAnsi="Verdana"/>
          <w:b/>
          <w:bCs/>
          <w:color w:val="222222"/>
          <w:sz w:val="23"/>
          <w:szCs w:val="23"/>
        </w:rPr>
        <w:t>DECLARE</w:t>
      </w:r>
      <w:r>
        <w:rPr>
          <w:rFonts w:ascii="Verdana" w:hAnsi="Verdana"/>
          <w:i/>
          <w:iCs/>
          <w:color w:val="222222"/>
          <w:sz w:val="23"/>
          <w:szCs w:val="23"/>
        </w:rPr>
        <w:br/>
      </w:r>
      <w:proofErr w:type="spellStart"/>
      <w:r>
        <w:rPr>
          <w:rStyle w:val="Emphasis"/>
          <w:rFonts w:ascii="Verdana" w:hAnsi="Verdana"/>
          <w:b/>
          <w:bCs/>
          <w:color w:val="222222"/>
          <w:sz w:val="23"/>
          <w:szCs w:val="23"/>
        </w:rPr>
        <w:t>v_salary</w:t>
      </w:r>
      <w:proofErr w:type="spellEnd"/>
      <w:r>
        <w:rPr>
          <w:rStyle w:val="Emphasis"/>
          <w:rFonts w:ascii="Verdana" w:hAnsi="Verdana"/>
          <w:b/>
          <w:bCs/>
          <w:color w:val="222222"/>
          <w:sz w:val="23"/>
          <w:szCs w:val="23"/>
        </w:rPr>
        <w:t xml:space="preserve"> </w:t>
      </w:r>
      <w:proofErr w:type="gramStart"/>
      <w:r>
        <w:rPr>
          <w:rStyle w:val="Emphasis"/>
          <w:rFonts w:ascii="Verdana" w:hAnsi="Verdana"/>
          <w:b/>
          <w:bCs/>
          <w:color w:val="222222"/>
          <w:sz w:val="23"/>
          <w:szCs w:val="23"/>
        </w:rPr>
        <w:t>NUMBER(</w:t>
      </w:r>
      <w:proofErr w:type="gramEnd"/>
      <w:r>
        <w:rPr>
          <w:rStyle w:val="Emphasis"/>
          <w:rFonts w:ascii="Verdana" w:hAnsi="Verdana"/>
          <w:b/>
          <w:bCs/>
          <w:color w:val="222222"/>
          <w:sz w:val="23"/>
          <w:szCs w:val="23"/>
        </w:rPr>
        <w:t>8);</w:t>
      </w:r>
    </w:p>
    <w:p w14:paraId="4152A150" w14:textId="77777777" w:rsidR="0070744C" w:rsidRDefault="0070744C" w:rsidP="0070744C">
      <w:pPr>
        <w:pStyle w:val="mydefault"/>
        <w:spacing w:before="0" w:beforeAutospacing="0" w:after="390" w:afterAutospacing="0"/>
        <w:jc w:val="both"/>
        <w:rPr>
          <w:rFonts w:ascii="Verdana" w:hAnsi="Verdana"/>
          <w:color w:val="222222"/>
          <w:sz w:val="23"/>
          <w:szCs w:val="23"/>
        </w:rPr>
      </w:pPr>
      <w:r>
        <w:rPr>
          <w:rFonts w:ascii="Verdana" w:hAnsi="Verdana"/>
          <w:color w:val="222222"/>
          <w:sz w:val="23"/>
          <w:szCs w:val="23"/>
        </w:rPr>
        <w:t xml:space="preserve">As I mentioned in my previous tutorial, that every variable must be declared prior to its use and we can only declare a variable in declaration section of PL/SQL block. In the above demonstration I declared a variable by the name of </w:t>
      </w:r>
      <w:proofErr w:type="spellStart"/>
      <w:r>
        <w:rPr>
          <w:rFonts w:ascii="Verdana" w:hAnsi="Verdana"/>
          <w:color w:val="222222"/>
          <w:sz w:val="23"/>
          <w:szCs w:val="23"/>
        </w:rPr>
        <w:t>v_salary</w:t>
      </w:r>
      <w:proofErr w:type="spellEnd"/>
      <w:r>
        <w:rPr>
          <w:rFonts w:ascii="Verdana" w:hAnsi="Verdana"/>
          <w:color w:val="222222"/>
          <w:sz w:val="23"/>
          <w:szCs w:val="23"/>
        </w:rPr>
        <w:t xml:space="preserve"> which has data type NUMBER and Data width 8. One thing you must take care while declaring variable here is that the data type and data width of your variable and the column whose value you want to fetch must match.</w:t>
      </w:r>
    </w:p>
    <w:p w14:paraId="1A035B79" w14:textId="77777777" w:rsidR="0070744C" w:rsidRDefault="0070744C" w:rsidP="0070744C">
      <w:pPr>
        <w:pStyle w:val="has-background"/>
        <w:shd w:val="clear" w:color="auto" w:fill="FCB900"/>
        <w:spacing w:before="0" w:beforeAutospacing="0" w:after="390" w:afterAutospacing="0"/>
        <w:rPr>
          <w:rFonts w:ascii="Verdana" w:hAnsi="Verdana"/>
          <w:color w:val="222222"/>
          <w:sz w:val="23"/>
          <w:szCs w:val="23"/>
        </w:rPr>
      </w:pPr>
      <w:r>
        <w:rPr>
          <w:rStyle w:val="Emphasis"/>
          <w:rFonts w:ascii="Verdana" w:hAnsi="Verdana"/>
          <w:b/>
          <w:bCs/>
          <w:color w:val="222222"/>
          <w:sz w:val="23"/>
          <w:szCs w:val="23"/>
        </w:rPr>
        <w:t>BEGIN</w:t>
      </w:r>
      <w:r>
        <w:rPr>
          <w:rFonts w:ascii="Verdana" w:hAnsi="Verdana"/>
          <w:i/>
          <w:iCs/>
          <w:color w:val="222222"/>
          <w:sz w:val="23"/>
          <w:szCs w:val="23"/>
        </w:rPr>
        <w:br/>
      </w:r>
      <w:r>
        <w:rPr>
          <w:rStyle w:val="Emphasis"/>
          <w:rFonts w:ascii="Verdana" w:hAnsi="Verdana"/>
          <w:b/>
          <w:bCs/>
          <w:color w:val="222222"/>
          <w:sz w:val="23"/>
          <w:szCs w:val="23"/>
        </w:rPr>
        <w:t xml:space="preserve">SELECT salary INTO </w:t>
      </w:r>
      <w:proofErr w:type="spellStart"/>
      <w:r>
        <w:rPr>
          <w:rStyle w:val="Emphasis"/>
          <w:rFonts w:ascii="Verdana" w:hAnsi="Verdana"/>
          <w:b/>
          <w:bCs/>
          <w:color w:val="222222"/>
          <w:sz w:val="23"/>
          <w:szCs w:val="23"/>
        </w:rPr>
        <w:t>v_salary</w:t>
      </w:r>
      <w:proofErr w:type="spellEnd"/>
      <w:r>
        <w:rPr>
          <w:rStyle w:val="Emphasis"/>
          <w:rFonts w:ascii="Verdana" w:hAnsi="Verdana"/>
          <w:b/>
          <w:bCs/>
          <w:color w:val="222222"/>
          <w:sz w:val="23"/>
          <w:szCs w:val="23"/>
        </w:rPr>
        <w:t xml:space="preserve"> FROM employees</w:t>
      </w:r>
      <w:r>
        <w:rPr>
          <w:rFonts w:ascii="Verdana" w:hAnsi="Verdana"/>
          <w:i/>
          <w:iCs/>
          <w:color w:val="222222"/>
          <w:sz w:val="23"/>
          <w:szCs w:val="23"/>
        </w:rPr>
        <w:br/>
      </w:r>
      <w:r>
        <w:rPr>
          <w:rStyle w:val="Emphasis"/>
          <w:rFonts w:ascii="Verdana" w:hAnsi="Verdana"/>
          <w:b/>
          <w:bCs/>
          <w:color w:val="222222"/>
          <w:sz w:val="23"/>
          <w:szCs w:val="23"/>
        </w:rPr>
        <w:t xml:space="preserve">WHERE </w:t>
      </w:r>
      <w:proofErr w:type="spellStart"/>
      <w:r>
        <w:rPr>
          <w:rStyle w:val="Emphasis"/>
          <w:rFonts w:ascii="Verdana" w:hAnsi="Verdana"/>
          <w:b/>
          <w:bCs/>
          <w:color w:val="222222"/>
          <w:sz w:val="23"/>
          <w:szCs w:val="23"/>
        </w:rPr>
        <w:t>employee_id</w:t>
      </w:r>
      <w:proofErr w:type="spellEnd"/>
      <w:r>
        <w:rPr>
          <w:rStyle w:val="Emphasis"/>
          <w:rFonts w:ascii="Verdana" w:hAnsi="Verdana"/>
          <w:b/>
          <w:bCs/>
          <w:color w:val="222222"/>
          <w:sz w:val="23"/>
          <w:szCs w:val="23"/>
        </w:rPr>
        <w:t xml:space="preserve"> = 100;</w:t>
      </w:r>
      <w:r>
        <w:rPr>
          <w:rFonts w:ascii="Verdana" w:hAnsi="Verdana"/>
          <w:i/>
          <w:iCs/>
          <w:color w:val="222222"/>
          <w:sz w:val="23"/>
          <w:szCs w:val="23"/>
        </w:rPr>
        <w:br/>
      </w:r>
      <w:r>
        <w:rPr>
          <w:rStyle w:val="Emphasis"/>
          <w:rFonts w:ascii="Verdana" w:hAnsi="Verdana"/>
          <w:b/>
          <w:bCs/>
          <w:color w:val="222222"/>
          <w:sz w:val="23"/>
          <w:szCs w:val="23"/>
        </w:rPr>
        <w:t>DBMS_OUTPUT.PUT_LINE (</w:t>
      </w:r>
      <w:proofErr w:type="spellStart"/>
      <w:r>
        <w:rPr>
          <w:rStyle w:val="Emphasis"/>
          <w:rFonts w:ascii="Verdana" w:hAnsi="Verdana"/>
          <w:b/>
          <w:bCs/>
          <w:color w:val="222222"/>
          <w:sz w:val="23"/>
          <w:szCs w:val="23"/>
        </w:rPr>
        <w:t>v_salary</w:t>
      </w:r>
      <w:proofErr w:type="spellEnd"/>
      <w:r>
        <w:rPr>
          <w:rStyle w:val="Emphasis"/>
          <w:rFonts w:ascii="Verdana" w:hAnsi="Verdana"/>
          <w:b/>
          <w:bCs/>
          <w:color w:val="222222"/>
          <w:sz w:val="23"/>
          <w:szCs w:val="23"/>
        </w:rPr>
        <w:t>);</w:t>
      </w:r>
      <w:r>
        <w:rPr>
          <w:rFonts w:ascii="Verdana" w:hAnsi="Verdana"/>
          <w:i/>
          <w:iCs/>
          <w:color w:val="222222"/>
          <w:sz w:val="23"/>
          <w:szCs w:val="23"/>
        </w:rPr>
        <w:br/>
      </w:r>
      <w:r>
        <w:rPr>
          <w:rStyle w:val="Emphasis"/>
          <w:rFonts w:ascii="Verdana" w:hAnsi="Verdana"/>
          <w:b/>
          <w:bCs/>
          <w:color w:val="222222"/>
          <w:sz w:val="23"/>
          <w:szCs w:val="23"/>
        </w:rPr>
        <w:t>END;</w:t>
      </w:r>
    </w:p>
    <w:p w14:paraId="0DD8E988" w14:textId="77777777" w:rsidR="0070744C" w:rsidRDefault="0070744C" w:rsidP="0070744C">
      <w:pPr>
        <w:pStyle w:val="NormalWeb"/>
        <w:spacing w:before="0" w:beforeAutospacing="0" w:after="390" w:afterAutospacing="0"/>
        <w:rPr>
          <w:rFonts w:ascii="Verdana" w:hAnsi="Verdana"/>
          <w:color w:val="222222"/>
          <w:sz w:val="23"/>
          <w:szCs w:val="23"/>
        </w:rPr>
      </w:pPr>
      <w:r>
        <w:rPr>
          <w:rFonts w:ascii="Verdana" w:hAnsi="Verdana"/>
          <w:color w:val="222222"/>
          <w:sz w:val="23"/>
          <w:szCs w:val="23"/>
        </w:rPr>
        <w:lastRenderedPageBreak/>
        <w:t xml:space="preserve">This is the execution section of our anonymous block. This section contains our select statement. This select statement is retrieving salary of the employee whose employee id is 100 from employees table and storing it into the variable </w:t>
      </w:r>
      <w:proofErr w:type="spellStart"/>
      <w:r>
        <w:rPr>
          <w:rFonts w:ascii="Verdana" w:hAnsi="Verdana"/>
          <w:color w:val="222222"/>
          <w:sz w:val="23"/>
          <w:szCs w:val="23"/>
        </w:rPr>
        <w:t>v_salary</w:t>
      </w:r>
      <w:proofErr w:type="spellEnd"/>
      <w:r>
        <w:rPr>
          <w:rFonts w:ascii="Verdana" w:hAnsi="Verdana"/>
          <w:color w:val="222222"/>
          <w:sz w:val="23"/>
          <w:szCs w:val="23"/>
        </w:rPr>
        <w:t>.</w:t>
      </w:r>
    </w:p>
    <w:p w14:paraId="5583BF33" w14:textId="77777777" w:rsidR="0070744C" w:rsidRDefault="0070744C" w:rsidP="0070744C">
      <w:pPr>
        <w:pStyle w:val="NormalWeb"/>
        <w:spacing w:before="0" w:beforeAutospacing="0" w:after="390" w:afterAutospacing="0"/>
        <w:rPr>
          <w:rFonts w:ascii="Verdana" w:hAnsi="Verdana"/>
          <w:color w:val="222222"/>
          <w:sz w:val="23"/>
          <w:szCs w:val="23"/>
        </w:rPr>
      </w:pPr>
      <w:r>
        <w:rPr>
          <w:rFonts w:ascii="Verdana" w:hAnsi="Verdana"/>
          <w:color w:val="222222"/>
          <w:sz w:val="23"/>
          <w:szCs w:val="23"/>
        </w:rPr>
        <w:t xml:space="preserve">The variable </w:t>
      </w:r>
      <w:proofErr w:type="spellStart"/>
      <w:r>
        <w:rPr>
          <w:rFonts w:ascii="Verdana" w:hAnsi="Verdana"/>
          <w:color w:val="222222"/>
          <w:sz w:val="23"/>
          <w:szCs w:val="23"/>
        </w:rPr>
        <w:t>v_salary</w:t>
      </w:r>
      <w:proofErr w:type="spellEnd"/>
      <w:r>
        <w:rPr>
          <w:rFonts w:ascii="Verdana" w:hAnsi="Verdana"/>
          <w:color w:val="222222"/>
          <w:sz w:val="23"/>
          <w:szCs w:val="23"/>
        </w:rPr>
        <w:t xml:space="preserve"> which we declare above in the declaration section is capable of holding single data at a time thus make sure your select statement must return only single data. This you can ensure by using WHERE clause of your SELECT statement as I did in this example. </w:t>
      </w:r>
    </w:p>
    <w:p w14:paraId="3A4AFB98" w14:textId="77777777" w:rsidR="0070744C" w:rsidRDefault="0070744C" w:rsidP="0070744C">
      <w:pPr>
        <w:pStyle w:val="NormalWeb"/>
        <w:spacing w:before="0" w:beforeAutospacing="0" w:after="390" w:afterAutospacing="0"/>
        <w:rPr>
          <w:rFonts w:ascii="Verdana" w:hAnsi="Verdana"/>
          <w:color w:val="222222"/>
          <w:sz w:val="23"/>
          <w:szCs w:val="23"/>
        </w:rPr>
      </w:pPr>
      <w:r>
        <w:rPr>
          <w:rFonts w:ascii="Verdana" w:hAnsi="Verdana"/>
          <w:color w:val="222222"/>
          <w:sz w:val="23"/>
          <w:szCs w:val="23"/>
        </w:rPr>
        <w:t>Let’s put all the parts together and see the complete anonymous block.</w:t>
      </w:r>
    </w:p>
    <w:p w14:paraId="69A2B78E" w14:textId="77777777" w:rsidR="0070744C" w:rsidRDefault="0070744C" w:rsidP="0070744C">
      <w:pPr>
        <w:pStyle w:val="has-background"/>
        <w:shd w:val="clear" w:color="auto" w:fill="FCB900"/>
        <w:spacing w:before="0" w:beforeAutospacing="0" w:after="390" w:afterAutospacing="0"/>
        <w:rPr>
          <w:rFonts w:ascii="Verdana" w:hAnsi="Verdana"/>
          <w:color w:val="222222"/>
          <w:sz w:val="23"/>
          <w:szCs w:val="23"/>
        </w:rPr>
      </w:pPr>
      <w:r>
        <w:rPr>
          <w:rStyle w:val="Emphasis"/>
          <w:rFonts w:ascii="Verdana" w:hAnsi="Verdana"/>
          <w:b/>
          <w:bCs/>
          <w:color w:val="222222"/>
          <w:sz w:val="23"/>
          <w:szCs w:val="23"/>
        </w:rPr>
        <w:t>DECLARE</w:t>
      </w:r>
      <w:r>
        <w:rPr>
          <w:rFonts w:ascii="Verdana" w:hAnsi="Verdana"/>
          <w:i/>
          <w:iCs/>
          <w:color w:val="222222"/>
          <w:sz w:val="23"/>
          <w:szCs w:val="23"/>
        </w:rPr>
        <w:br/>
      </w:r>
      <w:proofErr w:type="spellStart"/>
      <w:r>
        <w:rPr>
          <w:rStyle w:val="Emphasis"/>
          <w:rFonts w:ascii="Verdana" w:hAnsi="Verdana"/>
          <w:b/>
          <w:bCs/>
          <w:color w:val="222222"/>
          <w:sz w:val="23"/>
          <w:szCs w:val="23"/>
        </w:rPr>
        <w:t>v_salary</w:t>
      </w:r>
      <w:proofErr w:type="spellEnd"/>
      <w:r>
        <w:rPr>
          <w:rStyle w:val="Emphasis"/>
          <w:rFonts w:ascii="Verdana" w:hAnsi="Verdana"/>
          <w:b/>
          <w:bCs/>
          <w:color w:val="222222"/>
          <w:sz w:val="23"/>
          <w:szCs w:val="23"/>
        </w:rPr>
        <w:t xml:space="preserve"> </w:t>
      </w:r>
      <w:proofErr w:type="gramStart"/>
      <w:r>
        <w:rPr>
          <w:rStyle w:val="Emphasis"/>
          <w:rFonts w:ascii="Verdana" w:hAnsi="Verdana"/>
          <w:b/>
          <w:bCs/>
          <w:color w:val="222222"/>
          <w:sz w:val="23"/>
          <w:szCs w:val="23"/>
        </w:rPr>
        <w:t>NUMBER(</w:t>
      </w:r>
      <w:proofErr w:type="gramEnd"/>
      <w:r>
        <w:rPr>
          <w:rStyle w:val="Emphasis"/>
          <w:rFonts w:ascii="Verdana" w:hAnsi="Verdana"/>
          <w:b/>
          <w:bCs/>
          <w:color w:val="222222"/>
          <w:sz w:val="23"/>
          <w:szCs w:val="23"/>
        </w:rPr>
        <w:t>8);</w:t>
      </w:r>
      <w:r>
        <w:rPr>
          <w:rFonts w:ascii="Verdana" w:hAnsi="Verdana"/>
          <w:i/>
          <w:iCs/>
          <w:color w:val="222222"/>
          <w:sz w:val="23"/>
          <w:szCs w:val="23"/>
        </w:rPr>
        <w:br/>
      </w:r>
      <w:r>
        <w:rPr>
          <w:rStyle w:val="Emphasis"/>
          <w:rFonts w:ascii="Verdana" w:hAnsi="Verdana"/>
          <w:b/>
          <w:bCs/>
          <w:color w:val="222222"/>
          <w:sz w:val="23"/>
          <w:szCs w:val="23"/>
        </w:rPr>
        <w:t>BEGIN</w:t>
      </w:r>
      <w:r>
        <w:rPr>
          <w:rFonts w:ascii="Verdana" w:hAnsi="Verdana"/>
          <w:i/>
          <w:iCs/>
          <w:color w:val="222222"/>
          <w:sz w:val="23"/>
          <w:szCs w:val="23"/>
        </w:rPr>
        <w:br/>
      </w:r>
      <w:r>
        <w:rPr>
          <w:rStyle w:val="Emphasis"/>
          <w:rFonts w:ascii="Verdana" w:hAnsi="Verdana"/>
          <w:b/>
          <w:bCs/>
          <w:color w:val="222222"/>
          <w:sz w:val="23"/>
          <w:szCs w:val="23"/>
        </w:rPr>
        <w:t xml:space="preserve">SELECT salary INTO </w:t>
      </w:r>
      <w:proofErr w:type="spellStart"/>
      <w:r>
        <w:rPr>
          <w:rStyle w:val="Emphasis"/>
          <w:rFonts w:ascii="Verdana" w:hAnsi="Verdana"/>
          <w:b/>
          <w:bCs/>
          <w:color w:val="222222"/>
          <w:sz w:val="23"/>
          <w:szCs w:val="23"/>
        </w:rPr>
        <w:t>v_salary</w:t>
      </w:r>
      <w:proofErr w:type="spellEnd"/>
      <w:r>
        <w:rPr>
          <w:rStyle w:val="Emphasis"/>
          <w:rFonts w:ascii="Verdana" w:hAnsi="Verdana"/>
          <w:b/>
          <w:bCs/>
          <w:color w:val="222222"/>
          <w:sz w:val="23"/>
          <w:szCs w:val="23"/>
        </w:rPr>
        <w:t xml:space="preserve"> FROM employees</w:t>
      </w:r>
      <w:r>
        <w:rPr>
          <w:rFonts w:ascii="Verdana" w:hAnsi="Verdana"/>
          <w:i/>
          <w:iCs/>
          <w:color w:val="222222"/>
          <w:sz w:val="23"/>
          <w:szCs w:val="23"/>
        </w:rPr>
        <w:br/>
      </w:r>
      <w:r>
        <w:rPr>
          <w:rStyle w:val="Emphasis"/>
          <w:rFonts w:ascii="Verdana" w:hAnsi="Verdana"/>
          <w:b/>
          <w:bCs/>
          <w:color w:val="222222"/>
          <w:sz w:val="23"/>
          <w:szCs w:val="23"/>
        </w:rPr>
        <w:t xml:space="preserve">WHERE </w:t>
      </w:r>
      <w:proofErr w:type="spellStart"/>
      <w:r>
        <w:rPr>
          <w:rStyle w:val="Emphasis"/>
          <w:rFonts w:ascii="Verdana" w:hAnsi="Verdana"/>
          <w:b/>
          <w:bCs/>
          <w:color w:val="222222"/>
          <w:sz w:val="23"/>
          <w:szCs w:val="23"/>
        </w:rPr>
        <w:t>employee_id</w:t>
      </w:r>
      <w:proofErr w:type="spellEnd"/>
      <w:r>
        <w:rPr>
          <w:rStyle w:val="Emphasis"/>
          <w:rFonts w:ascii="Verdana" w:hAnsi="Verdana"/>
          <w:b/>
          <w:bCs/>
          <w:color w:val="222222"/>
          <w:sz w:val="23"/>
          <w:szCs w:val="23"/>
        </w:rPr>
        <w:t xml:space="preserve"> = 100;</w:t>
      </w:r>
      <w:r>
        <w:rPr>
          <w:rFonts w:ascii="Verdana" w:hAnsi="Verdana"/>
          <w:i/>
          <w:iCs/>
          <w:color w:val="222222"/>
          <w:sz w:val="23"/>
          <w:szCs w:val="23"/>
        </w:rPr>
        <w:br/>
      </w:r>
      <w:r>
        <w:rPr>
          <w:rStyle w:val="Emphasis"/>
          <w:rFonts w:ascii="Verdana" w:hAnsi="Verdana"/>
          <w:b/>
          <w:bCs/>
          <w:color w:val="222222"/>
          <w:sz w:val="23"/>
          <w:szCs w:val="23"/>
        </w:rPr>
        <w:t>DBMS_OUTPUT.PUT_LINE (</w:t>
      </w:r>
      <w:proofErr w:type="spellStart"/>
      <w:r>
        <w:rPr>
          <w:rStyle w:val="Emphasis"/>
          <w:rFonts w:ascii="Verdana" w:hAnsi="Verdana"/>
          <w:b/>
          <w:bCs/>
          <w:color w:val="222222"/>
          <w:sz w:val="23"/>
          <w:szCs w:val="23"/>
        </w:rPr>
        <w:t>v_salary</w:t>
      </w:r>
      <w:proofErr w:type="spellEnd"/>
      <w:r>
        <w:rPr>
          <w:rStyle w:val="Emphasis"/>
          <w:rFonts w:ascii="Verdana" w:hAnsi="Verdana"/>
          <w:b/>
          <w:bCs/>
          <w:color w:val="222222"/>
          <w:sz w:val="23"/>
          <w:szCs w:val="23"/>
        </w:rPr>
        <w:t>);</w:t>
      </w:r>
      <w:r>
        <w:rPr>
          <w:rFonts w:ascii="Verdana" w:hAnsi="Verdana"/>
          <w:i/>
          <w:iCs/>
          <w:color w:val="222222"/>
          <w:sz w:val="23"/>
          <w:szCs w:val="23"/>
        </w:rPr>
        <w:br/>
      </w:r>
      <w:r>
        <w:rPr>
          <w:rStyle w:val="Emphasis"/>
          <w:rFonts w:ascii="Verdana" w:hAnsi="Verdana"/>
          <w:b/>
          <w:bCs/>
          <w:color w:val="222222"/>
          <w:sz w:val="23"/>
          <w:szCs w:val="23"/>
        </w:rPr>
        <w:t>END;</w:t>
      </w:r>
    </w:p>
    <w:p w14:paraId="2268AB6A" w14:textId="77777777" w:rsidR="0070744C" w:rsidRDefault="0070744C" w:rsidP="0070744C">
      <w:pPr>
        <w:pStyle w:val="Heading4"/>
        <w:spacing w:before="360" w:after="210" w:line="435" w:lineRule="atLeast"/>
        <w:jc w:val="both"/>
        <w:rPr>
          <w:rFonts w:ascii="Arial" w:hAnsi="Arial" w:cs="Arial"/>
          <w:color w:val="111111"/>
          <w:sz w:val="29"/>
          <w:szCs w:val="29"/>
        </w:rPr>
      </w:pPr>
      <w:r>
        <w:rPr>
          <w:rFonts w:ascii="Arial" w:hAnsi="Arial" w:cs="Arial"/>
          <w:b/>
          <w:bCs/>
          <w:color w:val="111111"/>
          <w:sz w:val="29"/>
          <w:szCs w:val="29"/>
        </w:rPr>
        <w:t>Example 2.</w:t>
      </w:r>
    </w:p>
    <w:p w14:paraId="2484B968" w14:textId="77777777" w:rsidR="0070744C" w:rsidRDefault="0070744C" w:rsidP="0070744C">
      <w:pPr>
        <w:pStyle w:val="mydefault"/>
        <w:spacing w:before="0" w:beforeAutospacing="0" w:after="390" w:afterAutospacing="0"/>
        <w:jc w:val="both"/>
        <w:rPr>
          <w:rFonts w:ascii="Verdana" w:hAnsi="Verdana"/>
          <w:color w:val="222222"/>
          <w:sz w:val="23"/>
          <w:szCs w:val="23"/>
        </w:rPr>
      </w:pPr>
      <w:r>
        <w:rPr>
          <w:rFonts w:ascii="Verdana" w:hAnsi="Verdana"/>
          <w:color w:val="222222"/>
          <w:sz w:val="23"/>
          <w:szCs w:val="23"/>
        </w:rPr>
        <w:t xml:space="preserve">Fetch data from multiple </w:t>
      </w:r>
      <w:proofErr w:type="gramStart"/>
      <w:r>
        <w:rPr>
          <w:rFonts w:ascii="Verdana" w:hAnsi="Verdana"/>
          <w:color w:val="222222"/>
          <w:sz w:val="23"/>
          <w:szCs w:val="23"/>
        </w:rPr>
        <w:t>column</w:t>
      </w:r>
      <w:proofErr w:type="gramEnd"/>
      <w:r>
        <w:rPr>
          <w:rFonts w:ascii="Verdana" w:hAnsi="Verdana"/>
          <w:color w:val="222222"/>
          <w:sz w:val="23"/>
          <w:szCs w:val="23"/>
        </w:rPr>
        <w:t xml:space="preserve"> and store it into multiple variables.</w:t>
      </w:r>
    </w:p>
    <w:p w14:paraId="12C99197" w14:textId="77777777" w:rsidR="0070744C" w:rsidRDefault="0070744C" w:rsidP="0070744C">
      <w:pPr>
        <w:pStyle w:val="mydefault"/>
        <w:spacing w:before="0" w:beforeAutospacing="0" w:after="390" w:afterAutospacing="0"/>
        <w:jc w:val="both"/>
        <w:rPr>
          <w:rFonts w:ascii="Verdana" w:hAnsi="Verdana"/>
          <w:color w:val="222222"/>
          <w:sz w:val="23"/>
          <w:szCs w:val="23"/>
        </w:rPr>
      </w:pPr>
      <w:r>
        <w:rPr>
          <w:rFonts w:ascii="Verdana" w:hAnsi="Verdana"/>
          <w:color w:val="222222"/>
          <w:sz w:val="23"/>
          <w:szCs w:val="23"/>
        </w:rPr>
        <w:t>Suppose along with Salary you also want to display the first name of the employee using PL/SQL. In this case we will need two different variables as we want to fetch data from two different columns of the table first name and salary. Let’s see the example</w:t>
      </w:r>
    </w:p>
    <w:p w14:paraId="59E31A48" w14:textId="77777777" w:rsidR="0070744C" w:rsidRDefault="0070744C" w:rsidP="0070744C">
      <w:pPr>
        <w:pStyle w:val="has-background"/>
        <w:shd w:val="clear" w:color="auto" w:fill="FCB900"/>
        <w:spacing w:before="0" w:beforeAutospacing="0" w:after="390" w:afterAutospacing="0"/>
        <w:rPr>
          <w:rFonts w:ascii="Verdana" w:hAnsi="Verdana"/>
          <w:color w:val="222222"/>
          <w:sz w:val="23"/>
          <w:szCs w:val="23"/>
        </w:rPr>
      </w:pPr>
      <w:r>
        <w:rPr>
          <w:rStyle w:val="Emphasis"/>
          <w:rFonts w:ascii="Verdana" w:hAnsi="Verdana"/>
          <w:b/>
          <w:bCs/>
          <w:color w:val="222222"/>
          <w:sz w:val="23"/>
          <w:szCs w:val="23"/>
        </w:rPr>
        <w:t>DECLARE</w:t>
      </w:r>
      <w:r>
        <w:rPr>
          <w:rFonts w:ascii="Verdana" w:hAnsi="Verdana"/>
          <w:i/>
          <w:iCs/>
          <w:color w:val="222222"/>
          <w:sz w:val="23"/>
          <w:szCs w:val="23"/>
        </w:rPr>
        <w:br/>
      </w:r>
      <w:r>
        <w:rPr>
          <w:rStyle w:val="Emphasis"/>
          <w:rFonts w:ascii="Verdana" w:hAnsi="Verdana"/>
          <w:b/>
          <w:bCs/>
          <w:color w:val="222222"/>
          <w:sz w:val="23"/>
          <w:szCs w:val="23"/>
        </w:rPr>
        <w:t> </w:t>
      </w:r>
      <w:proofErr w:type="spellStart"/>
      <w:r>
        <w:rPr>
          <w:rStyle w:val="Emphasis"/>
          <w:rFonts w:ascii="Verdana" w:hAnsi="Verdana"/>
          <w:b/>
          <w:bCs/>
          <w:color w:val="222222"/>
          <w:sz w:val="23"/>
          <w:szCs w:val="23"/>
        </w:rPr>
        <w:t>v_salary</w:t>
      </w:r>
      <w:proofErr w:type="spellEnd"/>
      <w:r>
        <w:rPr>
          <w:rStyle w:val="Emphasis"/>
          <w:rFonts w:ascii="Verdana" w:hAnsi="Verdana"/>
          <w:b/>
          <w:bCs/>
          <w:color w:val="222222"/>
          <w:sz w:val="23"/>
          <w:szCs w:val="23"/>
        </w:rPr>
        <w:t>      NUMBER(8);</w:t>
      </w:r>
      <w:r>
        <w:rPr>
          <w:rFonts w:ascii="Verdana" w:hAnsi="Verdana"/>
          <w:i/>
          <w:iCs/>
          <w:color w:val="222222"/>
          <w:sz w:val="23"/>
          <w:szCs w:val="23"/>
        </w:rPr>
        <w:br/>
      </w:r>
      <w:r>
        <w:rPr>
          <w:rStyle w:val="Emphasis"/>
          <w:rFonts w:ascii="Verdana" w:hAnsi="Verdana"/>
          <w:b/>
          <w:bCs/>
          <w:color w:val="222222"/>
          <w:sz w:val="23"/>
          <w:szCs w:val="23"/>
        </w:rPr>
        <w:t> </w:t>
      </w:r>
      <w:proofErr w:type="spellStart"/>
      <w:r>
        <w:rPr>
          <w:rStyle w:val="Emphasis"/>
          <w:rFonts w:ascii="Verdana" w:hAnsi="Verdana"/>
          <w:b/>
          <w:bCs/>
          <w:color w:val="222222"/>
          <w:sz w:val="23"/>
          <w:szCs w:val="23"/>
        </w:rPr>
        <w:t>v_fname</w:t>
      </w:r>
      <w:proofErr w:type="spellEnd"/>
      <w:r>
        <w:rPr>
          <w:rStyle w:val="Emphasis"/>
          <w:rFonts w:ascii="Verdana" w:hAnsi="Verdana"/>
          <w:b/>
          <w:bCs/>
          <w:color w:val="222222"/>
          <w:sz w:val="23"/>
          <w:szCs w:val="23"/>
        </w:rPr>
        <w:t>       VARCHAR2 (20);</w:t>
      </w:r>
      <w:r>
        <w:rPr>
          <w:rFonts w:ascii="Verdana" w:hAnsi="Verdana"/>
          <w:i/>
          <w:iCs/>
          <w:color w:val="222222"/>
          <w:sz w:val="23"/>
          <w:szCs w:val="23"/>
        </w:rPr>
        <w:br/>
      </w:r>
      <w:r>
        <w:rPr>
          <w:rStyle w:val="Emphasis"/>
          <w:rFonts w:ascii="Verdana" w:hAnsi="Verdana"/>
          <w:b/>
          <w:bCs/>
          <w:color w:val="222222"/>
          <w:sz w:val="23"/>
          <w:szCs w:val="23"/>
        </w:rPr>
        <w:t>BEGIN</w:t>
      </w:r>
      <w:r>
        <w:rPr>
          <w:rFonts w:ascii="Verdana" w:hAnsi="Verdana"/>
          <w:i/>
          <w:iCs/>
          <w:color w:val="222222"/>
          <w:sz w:val="23"/>
          <w:szCs w:val="23"/>
        </w:rPr>
        <w:br/>
      </w:r>
      <w:r>
        <w:rPr>
          <w:rStyle w:val="Emphasis"/>
          <w:rFonts w:ascii="Verdana" w:hAnsi="Verdana"/>
          <w:b/>
          <w:bCs/>
          <w:color w:val="222222"/>
          <w:sz w:val="23"/>
          <w:szCs w:val="23"/>
        </w:rPr>
        <w:t xml:space="preserve"> SELECT </w:t>
      </w:r>
      <w:proofErr w:type="spellStart"/>
      <w:r>
        <w:rPr>
          <w:rStyle w:val="Emphasis"/>
          <w:rFonts w:ascii="Verdana" w:hAnsi="Verdana"/>
          <w:b/>
          <w:bCs/>
          <w:color w:val="222222"/>
          <w:sz w:val="23"/>
          <w:szCs w:val="23"/>
        </w:rPr>
        <w:t>first_name</w:t>
      </w:r>
      <w:proofErr w:type="spellEnd"/>
      <w:r>
        <w:rPr>
          <w:rStyle w:val="Emphasis"/>
          <w:rFonts w:ascii="Verdana" w:hAnsi="Verdana"/>
          <w:b/>
          <w:bCs/>
          <w:color w:val="222222"/>
          <w:sz w:val="23"/>
          <w:szCs w:val="23"/>
        </w:rPr>
        <w:t xml:space="preserve">, salary INTO </w:t>
      </w:r>
      <w:proofErr w:type="spellStart"/>
      <w:r>
        <w:rPr>
          <w:rStyle w:val="Emphasis"/>
          <w:rFonts w:ascii="Verdana" w:hAnsi="Verdana"/>
          <w:b/>
          <w:bCs/>
          <w:color w:val="222222"/>
          <w:sz w:val="23"/>
          <w:szCs w:val="23"/>
        </w:rPr>
        <w:t>v_fname</w:t>
      </w:r>
      <w:proofErr w:type="spellEnd"/>
      <w:r>
        <w:rPr>
          <w:rStyle w:val="Emphasis"/>
          <w:rFonts w:ascii="Verdana" w:hAnsi="Verdana"/>
          <w:b/>
          <w:bCs/>
          <w:color w:val="222222"/>
          <w:sz w:val="23"/>
          <w:szCs w:val="23"/>
        </w:rPr>
        <w:t xml:space="preserve">, </w:t>
      </w:r>
      <w:proofErr w:type="spellStart"/>
      <w:r>
        <w:rPr>
          <w:rStyle w:val="Emphasis"/>
          <w:rFonts w:ascii="Verdana" w:hAnsi="Verdana"/>
          <w:b/>
          <w:bCs/>
          <w:color w:val="222222"/>
          <w:sz w:val="23"/>
          <w:szCs w:val="23"/>
        </w:rPr>
        <w:t>v_salary</w:t>
      </w:r>
      <w:proofErr w:type="spellEnd"/>
      <w:r>
        <w:rPr>
          <w:rStyle w:val="Emphasis"/>
          <w:rFonts w:ascii="Verdana" w:hAnsi="Verdana"/>
          <w:b/>
          <w:bCs/>
          <w:color w:val="222222"/>
          <w:sz w:val="23"/>
          <w:szCs w:val="23"/>
        </w:rPr>
        <w:t xml:space="preserve"> FROM employees</w:t>
      </w:r>
      <w:r>
        <w:rPr>
          <w:rFonts w:ascii="Verdana" w:hAnsi="Verdana"/>
          <w:i/>
          <w:iCs/>
          <w:color w:val="222222"/>
          <w:sz w:val="23"/>
          <w:szCs w:val="23"/>
        </w:rPr>
        <w:br/>
      </w:r>
      <w:r>
        <w:rPr>
          <w:rStyle w:val="Emphasis"/>
          <w:rFonts w:ascii="Verdana" w:hAnsi="Verdana"/>
          <w:b/>
          <w:bCs/>
          <w:color w:val="222222"/>
          <w:sz w:val="23"/>
          <w:szCs w:val="23"/>
        </w:rPr>
        <w:t xml:space="preserve"> WHERE </w:t>
      </w:r>
      <w:proofErr w:type="spellStart"/>
      <w:r>
        <w:rPr>
          <w:rStyle w:val="Emphasis"/>
          <w:rFonts w:ascii="Verdana" w:hAnsi="Verdana"/>
          <w:b/>
          <w:bCs/>
          <w:color w:val="222222"/>
          <w:sz w:val="23"/>
          <w:szCs w:val="23"/>
        </w:rPr>
        <w:t>employee_id</w:t>
      </w:r>
      <w:proofErr w:type="spellEnd"/>
      <w:r>
        <w:rPr>
          <w:rStyle w:val="Emphasis"/>
          <w:rFonts w:ascii="Verdana" w:hAnsi="Verdana"/>
          <w:b/>
          <w:bCs/>
          <w:color w:val="222222"/>
          <w:sz w:val="23"/>
          <w:szCs w:val="23"/>
        </w:rPr>
        <w:t xml:space="preserve"> =100;</w:t>
      </w:r>
      <w:r>
        <w:rPr>
          <w:rFonts w:ascii="Verdana" w:hAnsi="Verdana"/>
          <w:i/>
          <w:iCs/>
          <w:color w:val="222222"/>
          <w:sz w:val="23"/>
          <w:szCs w:val="23"/>
        </w:rPr>
        <w:br/>
      </w:r>
      <w:r>
        <w:rPr>
          <w:rStyle w:val="Emphasis"/>
          <w:rFonts w:ascii="Verdana" w:hAnsi="Verdana"/>
          <w:b/>
          <w:bCs/>
          <w:color w:val="222222"/>
          <w:sz w:val="23"/>
          <w:szCs w:val="23"/>
        </w:rPr>
        <w:t> DBMS_OUTPUT.PUT_LINE(</w:t>
      </w:r>
      <w:proofErr w:type="spellStart"/>
      <w:r>
        <w:rPr>
          <w:rStyle w:val="Emphasis"/>
          <w:rFonts w:ascii="Verdana" w:hAnsi="Verdana"/>
          <w:b/>
          <w:bCs/>
          <w:color w:val="222222"/>
          <w:sz w:val="23"/>
          <w:szCs w:val="23"/>
        </w:rPr>
        <w:t>v_fname</w:t>
      </w:r>
      <w:proofErr w:type="spellEnd"/>
      <w:r>
        <w:rPr>
          <w:rStyle w:val="Emphasis"/>
          <w:rFonts w:ascii="Verdana" w:hAnsi="Verdana"/>
          <w:b/>
          <w:bCs/>
          <w:color w:val="222222"/>
          <w:sz w:val="23"/>
          <w:szCs w:val="23"/>
        </w:rPr>
        <w:t>||’ has salary ‘||</w:t>
      </w:r>
      <w:proofErr w:type="spellStart"/>
      <w:r>
        <w:rPr>
          <w:rStyle w:val="Emphasis"/>
          <w:rFonts w:ascii="Verdana" w:hAnsi="Verdana"/>
          <w:b/>
          <w:bCs/>
          <w:color w:val="222222"/>
          <w:sz w:val="23"/>
          <w:szCs w:val="23"/>
        </w:rPr>
        <w:t>v_salary</w:t>
      </w:r>
      <w:proofErr w:type="spellEnd"/>
      <w:r>
        <w:rPr>
          <w:rStyle w:val="Emphasis"/>
          <w:rFonts w:ascii="Verdana" w:hAnsi="Verdana"/>
          <w:b/>
          <w:bCs/>
          <w:color w:val="222222"/>
          <w:sz w:val="23"/>
          <w:szCs w:val="23"/>
        </w:rPr>
        <w:t>);</w:t>
      </w:r>
      <w:r>
        <w:rPr>
          <w:rFonts w:ascii="Verdana" w:hAnsi="Verdana"/>
          <w:i/>
          <w:iCs/>
          <w:color w:val="222222"/>
          <w:sz w:val="23"/>
          <w:szCs w:val="23"/>
        </w:rPr>
        <w:br/>
      </w:r>
      <w:r>
        <w:rPr>
          <w:rStyle w:val="Emphasis"/>
          <w:rFonts w:ascii="Verdana" w:hAnsi="Verdana"/>
          <w:b/>
          <w:bCs/>
          <w:color w:val="222222"/>
          <w:sz w:val="23"/>
          <w:szCs w:val="23"/>
        </w:rPr>
        <w:t>END;</w:t>
      </w:r>
    </w:p>
    <w:p w14:paraId="7874207B" w14:textId="77777777" w:rsidR="0070744C" w:rsidRDefault="0070744C" w:rsidP="0070744C">
      <w:pPr>
        <w:pStyle w:val="NormalWeb"/>
        <w:spacing w:before="0" w:beforeAutospacing="0" w:after="390" w:afterAutospacing="0"/>
        <w:rPr>
          <w:rFonts w:ascii="Verdana" w:hAnsi="Verdana"/>
          <w:color w:val="222222"/>
          <w:sz w:val="23"/>
          <w:szCs w:val="23"/>
        </w:rPr>
      </w:pPr>
      <w:r>
        <w:rPr>
          <w:rFonts w:ascii="Verdana" w:hAnsi="Verdana"/>
          <w:color w:val="222222"/>
          <w:sz w:val="23"/>
          <w:szCs w:val="23"/>
        </w:rPr>
        <w:t xml:space="preserve">In this query we have two variables </w:t>
      </w:r>
      <w:proofErr w:type="spellStart"/>
      <w:r>
        <w:rPr>
          <w:rFonts w:ascii="Verdana" w:hAnsi="Verdana"/>
          <w:color w:val="222222"/>
          <w:sz w:val="23"/>
          <w:szCs w:val="23"/>
        </w:rPr>
        <w:t>v_salary</w:t>
      </w:r>
      <w:proofErr w:type="spellEnd"/>
      <w:r>
        <w:rPr>
          <w:rFonts w:ascii="Verdana" w:hAnsi="Verdana"/>
          <w:color w:val="222222"/>
          <w:sz w:val="23"/>
          <w:szCs w:val="23"/>
        </w:rPr>
        <w:t xml:space="preserve"> which will hold the value from salary column and </w:t>
      </w:r>
      <w:proofErr w:type="spellStart"/>
      <w:r>
        <w:rPr>
          <w:rFonts w:ascii="Verdana" w:hAnsi="Verdana"/>
          <w:color w:val="222222"/>
          <w:sz w:val="23"/>
          <w:szCs w:val="23"/>
        </w:rPr>
        <w:t>v_fname</w:t>
      </w:r>
      <w:proofErr w:type="spellEnd"/>
      <w:r>
        <w:rPr>
          <w:rFonts w:ascii="Verdana" w:hAnsi="Verdana"/>
          <w:color w:val="222222"/>
          <w:sz w:val="23"/>
          <w:szCs w:val="23"/>
        </w:rPr>
        <w:t xml:space="preserve"> which will hold the value from first name column of employees table. The select statement is very similar to the previous one except the one extra column with first name and variable </w:t>
      </w:r>
      <w:proofErr w:type="spellStart"/>
      <w:r>
        <w:rPr>
          <w:rFonts w:ascii="Verdana" w:hAnsi="Verdana"/>
          <w:color w:val="222222"/>
          <w:sz w:val="23"/>
          <w:szCs w:val="23"/>
        </w:rPr>
        <w:t>v_fname</w:t>
      </w:r>
      <w:proofErr w:type="spellEnd"/>
      <w:r>
        <w:rPr>
          <w:rFonts w:ascii="Verdana" w:hAnsi="Verdana"/>
          <w:color w:val="222222"/>
          <w:sz w:val="23"/>
          <w:szCs w:val="23"/>
        </w:rPr>
        <w:t>.</w:t>
      </w:r>
    </w:p>
    <w:p w14:paraId="1A0F1735" w14:textId="77777777" w:rsidR="0070744C" w:rsidRDefault="0070744C" w:rsidP="0070744C">
      <w:pPr>
        <w:pStyle w:val="NormalWeb"/>
        <w:spacing w:before="0" w:beforeAutospacing="0" w:after="390" w:afterAutospacing="0"/>
        <w:rPr>
          <w:rFonts w:ascii="Verdana" w:hAnsi="Verdana"/>
          <w:color w:val="222222"/>
          <w:sz w:val="23"/>
          <w:szCs w:val="23"/>
        </w:rPr>
      </w:pPr>
      <w:r>
        <w:rPr>
          <w:rFonts w:ascii="Verdana" w:hAnsi="Verdana"/>
          <w:color w:val="222222"/>
          <w:sz w:val="23"/>
          <w:szCs w:val="23"/>
        </w:rPr>
        <w:lastRenderedPageBreak/>
        <w:t xml:space="preserve">This select statement will return the first name and salary of the employee whose employee id is 100 and then those values will be stored into our variable v_ </w:t>
      </w:r>
      <w:proofErr w:type="spellStart"/>
      <w:r>
        <w:rPr>
          <w:rFonts w:ascii="Verdana" w:hAnsi="Verdana"/>
          <w:color w:val="222222"/>
          <w:sz w:val="23"/>
          <w:szCs w:val="23"/>
        </w:rPr>
        <w:t>fname</w:t>
      </w:r>
      <w:proofErr w:type="spellEnd"/>
      <w:r>
        <w:rPr>
          <w:rFonts w:ascii="Verdana" w:hAnsi="Verdana"/>
          <w:color w:val="222222"/>
          <w:sz w:val="23"/>
          <w:szCs w:val="23"/>
        </w:rPr>
        <w:t xml:space="preserve"> and </w:t>
      </w:r>
      <w:proofErr w:type="spellStart"/>
      <w:r>
        <w:rPr>
          <w:rFonts w:ascii="Verdana" w:hAnsi="Verdana"/>
          <w:color w:val="222222"/>
          <w:sz w:val="23"/>
          <w:szCs w:val="23"/>
        </w:rPr>
        <w:t>v_salary</w:t>
      </w:r>
      <w:proofErr w:type="spellEnd"/>
      <w:r>
        <w:rPr>
          <w:rFonts w:ascii="Verdana" w:hAnsi="Verdana"/>
          <w:color w:val="222222"/>
          <w:sz w:val="23"/>
          <w:szCs w:val="23"/>
        </w:rPr>
        <w:t>. Few things which you must take care here are:</w:t>
      </w:r>
    </w:p>
    <w:p w14:paraId="4FF9FDEE" w14:textId="77777777" w:rsidR="0070744C" w:rsidRDefault="0070744C" w:rsidP="00B969E5">
      <w:pPr>
        <w:numPr>
          <w:ilvl w:val="0"/>
          <w:numId w:val="5"/>
        </w:numPr>
        <w:spacing w:before="100" w:beforeAutospacing="1" w:after="150" w:line="240" w:lineRule="auto"/>
        <w:ind w:left="1035"/>
        <w:rPr>
          <w:rFonts w:ascii="Verdana" w:hAnsi="Verdana"/>
          <w:color w:val="222222"/>
          <w:sz w:val="23"/>
          <w:szCs w:val="23"/>
        </w:rPr>
      </w:pPr>
      <w:r>
        <w:rPr>
          <w:rFonts w:ascii="Verdana" w:hAnsi="Verdana"/>
          <w:color w:val="222222"/>
          <w:sz w:val="23"/>
          <w:szCs w:val="23"/>
        </w:rPr>
        <w:t xml:space="preserve">As I explained a while ago that variable </w:t>
      </w:r>
      <w:proofErr w:type="spellStart"/>
      <w:r>
        <w:rPr>
          <w:rFonts w:ascii="Verdana" w:hAnsi="Verdana"/>
          <w:color w:val="222222"/>
          <w:sz w:val="23"/>
          <w:szCs w:val="23"/>
        </w:rPr>
        <w:t>v_fname</w:t>
      </w:r>
      <w:proofErr w:type="spellEnd"/>
      <w:r>
        <w:rPr>
          <w:rFonts w:ascii="Verdana" w:hAnsi="Verdana"/>
          <w:color w:val="222222"/>
          <w:sz w:val="23"/>
          <w:szCs w:val="23"/>
        </w:rPr>
        <w:t xml:space="preserve"> and </w:t>
      </w:r>
      <w:proofErr w:type="spellStart"/>
      <w:r>
        <w:rPr>
          <w:rFonts w:ascii="Verdana" w:hAnsi="Verdana"/>
          <w:color w:val="222222"/>
          <w:sz w:val="23"/>
          <w:szCs w:val="23"/>
        </w:rPr>
        <w:t>v_salary</w:t>
      </w:r>
      <w:proofErr w:type="spellEnd"/>
      <w:r>
        <w:rPr>
          <w:rFonts w:ascii="Verdana" w:hAnsi="Verdana"/>
          <w:color w:val="222222"/>
          <w:sz w:val="23"/>
          <w:szCs w:val="23"/>
        </w:rPr>
        <w:t xml:space="preserve"> can hold only one data at a time thus make sure your select statement will return data from one row at a time. You can ensure this by using WHERE clause.</w:t>
      </w:r>
    </w:p>
    <w:p w14:paraId="448F7DB6" w14:textId="77777777" w:rsidR="0070744C" w:rsidRDefault="0070744C" w:rsidP="00B969E5">
      <w:pPr>
        <w:numPr>
          <w:ilvl w:val="0"/>
          <w:numId w:val="5"/>
        </w:numPr>
        <w:spacing w:before="100" w:beforeAutospacing="1" w:after="0" w:line="240" w:lineRule="auto"/>
        <w:ind w:left="1035"/>
        <w:rPr>
          <w:rFonts w:ascii="Verdana" w:hAnsi="Verdana"/>
          <w:color w:val="222222"/>
          <w:sz w:val="23"/>
          <w:szCs w:val="23"/>
        </w:rPr>
      </w:pPr>
      <w:r>
        <w:rPr>
          <w:rFonts w:ascii="Verdana" w:hAnsi="Verdana"/>
          <w:color w:val="222222"/>
          <w:sz w:val="23"/>
          <w:szCs w:val="23"/>
        </w:rPr>
        <w:t xml:space="preserve">The value from first name and salary columns will be stored into variable </w:t>
      </w:r>
      <w:proofErr w:type="spellStart"/>
      <w:r>
        <w:rPr>
          <w:rFonts w:ascii="Verdana" w:hAnsi="Verdana"/>
          <w:color w:val="222222"/>
          <w:sz w:val="23"/>
          <w:szCs w:val="23"/>
        </w:rPr>
        <w:t>v_fname</w:t>
      </w:r>
      <w:proofErr w:type="spellEnd"/>
      <w:r>
        <w:rPr>
          <w:rFonts w:ascii="Verdana" w:hAnsi="Verdana"/>
          <w:color w:val="222222"/>
          <w:sz w:val="23"/>
          <w:szCs w:val="23"/>
        </w:rPr>
        <w:t xml:space="preserve"> and </w:t>
      </w:r>
      <w:proofErr w:type="spellStart"/>
      <w:r>
        <w:rPr>
          <w:rFonts w:ascii="Verdana" w:hAnsi="Verdana"/>
          <w:color w:val="222222"/>
          <w:sz w:val="23"/>
          <w:szCs w:val="23"/>
        </w:rPr>
        <w:t>v_salary</w:t>
      </w:r>
      <w:proofErr w:type="spellEnd"/>
      <w:r>
        <w:rPr>
          <w:rFonts w:ascii="Verdana" w:hAnsi="Verdana"/>
          <w:color w:val="222222"/>
          <w:sz w:val="23"/>
          <w:szCs w:val="23"/>
        </w:rPr>
        <w:t xml:space="preserve"> respectively hence you should always make sure that the data type and data width of the variable matches that of the columns.</w:t>
      </w:r>
    </w:p>
    <w:p w14:paraId="0869943F" w14:textId="7A00B8DD" w:rsidR="001E713B" w:rsidRDefault="001E713B" w:rsidP="001E713B">
      <w:pPr>
        <w:pStyle w:val="entry-category"/>
        <w:spacing w:before="0" w:beforeAutospacing="0" w:after="75" w:afterAutospacing="0"/>
        <w:ind w:right="75"/>
        <w:rPr>
          <w:rFonts w:ascii="Arial" w:hAnsi="Arial" w:cs="Arial"/>
          <w:color w:val="000000"/>
          <w:sz w:val="15"/>
          <w:szCs w:val="15"/>
        </w:rPr>
      </w:pPr>
    </w:p>
    <w:p w14:paraId="5568EDE8" w14:textId="77777777" w:rsidR="001E713B" w:rsidRDefault="001E713B" w:rsidP="001E713B">
      <w:pPr>
        <w:pStyle w:val="Heading1"/>
        <w:spacing w:before="0" w:beforeAutospacing="0" w:after="105" w:afterAutospacing="0" w:line="720" w:lineRule="atLeast"/>
        <w:rPr>
          <w:rFonts w:ascii="Roboto Condensed" w:hAnsi="Roboto Condensed"/>
          <w:color w:val="111111"/>
          <w:spacing w:val="5"/>
          <w:sz w:val="63"/>
          <w:szCs w:val="63"/>
        </w:rPr>
      </w:pPr>
      <w:r>
        <w:rPr>
          <w:rFonts w:ascii="Roboto Condensed" w:hAnsi="Roboto Condensed"/>
          <w:color w:val="111111"/>
          <w:spacing w:val="5"/>
          <w:sz w:val="63"/>
          <w:szCs w:val="63"/>
        </w:rPr>
        <w:t>Anchored Datatype In PL/SQL</w:t>
      </w:r>
    </w:p>
    <w:p w14:paraId="0BDBA10B" w14:textId="08C0EA7E" w:rsidR="001E713B" w:rsidRDefault="001E713B" w:rsidP="001E713B">
      <w:pPr>
        <w:spacing w:after="0"/>
        <w:jc w:val="center"/>
        <w:rPr>
          <w:color w:val="000000"/>
          <w:sz w:val="21"/>
          <w:szCs w:val="21"/>
        </w:rPr>
      </w:pPr>
    </w:p>
    <w:p w14:paraId="03BDCAC9" w14:textId="77777777" w:rsidR="001E713B" w:rsidRDefault="001E713B" w:rsidP="001E713B">
      <w:pPr>
        <w:pStyle w:val="NormalWeb"/>
        <w:spacing w:before="0" w:beforeAutospacing="0" w:after="390" w:afterAutospacing="0"/>
        <w:rPr>
          <w:rFonts w:ascii="Verdana" w:hAnsi="Verdana"/>
          <w:color w:val="222222"/>
          <w:sz w:val="23"/>
          <w:szCs w:val="23"/>
        </w:rPr>
      </w:pPr>
      <w:r>
        <w:rPr>
          <w:rFonts w:ascii="Verdana" w:hAnsi="Verdana"/>
          <w:color w:val="222222"/>
          <w:sz w:val="23"/>
          <w:szCs w:val="23"/>
        </w:rPr>
        <w:t>Anchored data types are those data type which you assign to a variable based on a database object. They are called anchored data type because unlike the variable data type it is not dependent on that of any underlying object.</w:t>
      </w:r>
    </w:p>
    <w:p w14:paraId="231945CE" w14:textId="77777777" w:rsidR="001E713B" w:rsidRDefault="001E713B" w:rsidP="001E713B">
      <w:pPr>
        <w:pStyle w:val="Heading3"/>
        <w:spacing w:before="405" w:beforeAutospacing="0" w:after="255" w:afterAutospacing="0" w:line="450" w:lineRule="atLeast"/>
        <w:rPr>
          <w:rFonts w:ascii="Arial" w:hAnsi="Arial" w:cs="Arial"/>
          <w:b w:val="0"/>
          <w:bCs w:val="0"/>
          <w:color w:val="111111"/>
          <w:sz w:val="33"/>
          <w:szCs w:val="33"/>
        </w:rPr>
      </w:pPr>
      <w:r>
        <w:rPr>
          <w:rStyle w:val="Strong"/>
          <w:rFonts w:ascii="Arial" w:hAnsi="Arial" w:cs="Arial"/>
          <w:b/>
          <w:bCs/>
          <w:color w:val="111111"/>
          <w:sz w:val="33"/>
          <w:szCs w:val="33"/>
          <w:u w:val="single"/>
        </w:rPr>
        <w:t>Syntax</w:t>
      </w:r>
    </w:p>
    <w:p w14:paraId="1B97BFF0" w14:textId="77777777" w:rsidR="001E713B" w:rsidRDefault="001E713B" w:rsidP="001E713B">
      <w:pPr>
        <w:pStyle w:val="has-background"/>
        <w:shd w:val="clear" w:color="auto" w:fill="FCB900"/>
        <w:spacing w:before="0" w:beforeAutospacing="0" w:after="390" w:afterAutospacing="0"/>
        <w:rPr>
          <w:rFonts w:ascii="Verdana" w:hAnsi="Verdana"/>
          <w:color w:val="222222"/>
          <w:sz w:val="23"/>
          <w:szCs w:val="23"/>
        </w:rPr>
      </w:pPr>
      <w:proofErr w:type="spellStart"/>
      <w:r>
        <w:rPr>
          <w:rStyle w:val="Emphasis"/>
          <w:rFonts w:ascii="Verdana" w:hAnsi="Verdana"/>
          <w:b/>
          <w:bCs/>
          <w:color w:val="222222"/>
          <w:sz w:val="23"/>
          <w:szCs w:val="23"/>
        </w:rPr>
        <w:t>variable_name</w:t>
      </w:r>
      <w:proofErr w:type="spellEnd"/>
      <w:r>
        <w:rPr>
          <w:rStyle w:val="Emphasis"/>
          <w:rFonts w:ascii="Verdana" w:hAnsi="Verdana"/>
          <w:b/>
          <w:bCs/>
          <w:color w:val="222222"/>
          <w:sz w:val="23"/>
          <w:szCs w:val="23"/>
        </w:rPr>
        <w:t xml:space="preserve"> </w:t>
      </w:r>
      <w:proofErr w:type="spellStart"/>
      <w:r>
        <w:rPr>
          <w:rStyle w:val="Emphasis"/>
          <w:rFonts w:ascii="Verdana" w:hAnsi="Verdana"/>
          <w:b/>
          <w:bCs/>
          <w:color w:val="222222"/>
          <w:sz w:val="23"/>
          <w:szCs w:val="23"/>
        </w:rPr>
        <w:t>typed-attribute%type</w:t>
      </w:r>
      <w:proofErr w:type="spellEnd"/>
    </w:p>
    <w:p w14:paraId="27AB1455" w14:textId="77777777" w:rsidR="001E713B" w:rsidRDefault="001E713B" w:rsidP="001E713B">
      <w:pPr>
        <w:pStyle w:val="NormalWeb"/>
        <w:spacing w:before="0" w:beforeAutospacing="0" w:after="390" w:afterAutospacing="0"/>
        <w:rPr>
          <w:rFonts w:ascii="Verdana" w:hAnsi="Verdana"/>
          <w:color w:val="222222"/>
          <w:sz w:val="23"/>
          <w:szCs w:val="23"/>
        </w:rPr>
      </w:pPr>
      <w:r>
        <w:rPr>
          <w:rFonts w:ascii="Verdana" w:hAnsi="Verdana"/>
          <w:color w:val="222222"/>
          <w:sz w:val="23"/>
          <w:szCs w:val="23"/>
        </w:rPr>
        <w:t>Where variable name is user defined name given to a variable and type attribute can be anything such as previously declared PL/SQL variable or column of a table. And at the end %type is the direct reference to the underlying database object.</w:t>
      </w:r>
    </w:p>
    <w:p w14:paraId="6937D8EB" w14:textId="77777777" w:rsidR="001E713B" w:rsidRDefault="001E713B" w:rsidP="001E713B">
      <w:pPr>
        <w:pStyle w:val="Heading3"/>
        <w:spacing w:before="405" w:beforeAutospacing="0" w:after="255" w:afterAutospacing="0" w:line="450" w:lineRule="atLeast"/>
        <w:rPr>
          <w:rFonts w:ascii="Arial" w:hAnsi="Arial" w:cs="Arial"/>
          <w:b w:val="0"/>
          <w:bCs w:val="0"/>
          <w:color w:val="111111"/>
          <w:sz w:val="33"/>
          <w:szCs w:val="33"/>
        </w:rPr>
      </w:pPr>
      <w:r>
        <w:rPr>
          <w:rStyle w:val="Strong"/>
          <w:rFonts w:ascii="Arial" w:hAnsi="Arial" w:cs="Arial"/>
          <w:b/>
          <w:bCs/>
          <w:color w:val="111111"/>
          <w:sz w:val="33"/>
          <w:szCs w:val="33"/>
          <w:u w:val="single"/>
        </w:rPr>
        <w:t>Examples</w:t>
      </w:r>
    </w:p>
    <w:p w14:paraId="1E89999F" w14:textId="77777777" w:rsidR="001E713B" w:rsidRDefault="001E713B" w:rsidP="001E713B">
      <w:pPr>
        <w:pStyle w:val="NormalWeb"/>
        <w:spacing w:before="0" w:beforeAutospacing="0" w:after="390" w:afterAutospacing="0"/>
        <w:rPr>
          <w:rFonts w:ascii="Verdana" w:hAnsi="Verdana"/>
          <w:color w:val="222222"/>
          <w:sz w:val="23"/>
          <w:szCs w:val="23"/>
        </w:rPr>
      </w:pPr>
      <w:r>
        <w:rPr>
          <w:rFonts w:ascii="Verdana" w:hAnsi="Verdana"/>
          <w:color w:val="222222"/>
          <w:sz w:val="23"/>
          <w:szCs w:val="23"/>
        </w:rPr>
        <w:t>For the demonstration I have created a table by the name of Students which has two columns</w:t>
      </w:r>
    </w:p>
    <w:p w14:paraId="1FD731F8" w14:textId="77777777" w:rsidR="001E713B" w:rsidRDefault="001E713B" w:rsidP="001E713B">
      <w:pPr>
        <w:pStyle w:val="NormalWeb"/>
        <w:spacing w:before="0" w:beforeAutospacing="0" w:after="390" w:afterAutospacing="0"/>
        <w:rPr>
          <w:rFonts w:ascii="Verdana" w:hAnsi="Verdana"/>
          <w:color w:val="222222"/>
          <w:sz w:val="23"/>
          <w:szCs w:val="23"/>
        </w:rPr>
      </w:pPr>
      <w:proofErr w:type="spellStart"/>
      <w:r>
        <w:rPr>
          <w:rFonts w:ascii="Verdana" w:hAnsi="Verdana"/>
          <w:color w:val="222222"/>
          <w:sz w:val="23"/>
          <w:szCs w:val="23"/>
        </w:rPr>
        <w:t>Stu_id</w:t>
      </w:r>
      <w:proofErr w:type="spellEnd"/>
      <w:r>
        <w:rPr>
          <w:rFonts w:ascii="Verdana" w:hAnsi="Verdana"/>
          <w:color w:val="222222"/>
          <w:sz w:val="23"/>
          <w:szCs w:val="23"/>
        </w:rPr>
        <w:t xml:space="preserve"> with data type </w:t>
      </w:r>
      <w:r>
        <w:rPr>
          <w:rStyle w:val="Emphasis"/>
          <w:rFonts w:ascii="Verdana" w:hAnsi="Verdana"/>
          <w:color w:val="222222"/>
          <w:sz w:val="23"/>
          <w:szCs w:val="23"/>
        </w:rPr>
        <w:t>Number</w:t>
      </w:r>
      <w:r>
        <w:rPr>
          <w:rFonts w:ascii="Verdana" w:hAnsi="Verdana"/>
          <w:color w:val="222222"/>
          <w:sz w:val="23"/>
          <w:szCs w:val="23"/>
        </w:rPr>
        <w:t xml:space="preserve"> and data width 2 and </w:t>
      </w:r>
      <w:proofErr w:type="spellStart"/>
      <w:r>
        <w:rPr>
          <w:rFonts w:ascii="Verdana" w:hAnsi="Verdana"/>
          <w:color w:val="222222"/>
          <w:sz w:val="23"/>
          <w:szCs w:val="23"/>
        </w:rPr>
        <w:t>First_name</w:t>
      </w:r>
      <w:proofErr w:type="spellEnd"/>
      <w:r>
        <w:rPr>
          <w:rFonts w:ascii="Verdana" w:hAnsi="Verdana"/>
          <w:color w:val="222222"/>
          <w:sz w:val="23"/>
          <w:szCs w:val="23"/>
        </w:rPr>
        <w:t xml:space="preserve"> with data type varchar2 and data width 8.</w:t>
      </w:r>
    </w:p>
    <w:p w14:paraId="1DA4BC54" w14:textId="046D8E82" w:rsidR="001E713B" w:rsidRDefault="001E713B" w:rsidP="001E713B">
      <w:pPr>
        <w:pStyle w:val="NormalWeb"/>
        <w:spacing w:before="0" w:beforeAutospacing="0" w:after="390" w:afterAutospacing="0"/>
        <w:rPr>
          <w:rFonts w:ascii="Verdana" w:hAnsi="Verdana"/>
          <w:color w:val="222222"/>
          <w:sz w:val="23"/>
          <w:szCs w:val="23"/>
        </w:rPr>
      </w:pPr>
      <w:r>
        <w:rPr>
          <w:rFonts w:ascii="Verdana" w:hAnsi="Verdana"/>
          <w:noProof/>
          <w:color w:val="222222"/>
          <w:sz w:val="23"/>
          <w:szCs w:val="23"/>
        </w:rPr>
        <w:lastRenderedPageBreak/>
        <w:drawing>
          <wp:inline distT="0" distB="0" distL="0" distR="0" wp14:anchorId="4288BF9C" wp14:editId="01E68AF5">
            <wp:extent cx="2857500" cy="1485900"/>
            <wp:effectExtent l="0" t="0" r="0" b="0"/>
            <wp:docPr id="2" name="Picture 2" descr="anchored datatype in pl/sql by manish shar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chored datatype in pl/sql by manish sharm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0" cy="1485900"/>
                    </a:xfrm>
                    <a:prstGeom prst="rect">
                      <a:avLst/>
                    </a:prstGeom>
                    <a:noFill/>
                    <a:ln>
                      <a:noFill/>
                    </a:ln>
                  </pic:spPr>
                </pic:pic>
              </a:graphicData>
            </a:graphic>
          </wp:inline>
        </w:drawing>
      </w:r>
    </w:p>
    <w:p w14:paraId="53D9B60F" w14:textId="77777777" w:rsidR="001E713B" w:rsidRDefault="001E713B" w:rsidP="001E713B">
      <w:pPr>
        <w:pStyle w:val="NormalWeb"/>
        <w:spacing w:before="0" w:beforeAutospacing="0" w:after="390" w:afterAutospacing="0"/>
        <w:rPr>
          <w:rFonts w:ascii="Verdana" w:hAnsi="Verdana"/>
          <w:color w:val="222222"/>
          <w:sz w:val="23"/>
          <w:szCs w:val="23"/>
        </w:rPr>
      </w:pPr>
      <w:r>
        <w:rPr>
          <w:rFonts w:ascii="Verdana" w:hAnsi="Verdana"/>
          <w:color w:val="222222"/>
          <w:sz w:val="23"/>
          <w:szCs w:val="23"/>
        </w:rPr>
        <w:t>I have also inserted two rows into this table.</w:t>
      </w:r>
    </w:p>
    <w:p w14:paraId="622A4B98" w14:textId="423C790F" w:rsidR="001E713B" w:rsidRDefault="001E713B" w:rsidP="001E713B">
      <w:pPr>
        <w:pStyle w:val="NormalWeb"/>
        <w:spacing w:before="0" w:beforeAutospacing="0" w:after="390" w:afterAutospacing="0"/>
        <w:rPr>
          <w:rFonts w:ascii="Verdana" w:hAnsi="Verdana"/>
          <w:color w:val="222222"/>
          <w:sz w:val="23"/>
          <w:szCs w:val="23"/>
        </w:rPr>
      </w:pPr>
      <w:r>
        <w:rPr>
          <w:rFonts w:ascii="Verdana" w:hAnsi="Verdana"/>
          <w:noProof/>
          <w:color w:val="222222"/>
          <w:sz w:val="23"/>
          <w:szCs w:val="23"/>
        </w:rPr>
        <w:drawing>
          <wp:inline distT="0" distB="0" distL="0" distR="0" wp14:anchorId="132B8A69" wp14:editId="097E02C2">
            <wp:extent cx="2857500" cy="1666875"/>
            <wp:effectExtent l="0" t="0" r="0" b="0"/>
            <wp:docPr id="1" name="Picture 1" descr="anchored datatype in pl/sql by manish shar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nchored datatype in pl/sql by manish sharm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0" cy="1666875"/>
                    </a:xfrm>
                    <a:prstGeom prst="rect">
                      <a:avLst/>
                    </a:prstGeom>
                    <a:noFill/>
                    <a:ln>
                      <a:noFill/>
                    </a:ln>
                  </pic:spPr>
                </pic:pic>
              </a:graphicData>
            </a:graphic>
          </wp:inline>
        </w:drawing>
      </w:r>
    </w:p>
    <w:p w14:paraId="0BA2E083" w14:textId="77777777" w:rsidR="001E713B" w:rsidRDefault="001E713B" w:rsidP="001E713B">
      <w:pPr>
        <w:pStyle w:val="Heading4"/>
        <w:spacing w:before="360" w:after="210" w:line="435" w:lineRule="atLeast"/>
        <w:rPr>
          <w:rFonts w:ascii="Arial" w:hAnsi="Arial" w:cs="Arial"/>
          <w:color w:val="111111"/>
          <w:sz w:val="29"/>
          <w:szCs w:val="29"/>
        </w:rPr>
      </w:pPr>
      <w:r>
        <w:rPr>
          <w:rStyle w:val="Strong"/>
          <w:rFonts w:ascii="Arial" w:hAnsi="Arial" w:cs="Arial"/>
          <w:b w:val="0"/>
          <w:bCs w:val="0"/>
          <w:color w:val="111111"/>
          <w:sz w:val="29"/>
          <w:szCs w:val="29"/>
          <w:u w:val="single"/>
        </w:rPr>
        <w:t>Example 1: How to Declare a variable with Anchored Datatype</w:t>
      </w:r>
    </w:p>
    <w:p w14:paraId="028BB059" w14:textId="77777777" w:rsidR="001E713B" w:rsidRDefault="001E713B" w:rsidP="001E713B">
      <w:pPr>
        <w:pStyle w:val="NormalWeb"/>
        <w:spacing w:before="0" w:beforeAutospacing="0" w:after="390" w:afterAutospacing="0"/>
        <w:rPr>
          <w:rFonts w:ascii="Verdana" w:hAnsi="Verdana"/>
          <w:color w:val="222222"/>
          <w:sz w:val="23"/>
          <w:szCs w:val="23"/>
        </w:rPr>
      </w:pPr>
      <w:proofErr w:type="gramStart"/>
      <w:r>
        <w:rPr>
          <w:rFonts w:ascii="Verdana" w:hAnsi="Verdana"/>
          <w:color w:val="222222"/>
          <w:sz w:val="23"/>
          <w:szCs w:val="23"/>
        </w:rPr>
        <w:t>Next</w:t>
      </w:r>
      <w:proofErr w:type="gramEnd"/>
      <w:r>
        <w:rPr>
          <w:rFonts w:ascii="Verdana" w:hAnsi="Verdana"/>
          <w:color w:val="222222"/>
          <w:sz w:val="23"/>
          <w:szCs w:val="23"/>
        </w:rPr>
        <w:t xml:space="preserve"> I will write an anonymous block where I will declare a variable with anchored data type and then initialize that variable by fetching value from this table.</w:t>
      </w:r>
    </w:p>
    <w:p w14:paraId="43F906FF" w14:textId="77777777" w:rsidR="001E713B" w:rsidRDefault="001E713B" w:rsidP="001E713B">
      <w:pPr>
        <w:pStyle w:val="NormalWeb"/>
        <w:spacing w:before="0" w:beforeAutospacing="0" w:after="390" w:afterAutospacing="0"/>
        <w:rPr>
          <w:rFonts w:ascii="Verdana" w:hAnsi="Verdana"/>
          <w:color w:val="222222"/>
          <w:sz w:val="23"/>
          <w:szCs w:val="23"/>
        </w:rPr>
      </w:pPr>
      <w:proofErr w:type="gramStart"/>
      <w:r>
        <w:rPr>
          <w:rFonts w:ascii="Verdana" w:hAnsi="Verdana"/>
          <w:color w:val="222222"/>
          <w:sz w:val="23"/>
          <w:szCs w:val="23"/>
        </w:rPr>
        <w:t>So</w:t>
      </w:r>
      <w:proofErr w:type="gramEnd"/>
      <w:r>
        <w:rPr>
          <w:rFonts w:ascii="Verdana" w:hAnsi="Verdana"/>
          <w:color w:val="222222"/>
          <w:sz w:val="23"/>
          <w:szCs w:val="23"/>
        </w:rPr>
        <w:t xml:space="preserve"> let’s do it.</w:t>
      </w:r>
    </w:p>
    <w:p w14:paraId="438E351D" w14:textId="77777777" w:rsidR="001E713B" w:rsidRDefault="001E713B" w:rsidP="001E713B">
      <w:pPr>
        <w:pStyle w:val="has-background"/>
        <w:shd w:val="clear" w:color="auto" w:fill="FCB900"/>
        <w:spacing w:before="0" w:beforeAutospacing="0" w:after="390" w:afterAutospacing="0"/>
        <w:rPr>
          <w:rFonts w:ascii="Verdana" w:hAnsi="Verdana"/>
          <w:color w:val="222222"/>
          <w:sz w:val="23"/>
          <w:szCs w:val="23"/>
        </w:rPr>
      </w:pPr>
      <w:r>
        <w:rPr>
          <w:rStyle w:val="Emphasis"/>
          <w:rFonts w:ascii="Verdana" w:hAnsi="Verdana"/>
          <w:b/>
          <w:bCs/>
          <w:color w:val="222222"/>
          <w:sz w:val="23"/>
          <w:szCs w:val="23"/>
        </w:rPr>
        <w:t>SET SERVEROUTPUT ON;</w:t>
      </w:r>
      <w:r>
        <w:rPr>
          <w:rFonts w:ascii="Verdana" w:hAnsi="Verdana"/>
          <w:b/>
          <w:bCs/>
          <w:i/>
          <w:iCs/>
          <w:color w:val="222222"/>
          <w:sz w:val="23"/>
          <w:szCs w:val="23"/>
        </w:rPr>
        <w:br/>
      </w:r>
      <w:r>
        <w:rPr>
          <w:rStyle w:val="Emphasis"/>
          <w:rFonts w:ascii="Verdana" w:hAnsi="Verdana"/>
          <w:b/>
          <w:bCs/>
          <w:color w:val="222222"/>
          <w:sz w:val="23"/>
          <w:szCs w:val="23"/>
        </w:rPr>
        <w:t>DECLARE</w:t>
      </w:r>
      <w:r>
        <w:rPr>
          <w:rFonts w:ascii="Verdana" w:hAnsi="Verdana"/>
          <w:b/>
          <w:bCs/>
          <w:i/>
          <w:iCs/>
          <w:color w:val="222222"/>
          <w:sz w:val="23"/>
          <w:szCs w:val="23"/>
        </w:rPr>
        <w:br/>
      </w:r>
      <w:proofErr w:type="spellStart"/>
      <w:r>
        <w:rPr>
          <w:rStyle w:val="Emphasis"/>
          <w:rFonts w:ascii="Verdana" w:hAnsi="Verdana"/>
          <w:b/>
          <w:bCs/>
          <w:color w:val="222222"/>
          <w:sz w:val="23"/>
          <w:szCs w:val="23"/>
        </w:rPr>
        <w:t>v_fname</w:t>
      </w:r>
      <w:proofErr w:type="spellEnd"/>
      <w:r>
        <w:rPr>
          <w:rStyle w:val="Emphasis"/>
          <w:rFonts w:ascii="Verdana" w:hAnsi="Verdana"/>
          <w:b/>
          <w:bCs/>
          <w:color w:val="222222"/>
          <w:sz w:val="23"/>
          <w:szCs w:val="23"/>
        </w:rPr>
        <w:t xml:space="preserve"> </w:t>
      </w:r>
      <w:proofErr w:type="spellStart"/>
      <w:proofErr w:type="gramStart"/>
      <w:r>
        <w:rPr>
          <w:rStyle w:val="Emphasis"/>
          <w:rFonts w:ascii="Verdana" w:hAnsi="Verdana"/>
          <w:b/>
          <w:bCs/>
          <w:color w:val="222222"/>
          <w:sz w:val="23"/>
          <w:szCs w:val="23"/>
        </w:rPr>
        <w:t>students.first</w:t>
      </w:r>
      <w:proofErr w:type="gramEnd"/>
      <w:r>
        <w:rPr>
          <w:rStyle w:val="Emphasis"/>
          <w:rFonts w:ascii="Verdana" w:hAnsi="Verdana"/>
          <w:b/>
          <w:bCs/>
          <w:color w:val="222222"/>
          <w:sz w:val="23"/>
          <w:szCs w:val="23"/>
        </w:rPr>
        <w:t>_name%TYPE</w:t>
      </w:r>
      <w:proofErr w:type="spellEnd"/>
      <w:r>
        <w:rPr>
          <w:rStyle w:val="Emphasis"/>
          <w:rFonts w:ascii="Verdana" w:hAnsi="Verdana"/>
          <w:b/>
          <w:bCs/>
          <w:color w:val="222222"/>
          <w:sz w:val="23"/>
          <w:szCs w:val="23"/>
        </w:rPr>
        <w:t>;</w:t>
      </w:r>
    </w:p>
    <w:p w14:paraId="41986729" w14:textId="77777777" w:rsidR="001E713B" w:rsidRDefault="001E713B" w:rsidP="001E713B">
      <w:pPr>
        <w:pStyle w:val="NormalWeb"/>
        <w:spacing w:before="0" w:beforeAutospacing="0" w:after="390" w:afterAutospacing="0"/>
        <w:rPr>
          <w:rFonts w:ascii="Verdana" w:hAnsi="Verdana"/>
          <w:color w:val="222222"/>
          <w:sz w:val="23"/>
          <w:szCs w:val="23"/>
        </w:rPr>
      </w:pPr>
      <w:r>
        <w:rPr>
          <w:rFonts w:ascii="Verdana" w:hAnsi="Verdana"/>
          <w:color w:val="222222"/>
          <w:sz w:val="23"/>
          <w:szCs w:val="23"/>
        </w:rPr>
        <w:t xml:space="preserve">Here In the declaration section I have declared a variable by the name of </w:t>
      </w:r>
      <w:proofErr w:type="spellStart"/>
      <w:r>
        <w:rPr>
          <w:rFonts w:ascii="Verdana" w:hAnsi="Verdana"/>
          <w:color w:val="222222"/>
          <w:sz w:val="23"/>
          <w:szCs w:val="23"/>
        </w:rPr>
        <w:t>v_fname</w:t>
      </w:r>
      <w:proofErr w:type="spellEnd"/>
      <w:r>
        <w:rPr>
          <w:rFonts w:ascii="Verdana" w:hAnsi="Verdana"/>
          <w:color w:val="222222"/>
          <w:sz w:val="23"/>
          <w:szCs w:val="23"/>
        </w:rPr>
        <w:t xml:space="preserve"> with identical data type as the column </w:t>
      </w:r>
      <w:r>
        <w:rPr>
          <w:rStyle w:val="Emphasis"/>
          <w:rFonts w:ascii="Verdana" w:hAnsi="Verdana"/>
          <w:color w:val="222222"/>
          <w:sz w:val="23"/>
          <w:szCs w:val="23"/>
        </w:rPr>
        <w:t>First Name</w:t>
      </w:r>
      <w:r>
        <w:rPr>
          <w:rFonts w:ascii="Verdana" w:hAnsi="Verdana"/>
          <w:color w:val="222222"/>
          <w:sz w:val="23"/>
          <w:szCs w:val="23"/>
        </w:rPr>
        <w:t> of table </w:t>
      </w:r>
      <w:r>
        <w:rPr>
          <w:rStyle w:val="Emphasis"/>
          <w:rFonts w:ascii="Verdana" w:hAnsi="Verdana"/>
          <w:color w:val="222222"/>
          <w:sz w:val="23"/>
          <w:szCs w:val="23"/>
        </w:rPr>
        <w:t>Students</w:t>
      </w:r>
      <w:r>
        <w:rPr>
          <w:rFonts w:ascii="Verdana" w:hAnsi="Verdana"/>
          <w:color w:val="222222"/>
          <w:sz w:val="23"/>
          <w:szCs w:val="23"/>
        </w:rPr>
        <w:t xml:space="preserve">. This means that the data type of variable </w:t>
      </w:r>
      <w:proofErr w:type="spellStart"/>
      <w:r>
        <w:rPr>
          <w:rFonts w:ascii="Verdana" w:hAnsi="Verdana"/>
          <w:color w:val="222222"/>
          <w:sz w:val="23"/>
          <w:szCs w:val="23"/>
        </w:rPr>
        <w:t>v_fname</w:t>
      </w:r>
      <w:proofErr w:type="spellEnd"/>
      <w:r>
        <w:rPr>
          <w:rFonts w:ascii="Verdana" w:hAnsi="Verdana"/>
          <w:color w:val="222222"/>
          <w:sz w:val="23"/>
          <w:szCs w:val="23"/>
        </w:rPr>
        <w:t xml:space="preserve"> will be the varchar2 with data width 8. This is the data type and data width of the column first name of our table students.</w:t>
      </w:r>
    </w:p>
    <w:p w14:paraId="0EBA70A1" w14:textId="77777777" w:rsidR="001E713B" w:rsidRDefault="001E713B" w:rsidP="001E713B">
      <w:pPr>
        <w:pStyle w:val="NormalWeb"/>
        <w:spacing w:before="0" w:beforeAutospacing="0" w:after="390" w:afterAutospacing="0"/>
        <w:rPr>
          <w:rFonts w:ascii="Verdana" w:hAnsi="Verdana"/>
          <w:color w:val="222222"/>
          <w:sz w:val="23"/>
          <w:szCs w:val="23"/>
        </w:rPr>
      </w:pPr>
      <w:proofErr w:type="gramStart"/>
      <w:r>
        <w:rPr>
          <w:rFonts w:ascii="Verdana" w:hAnsi="Verdana"/>
          <w:color w:val="222222"/>
          <w:sz w:val="23"/>
          <w:szCs w:val="23"/>
        </w:rPr>
        <w:t>So</w:t>
      </w:r>
      <w:proofErr w:type="gramEnd"/>
      <w:r>
        <w:rPr>
          <w:rFonts w:ascii="Verdana" w:hAnsi="Verdana"/>
          <w:color w:val="222222"/>
          <w:sz w:val="23"/>
          <w:szCs w:val="23"/>
        </w:rPr>
        <w:t xml:space="preserve"> let’s add execution section to this anonymous PL/SQL block and initialize this variable </w:t>
      </w:r>
      <w:proofErr w:type="spellStart"/>
      <w:r>
        <w:rPr>
          <w:rFonts w:ascii="Verdana" w:hAnsi="Verdana"/>
          <w:color w:val="222222"/>
          <w:sz w:val="23"/>
          <w:szCs w:val="23"/>
        </w:rPr>
        <w:t>v_fname</w:t>
      </w:r>
      <w:proofErr w:type="spellEnd"/>
      <w:r>
        <w:rPr>
          <w:rFonts w:ascii="Verdana" w:hAnsi="Verdana"/>
          <w:color w:val="222222"/>
          <w:sz w:val="23"/>
          <w:szCs w:val="23"/>
        </w:rPr>
        <w:t xml:space="preserve"> by fetching data from the table students.</w:t>
      </w:r>
    </w:p>
    <w:p w14:paraId="217F9713" w14:textId="77777777" w:rsidR="001E713B" w:rsidRDefault="001E713B" w:rsidP="001E713B">
      <w:pPr>
        <w:pStyle w:val="has-background"/>
        <w:shd w:val="clear" w:color="auto" w:fill="FCB900"/>
        <w:spacing w:before="0" w:beforeAutospacing="0" w:after="390" w:afterAutospacing="0"/>
        <w:rPr>
          <w:rFonts w:ascii="Verdana" w:hAnsi="Verdana"/>
          <w:color w:val="222222"/>
          <w:sz w:val="23"/>
          <w:szCs w:val="23"/>
        </w:rPr>
      </w:pPr>
      <w:r>
        <w:rPr>
          <w:rStyle w:val="Strong"/>
          <w:rFonts w:ascii="Verdana" w:hAnsi="Verdana"/>
          <w:i/>
          <w:iCs/>
          <w:color w:val="222222"/>
          <w:sz w:val="23"/>
          <w:szCs w:val="23"/>
        </w:rPr>
        <w:lastRenderedPageBreak/>
        <w:t>BEGIN</w:t>
      </w:r>
      <w:r>
        <w:rPr>
          <w:rFonts w:ascii="Verdana" w:hAnsi="Verdana"/>
          <w:b/>
          <w:bCs/>
          <w:i/>
          <w:iCs/>
          <w:color w:val="222222"/>
          <w:sz w:val="23"/>
          <w:szCs w:val="23"/>
        </w:rPr>
        <w:br/>
      </w:r>
      <w:r>
        <w:rPr>
          <w:rStyle w:val="Strong"/>
          <w:rFonts w:ascii="Verdana" w:hAnsi="Verdana"/>
          <w:i/>
          <w:iCs/>
          <w:color w:val="222222"/>
          <w:sz w:val="23"/>
          <w:szCs w:val="23"/>
        </w:rPr>
        <w:t xml:space="preserve">SELECT </w:t>
      </w:r>
      <w:proofErr w:type="spellStart"/>
      <w:r>
        <w:rPr>
          <w:rStyle w:val="Strong"/>
          <w:rFonts w:ascii="Verdana" w:hAnsi="Verdana"/>
          <w:i/>
          <w:iCs/>
          <w:color w:val="222222"/>
          <w:sz w:val="23"/>
          <w:szCs w:val="23"/>
        </w:rPr>
        <w:t>first_name</w:t>
      </w:r>
      <w:proofErr w:type="spellEnd"/>
      <w:r>
        <w:rPr>
          <w:rStyle w:val="Strong"/>
          <w:rFonts w:ascii="Verdana" w:hAnsi="Verdana"/>
          <w:i/>
          <w:iCs/>
          <w:color w:val="222222"/>
          <w:sz w:val="23"/>
          <w:szCs w:val="23"/>
        </w:rPr>
        <w:t xml:space="preserve"> INTO </w:t>
      </w:r>
      <w:proofErr w:type="spellStart"/>
      <w:r>
        <w:rPr>
          <w:rStyle w:val="Strong"/>
          <w:rFonts w:ascii="Verdana" w:hAnsi="Verdana"/>
          <w:i/>
          <w:iCs/>
          <w:color w:val="222222"/>
          <w:sz w:val="23"/>
          <w:szCs w:val="23"/>
        </w:rPr>
        <w:t>v_fname</w:t>
      </w:r>
      <w:proofErr w:type="spellEnd"/>
      <w:r>
        <w:rPr>
          <w:rStyle w:val="Strong"/>
          <w:rFonts w:ascii="Verdana" w:hAnsi="Verdana"/>
          <w:i/>
          <w:iCs/>
          <w:color w:val="222222"/>
          <w:sz w:val="23"/>
          <w:szCs w:val="23"/>
        </w:rPr>
        <w:t xml:space="preserve"> FROM students WHERE </w:t>
      </w:r>
      <w:proofErr w:type="spellStart"/>
      <w:r>
        <w:rPr>
          <w:rStyle w:val="Strong"/>
          <w:rFonts w:ascii="Verdana" w:hAnsi="Verdana"/>
          <w:i/>
          <w:iCs/>
          <w:color w:val="222222"/>
          <w:sz w:val="23"/>
          <w:szCs w:val="23"/>
        </w:rPr>
        <w:t>stu_id</w:t>
      </w:r>
      <w:proofErr w:type="spellEnd"/>
      <w:r>
        <w:rPr>
          <w:rStyle w:val="Strong"/>
          <w:rFonts w:ascii="Verdana" w:hAnsi="Verdana"/>
          <w:i/>
          <w:iCs/>
          <w:color w:val="222222"/>
          <w:sz w:val="23"/>
          <w:szCs w:val="23"/>
        </w:rPr>
        <w:t xml:space="preserve"> =1; DBMS_OUTPUT.PUT_LINE (</w:t>
      </w:r>
      <w:proofErr w:type="spellStart"/>
      <w:r>
        <w:rPr>
          <w:rStyle w:val="Strong"/>
          <w:rFonts w:ascii="Verdana" w:hAnsi="Verdana"/>
          <w:i/>
          <w:iCs/>
          <w:color w:val="222222"/>
          <w:sz w:val="23"/>
          <w:szCs w:val="23"/>
        </w:rPr>
        <w:t>v_fname</w:t>
      </w:r>
      <w:proofErr w:type="spellEnd"/>
      <w:r>
        <w:rPr>
          <w:rStyle w:val="Strong"/>
          <w:rFonts w:ascii="Verdana" w:hAnsi="Verdana"/>
          <w:i/>
          <w:iCs/>
          <w:color w:val="222222"/>
          <w:sz w:val="23"/>
          <w:szCs w:val="23"/>
        </w:rPr>
        <w:t>); END;</w:t>
      </w:r>
    </w:p>
    <w:p w14:paraId="36D36B6D" w14:textId="77777777" w:rsidR="001E713B" w:rsidRDefault="001E713B" w:rsidP="001E713B">
      <w:pPr>
        <w:pStyle w:val="NormalWeb"/>
        <w:spacing w:before="0" w:beforeAutospacing="0" w:after="390" w:afterAutospacing="0"/>
        <w:rPr>
          <w:rFonts w:ascii="Verdana" w:hAnsi="Verdana"/>
          <w:color w:val="222222"/>
          <w:sz w:val="23"/>
          <w:szCs w:val="23"/>
        </w:rPr>
      </w:pPr>
      <w:r>
        <w:rPr>
          <w:rFonts w:ascii="Verdana" w:hAnsi="Verdana"/>
          <w:color w:val="222222"/>
          <w:sz w:val="23"/>
          <w:szCs w:val="23"/>
        </w:rPr>
        <w:t>Here in this execution block I have a </w:t>
      </w:r>
      <w:r>
        <w:rPr>
          <w:rStyle w:val="Emphasis"/>
          <w:rFonts w:ascii="Verdana" w:hAnsi="Verdana"/>
          <w:color w:val="222222"/>
          <w:sz w:val="23"/>
          <w:szCs w:val="23"/>
        </w:rPr>
        <w:t>Select…</w:t>
      </w:r>
      <w:r>
        <w:rPr>
          <w:rFonts w:ascii="Verdana" w:hAnsi="Verdana"/>
          <w:color w:val="222222"/>
          <w:sz w:val="23"/>
          <w:szCs w:val="23"/>
        </w:rPr>
        <w:t> </w:t>
      </w:r>
      <w:r>
        <w:rPr>
          <w:rStyle w:val="Emphasis"/>
          <w:rFonts w:ascii="Verdana" w:hAnsi="Verdana"/>
          <w:color w:val="222222"/>
          <w:sz w:val="23"/>
          <w:szCs w:val="23"/>
        </w:rPr>
        <w:t>Into</w:t>
      </w:r>
      <w:r>
        <w:rPr>
          <w:rFonts w:ascii="Verdana" w:hAnsi="Verdana"/>
          <w:color w:val="222222"/>
          <w:sz w:val="23"/>
          <w:szCs w:val="23"/>
        </w:rPr>
        <w:t xml:space="preserve"> statement using which I am fetching first name of the student whose </w:t>
      </w:r>
      <w:proofErr w:type="spellStart"/>
      <w:r>
        <w:rPr>
          <w:rFonts w:ascii="Verdana" w:hAnsi="Verdana"/>
          <w:color w:val="222222"/>
          <w:sz w:val="23"/>
          <w:szCs w:val="23"/>
        </w:rPr>
        <w:t>stu_id</w:t>
      </w:r>
      <w:proofErr w:type="spellEnd"/>
      <w:r>
        <w:rPr>
          <w:rFonts w:ascii="Verdana" w:hAnsi="Verdana"/>
          <w:color w:val="222222"/>
          <w:sz w:val="23"/>
          <w:szCs w:val="23"/>
        </w:rPr>
        <w:t xml:space="preserve"> is 1 and storing it into our variable </w:t>
      </w:r>
      <w:proofErr w:type="spellStart"/>
      <w:r>
        <w:rPr>
          <w:rFonts w:ascii="Verdana" w:hAnsi="Verdana"/>
          <w:color w:val="222222"/>
          <w:sz w:val="23"/>
          <w:szCs w:val="23"/>
        </w:rPr>
        <w:t>v_fname</w:t>
      </w:r>
      <w:proofErr w:type="spellEnd"/>
      <w:r>
        <w:rPr>
          <w:rFonts w:ascii="Verdana" w:hAnsi="Verdana"/>
          <w:color w:val="222222"/>
          <w:sz w:val="23"/>
          <w:szCs w:val="23"/>
        </w:rPr>
        <w:t>.</w:t>
      </w:r>
    </w:p>
    <w:p w14:paraId="67CCFEED" w14:textId="6564F310" w:rsidR="001E713B" w:rsidRDefault="001E713B" w:rsidP="001E713B">
      <w:pPr>
        <w:pStyle w:val="NormalWeb"/>
        <w:spacing w:before="0" w:beforeAutospacing="0" w:after="390" w:afterAutospacing="0"/>
        <w:rPr>
          <w:rFonts w:ascii="Verdana" w:hAnsi="Verdana"/>
          <w:color w:val="222222"/>
          <w:sz w:val="23"/>
          <w:szCs w:val="23"/>
        </w:rPr>
      </w:pPr>
      <w:r>
        <w:rPr>
          <w:rFonts w:ascii="Verdana" w:hAnsi="Verdana"/>
          <w:color w:val="222222"/>
          <w:sz w:val="23"/>
          <w:szCs w:val="23"/>
        </w:rPr>
        <w:t>That’s how we declare a variable with anchored data type.</w:t>
      </w:r>
    </w:p>
    <w:p w14:paraId="6CCD9A6E" w14:textId="77777777" w:rsidR="00E07320" w:rsidRDefault="00E07320" w:rsidP="001E713B">
      <w:pPr>
        <w:pStyle w:val="NormalWeb"/>
        <w:spacing w:before="0" w:beforeAutospacing="0" w:after="390" w:afterAutospacing="0"/>
        <w:rPr>
          <w:rFonts w:ascii="Verdana" w:hAnsi="Verdana"/>
          <w:color w:val="222222"/>
          <w:sz w:val="23"/>
          <w:szCs w:val="23"/>
        </w:rPr>
      </w:pPr>
    </w:p>
    <w:p w14:paraId="52F7AD45" w14:textId="77777777" w:rsidR="005A3BE4" w:rsidRPr="005A3BE4" w:rsidRDefault="005A3BE4" w:rsidP="005A3BE4">
      <w:pPr>
        <w:spacing w:after="105" w:line="720" w:lineRule="atLeast"/>
        <w:outlineLvl w:val="0"/>
        <w:rPr>
          <w:rFonts w:ascii="Roboto Condensed" w:eastAsia="Times New Roman" w:hAnsi="Roboto Condensed" w:cs="Times New Roman"/>
          <w:b/>
          <w:bCs/>
          <w:color w:val="111111"/>
          <w:spacing w:val="5"/>
          <w:kern w:val="36"/>
          <w:sz w:val="63"/>
          <w:szCs w:val="63"/>
        </w:rPr>
      </w:pPr>
      <w:r w:rsidRPr="005A3BE4">
        <w:rPr>
          <w:rFonts w:ascii="Roboto Condensed" w:eastAsia="Times New Roman" w:hAnsi="Roboto Condensed" w:cs="Times New Roman"/>
          <w:b/>
          <w:bCs/>
          <w:color w:val="111111"/>
          <w:spacing w:val="5"/>
          <w:kern w:val="36"/>
          <w:sz w:val="63"/>
          <w:szCs w:val="63"/>
        </w:rPr>
        <w:t>What Are Constants In PL/SQL</w:t>
      </w:r>
    </w:p>
    <w:p w14:paraId="7EA51360" w14:textId="6A3C5236" w:rsidR="005A3BE4" w:rsidRPr="005A3BE4" w:rsidRDefault="005A3BE4" w:rsidP="005A3BE4">
      <w:pPr>
        <w:spacing w:line="240" w:lineRule="auto"/>
        <w:jc w:val="center"/>
        <w:rPr>
          <w:rFonts w:ascii="Times New Roman" w:eastAsia="Times New Roman" w:hAnsi="Times New Roman" w:cs="Times New Roman"/>
          <w:color w:val="000000"/>
          <w:sz w:val="21"/>
          <w:szCs w:val="21"/>
        </w:rPr>
      </w:pPr>
    </w:p>
    <w:p w14:paraId="1DE53E8A" w14:textId="77777777" w:rsidR="005A3BE4" w:rsidRPr="005A3BE4" w:rsidRDefault="005A3BE4" w:rsidP="005A3BE4">
      <w:pPr>
        <w:spacing w:after="390" w:line="240" w:lineRule="auto"/>
        <w:rPr>
          <w:rFonts w:ascii="Verdana" w:eastAsia="Times New Roman" w:hAnsi="Verdana" w:cs="Times New Roman"/>
          <w:color w:val="222222"/>
          <w:sz w:val="23"/>
          <w:szCs w:val="23"/>
        </w:rPr>
      </w:pPr>
      <w:r w:rsidRPr="005A3BE4">
        <w:rPr>
          <w:rFonts w:ascii="Verdana" w:eastAsia="Times New Roman" w:hAnsi="Verdana" w:cs="Times New Roman"/>
          <w:color w:val="222222"/>
          <w:sz w:val="23"/>
          <w:szCs w:val="23"/>
        </w:rPr>
        <w:t xml:space="preserve">Like several other programming languages, the constant in PL/SQL is also a user defined identifier whose value remains unchanged throughout the program.  Like variables in PL/SQL constants also need to be declared prior to their use. </w:t>
      </w:r>
      <w:proofErr w:type="gramStart"/>
      <w:r w:rsidRPr="005A3BE4">
        <w:rPr>
          <w:rFonts w:ascii="Verdana" w:eastAsia="Times New Roman" w:hAnsi="Verdana" w:cs="Times New Roman"/>
          <w:color w:val="222222"/>
          <w:sz w:val="23"/>
          <w:szCs w:val="23"/>
        </w:rPr>
        <w:t>Furthermore</w:t>
      </w:r>
      <w:proofErr w:type="gramEnd"/>
      <w:r w:rsidRPr="005A3BE4">
        <w:rPr>
          <w:rFonts w:ascii="Verdana" w:eastAsia="Times New Roman" w:hAnsi="Verdana" w:cs="Times New Roman"/>
          <w:color w:val="222222"/>
          <w:sz w:val="23"/>
          <w:szCs w:val="23"/>
        </w:rPr>
        <w:t xml:space="preserve"> you can only declare them in the declaration section of your PL/SQL block.</w:t>
      </w:r>
    </w:p>
    <w:p w14:paraId="7E9D06ED" w14:textId="77777777" w:rsidR="005A3BE4" w:rsidRPr="005A3BE4" w:rsidRDefault="005A3BE4" w:rsidP="005A3BE4">
      <w:pPr>
        <w:spacing w:before="450" w:after="300" w:line="570" w:lineRule="atLeast"/>
        <w:outlineLvl w:val="1"/>
        <w:rPr>
          <w:rFonts w:ascii="Arial" w:eastAsia="Times New Roman" w:hAnsi="Arial" w:cs="Arial"/>
          <w:color w:val="111111"/>
          <w:sz w:val="41"/>
          <w:szCs w:val="41"/>
        </w:rPr>
      </w:pPr>
      <w:r w:rsidRPr="005A3BE4">
        <w:rPr>
          <w:rFonts w:ascii="Arial" w:eastAsia="Times New Roman" w:hAnsi="Arial" w:cs="Arial"/>
          <w:color w:val="111111"/>
          <w:sz w:val="41"/>
          <w:szCs w:val="41"/>
        </w:rPr>
        <w:t>Syntax</w:t>
      </w:r>
    </w:p>
    <w:p w14:paraId="691FA749" w14:textId="77777777" w:rsidR="005A3BE4" w:rsidRPr="005A3BE4" w:rsidRDefault="005A3BE4" w:rsidP="005A3BE4">
      <w:pPr>
        <w:spacing w:after="390" w:line="240" w:lineRule="auto"/>
        <w:rPr>
          <w:rFonts w:ascii="Verdana" w:eastAsia="Times New Roman" w:hAnsi="Verdana" w:cs="Times New Roman"/>
          <w:color w:val="222222"/>
          <w:sz w:val="23"/>
          <w:szCs w:val="23"/>
        </w:rPr>
      </w:pPr>
      <w:r w:rsidRPr="005A3BE4">
        <w:rPr>
          <w:rFonts w:ascii="Verdana" w:eastAsia="Times New Roman" w:hAnsi="Verdana" w:cs="Times New Roman"/>
          <w:color w:val="222222"/>
          <w:sz w:val="23"/>
          <w:szCs w:val="23"/>
        </w:rPr>
        <w:t>PL/SQL has its own way of declaring a constant. To learn how to declare a constant in PL/SQL let’s quickly take a look at the syntax. This is our syntax:</w:t>
      </w:r>
    </w:p>
    <w:p w14:paraId="7E6178A7" w14:textId="77777777" w:rsidR="005A3BE4" w:rsidRPr="005A3BE4" w:rsidRDefault="005A3BE4" w:rsidP="005A3BE4">
      <w:pPr>
        <w:shd w:val="clear" w:color="auto" w:fill="FCB900"/>
        <w:spacing w:after="390" w:line="240" w:lineRule="auto"/>
        <w:rPr>
          <w:rFonts w:ascii="Verdana" w:eastAsia="Times New Roman" w:hAnsi="Verdana" w:cs="Times New Roman"/>
          <w:color w:val="222222"/>
          <w:sz w:val="23"/>
          <w:szCs w:val="23"/>
        </w:rPr>
      </w:pPr>
      <w:proofErr w:type="spellStart"/>
      <w:r w:rsidRPr="005A3BE4">
        <w:rPr>
          <w:rFonts w:ascii="Verdana" w:eastAsia="Times New Roman" w:hAnsi="Verdana" w:cs="Times New Roman"/>
          <w:b/>
          <w:bCs/>
          <w:i/>
          <w:iCs/>
          <w:color w:val="222222"/>
          <w:sz w:val="23"/>
          <w:szCs w:val="23"/>
        </w:rPr>
        <w:t>constant_name</w:t>
      </w:r>
      <w:proofErr w:type="spellEnd"/>
      <w:r w:rsidRPr="005A3BE4">
        <w:rPr>
          <w:rFonts w:ascii="Verdana" w:eastAsia="Times New Roman" w:hAnsi="Verdana" w:cs="Times New Roman"/>
          <w:b/>
          <w:bCs/>
          <w:i/>
          <w:iCs/>
          <w:color w:val="222222"/>
          <w:sz w:val="23"/>
          <w:szCs w:val="23"/>
        </w:rPr>
        <w:t xml:space="preserve"> CONSTANT datatype (data-width</w:t>
      </w:r>
      <w:proofErr w:type="gramStart"/>
      <w:r w:rsidRPr="005A3BE4">
        <w:rPr>
          <w:rFonts w:ascii="Verdana" w:eastAsia="Times New Roman" w:hAnsi="Verdana" w:cs="Times New Roman"/>
          <w:b/>
          <w:bCs/>
          <w:i/>
          <w:iCs/>
          <w:color w:val="222222"/>
          <w:sz w:val="23"/>
          <w:szCs w:val="23"/>
        </w:rPr>
        <w:t>) :</w:t>
      </w:r>
      <w:proofErr w:type="gramEnd"/>
      <w:r w:rsidRPr="005A3BE4">
        <w:rPr>
          <w:rFonts w:ascii="Verdana" w:eastAsia="Times New Roman" w:hAnsi="Verdana" w:cs="Times New Roman"/>
          <w:b/>
          <w:bCs/>
          <w:i/>
          <w:iCs/>
          <w:color w:val="222222"/>
          <w:sz w:val="23"/>
          <w:szCs w:val="23"/>
        </w:rPr>
        <w:t>=  value;</w:t>
      </w:r>
    </w:p>
    <w:p w14:paraId="7C5E9666" w14:textId="77777777" w:rsidR="005A3BE4" w:rsidRPr="005A3BE4" w:rsidRDefault="005A3BE4" w:rsidP="005A3BE4">
      <w:pPr>
        <w:spacing w:after="390" w:line="240" w:lineRule="auto"/>
        <w:jc w:val="both"/>
        <w:rPr>
          <w:rFonts w:ascii="Verdana" w:eastAsia="Times New Roman" w:hAnsi="Verdana" w:cs="Times New Roman"/>
          <w:color w:val="222222"/>
          <w:sz w:val="23"/>
          <w:szCs w:val="23"/>
        </w:rPr>
      </w:pPr>
      <w:r w:rsidRPr="005A3BE4">
        <w:rPr>
          <w:rFonts w:ascii="Verdana" w:eastAsia="Times New Roman" w:hAnsi="Verdana" w:cs="Times New Roman"/>
          <w:color w:val="222222"/>
          <w:sz w:val="23"/>
          <w:szCs w:val="23"/>
        </w:rPr>
        <w:t>First you need to give a valid name to your constant followed by keyword CONSTANT that indicates the declaration of a constant in your program. Then you have to specify the data type and data width for your constant followed by the assignment operator and the value which you want to assign to your constant.</w:t>
      </w:r>
    </w:p>
    <w:p w14:paraId="53BCD172" w14:textId="77777777" w:rsidR="005A3BE4" w:rsidRPr="005A3BE4" w:rsidRDefault="005A3BE4" w:rsidP="005A3BE4">
      <w:pPr>
        <w:shd w:val="clear" w:color="auto" w:fill="00D084"/>
        <w:spacing w:after="390" w:line="240" w:lineRule="auto"/>
        <w:jc w:val="center"/>
        <w:rPr>
          <w:rFonts w:ascii="Verdana" w:eastAsia="Times New Roman" w:hAnsi="Verdana" w:cs="Times New Roman"/>
          <w:color w:val="222222"/>
          <w:sz w:val="23"/>
          <w:szCs w:val="23"/>
        </w:rPr>
      </w:pPr>
      <w:r w:rsidRPr="005A3BE4">
        <w:rPr>
          <w:rFonts w:ascii="Verdana" w:eastAsia="Times New Roman" w:hAnsi="Verdana" w:cs="Times New Roman"/>
          <w:b/>
          <w:bCs/>
          <w:color w:val="222222"/>
          <w:sz w:val="23"/>
          <w:szCs w:val="23"/>
        </w:rPr>
        <w:t>Note here:</w:t>
      </w:r>
      <w:r w:rsidRPr="005A3BE4">
        <w:rPr>
          <w:rFonts w:ascii="Verdana" w:eastAsia="Times New Roman" w:hAnsi="Verdana" w:cs="Times New Roman"/>
          <w:color w:val="222222"/>
          <w:sz w:val="23"/>
          <w:szCs w:val="23"/>
        </w:rPr>
        <w:br/>
      </w:r>
      <w:r w:rsidRPr="005A3BE4">
        <w:rPr>
          <w:rFonts w:ascii="Verdana" w:eastAsia="Times New Roman" w:hAnsi="Verdana" w:cs="Times New Roman"/>
          <w:b/>
          <w:bCs/>
          <w:color w:val="222222"/>
          <w:sz w:val="23"/>
          <w:szCs w:val="23"/>
        </w:rPr>
        <w:t>You must initialize a constant at its declaration. You have to initialize your constant at the time of its creation in declaration section of your PL/SQL block. You cannot initialize it anywhere else.</w:t>
      </w:r>
    </w:p>
    <w:p w14:paraId="0DBBEF23" w14:textId="77777777" w:rsidR="005A3BE4" w:rsidRPr="005A3BE4" w:rsidRDefault="005A3BE4" w:rsidP="005A3BE4">
      <w:pPr>
        <w:spacing w:after="390" w:line="240" w:lineRule="auto"/>
        <w:rPr>
          <w:rFonts w:ascii="Verdana" w:eastAsia="Times New Roman" w:hAnsi="Verdana" w:cs="Times New Roman"/>
          <w:color w:val="222222"/>
          <w:sz w:val="23"/>
          <w:szCs w:val="23"/>
        </w:rPr>
      </w:pPr>
      <w:r w:rsidRPr="005A3BE4">
        <w:rPr>
          <w:rFonts w:ascii="Verdana" w:eastAsia="Times New Roman" w:hAnsi="Verdana" w:cs="Times New Roman"/>
          <w:color w:val="222222"/>
          <w:sz w:val="23"/>
          <w:szCs w:val="23"/>
        </w:rPr>
        <w:t>First example will demonstrate how to declare and initialize a constant.</w:t>
      </w:r>
    </w:p>
    <w:p w14:paraId="7DD1DAB1" w14:textId="77777777" w:rsidR="005A3BE4" w:rsidRPr="005A3BE4" w:rsidRDefault="005A3BE4" w:rsidP="005A3BE4">
      <w:pPr>
        <w:shd w:val="clear" w:color="auto" w:fill="FCB900"/>
        <w:spacing w:after="390" w:line="240" w:lineRule="auto"/>
        <w:rPr>
          <w:rFonts w:ascii="Verdana" w:eastAsia="Times New Roman" w:hAnsi="Verdana" w:cs="Times New Roman"/>
          <w:color w:val="222222"/>
          <w:sz w:val="23"/>
          <w:szCs w:val="23"/>
        </w:rPr>
      </w:pPr>
      <w:r w:rsidRPr="005A3BE4">
        <w:rPr>
          <w:rFonts w:ascii="Verdana" w:eastAsia="Times New Roman" w:hAnsi="Verdana" w:cs="Times New Roman"/>
          <w:b/>
          <w:bCs/>
          <w:i/>
          <w:iCs/>
          <w:color w:val="222222"/>
          <w:sz w:val="23"/>
          <w:szCs w:val="23"/>
        </w:rPr>
        <w:lastRenderedPageBreak/>
        <w:t>SET SERVEROUTPUT ON;</w:t>
      </w:r>
      <w:r w:rsidRPr="005A3BE4">
        <w:rPr>
          <w:rFonts w:ascii="Verdana" w:eastAsia="Times New Roman" w:hAnsi="Verdana" w:cs="Times New Roman"/>
          <w:i/>
          <w:iCs/>
          <w:color w:val="222222"/>
          <w:sz w:val="23"/>
          <w:szCs w:val="23"/>
        </w:rPr>
        <w:br/>
      </w:r>
      <w:r w:rsidRPr="005A3BE4">
        <w:rPr>
          <w:rFonts w:ascii="Verdana" w:eastAsia="Times New Roman" w:hAnsi="Verdana" w:cs="Times New Roman"/>
          <w:b/>
          <w:bCs/>
          <w:i/>
          <w:iCs/>
          <w:color w:val="222222"/>
          <w:sz w:val="23"/>
          <w:szCs w:val="23"/>
        </w:rPr>
        <w:t>DECLARE</w:t>
      </w:r>
      <w:r w:rsidRPr="005A3BE4">
        <w:rPr>
          <w:rFonts w:ascii="Verdana" w:eastAsia="Times New Roman" w:hAnsi="Verdana" w:cs="Times New Roman"/>
          <w:i/>
          <w:iCs/>
          <w:color w:val="222222"/>
          <w:sz w:val="23"/>
          <w:szCs w:val="23"/>
        </w:rPr>
        <w:br/>
      </w:r>
      <w:proofErr w:type="spellStart"/>
      <w:r w:rsidRPr="005A3BE4">
        <w:rPr>
          <w:rFonts w:ascii="Verdana" w:eastAsia="Times New Roman" w:hAnsi="Verdana" w:cs="Times New Roman"/>
          <w:b/>
          <w:bCs/>
          <w:i/>
          <w:iCs/>
          <w:color w:val="222222"/>
          <w:sz w:val="23"/>
          <w:szCs w:val="23"/>
        </w:rPr>
        <w:t>v_pi</w:t>
      </w:r>
      <w:proofErr w:type="spellEnd"/>
      <w:r w:rsidRPr="005A3BE4">
        <w:rPr>
          <w:rFonts w:ascii="Verdana" w:eastAsia="Times New Roman" w:hAnsi="Verdana" w:cs="Times New Roman"/>
          <w:b/>
          <w:bCs/>
          <w:i/>
          <w:iCs/>
          <w:color w:val="222222"/>
          <w:sz w:val="23"/>
          <w:szCs w:val="23"/>
        </w:rPr>
        <w:t xml:space="preserve">     CONSTANT </w:t>
      </w:r>
      <w:proofErr w:type="gramStart"/>
      <w:r w:rsidRPr="005A3BE4">
        <w:rPr>
          <w:rFonts w:ascii="Verdana" w:eastAsia="Times New Roman" w:hAnsi="Verdana" w:cs="Times New Roman"/>
          <w:b/>
          <w:bCs/>
          <w:i/>
          <w:iCs/>
          <w:color w:val="222222"/>
          <w:sz w:val="23"/>
          <w:szCs w:val="23"/>
        </w:rPr>
        <w:t>NUMBER(</w:t>
      </w:r>
      <w:proofErr w:type="gramEnd"/>
      <w:r w:rsidRPr="005A3BE4">
        <w:rPr>
          <w:rFonts w:ascii="Verdana" w:eastAsia="Times New Roman" w:hAnsi="Verdana" w:cs="Times New Roman"/>
          <w:b/>
          <w:bCs/>
          <w:i/>
          <w:iCs/>
          <w:color w:val="222222"/>
          <w:sz w:val="23"/>
          <w:szCs w:val="23"/>
        </w:rPr>
        <w:t>7,6) := 3.141592;</w:t>
      </w:r>
      <w:r w:rsidRPr="005A3BE4">
        <w:rPr>
          <w:rFonts w:ascii="Verdana" w:eastAsia="Times New Roman" w:hAnsi="Verdana" w:cs="Times New Roman"/>
          <w:i/>
          <w:iCs/>
          <w:color w:val="222222"/>
          <w:sz w:val="23"/>
          <w:szCs w:val="23"/>
        </w:rPr>
        <w:br/>
      </w:r>
      <w:r w:rsidRPr="005A3BE4">
        <w:rPr>
          <w:rFonts w:ascii="Verdana" w:eastAsia="Times New Roman" w:hAnsi="Verdana" w:cs="Times New Roman"/>
          <w:b/>
          <w:bCs/>
          <w:i/>
          <w:iCs/>
          <w:color w:val="222222"/>
          <w:sz w:val="23"/>
          <w:szCs w:val="23"/>
        </w:rPr>
        <w:t>BEGIN</w:t>
      </w:r>
      <w:r w:rsidRPr="005A3BE4">
        <w:rPr>
          <w:rFonts w:ascii="Verdana" w:eastAsia="Times New Roman" w:hAnsi="Verdana" w:cs="Times New Roman"/>
          <w:i/>
          <w:iCs/>
          <w:color w:val="222222"/>
          <w:sz w:val="23"/>
          <w:szCs w:val="23"/>
        </w:rPr>
        <w:br/>
      </w:r>
      <w:r w:rsidRPr="005A3BE4">
        <w:rPr>
          <w:rFonts w:ascii="Verdana" w:eastAsia="Times New Roman" w:hAnsi="Verdana" w:cs="Times New Roman"/>
          <w:b/>
          <w:bCs/>
          <w:i/>
          <w:iCs/>
          <w:color w:val="222222"/>
          <w:sz w:val="23"/>
          <w:szCs w:val="23"/>
        </w:rPr>
        <w:t>DBMS_OUTPUT.PUT_LINE (</w:t>
      </w:r>
      <w:proofErr w:type="spellStart"/>
      <w:r w:rsidRPr="005A3BE4">
        <w:rPr>
          <w:rFonts w:ascii="Verdana" w:eastAsia="Times New Roman" w:hAnsi="Verdana" w:cs="Times New Roman"/>
          <w:b/>
          <w:bCs/>
          <w:i/>
          <w:iCs/>
          <w:color w:val="222222"/>
          <w:sz w:val="23"/>
          <w:szCs w:val="23"/>
        </w:rPr>
        <w:t>v_pi</w:t>
      </w:r>
      <w:proofErr w:type="spellEnd"/>
      <w:r w:rsidRPr="005A3BE4">
        <w:rPr>
          <w:rFonts w:ascii="Verdana" w:eastAsia="Times New Roman" w:hAnsi="Verdana" w:cs="Times New Roman"/>
          <w:b/>
          <w:bCs/>
          <w:i/>
          <w:iCs/>
          <w:color w:val="222222"/>
          <w:sz w:val="23"/>
          <w:szCs w:val="23"/>
        </w:rPr>
        <w:t>);</w:t>
      </w:r>
      <w:r w:rsidRPr="005A3BE4">
        <w:rPr>
          <w:rFonts w:ascii="Verdana" w:eastAsia="Times New Roman" w:hAnsi="Verdana" w:cs="Times New Roman"/>
          <w:i/>
          <w:iCs/>
          <w:color w:val="222222"/>
          <w:sz w:val="23"/>
          <w:szCs w:val="23"/>
        </w:rPr>
        <w:br/>
      </w:r>
      <w:r w:rsidRPr="005A3BE4">
        <w:rPr>
          <w:rFonts w:ascii="Verdana" w:eastAsia="Times New Roman" w:hAnsi="Verdana" w:cs="Times New Roman"/>
          <w:b/>
          <w:bCs/>
          <w:i/>
          <w:iCs/>
          <w:color w:val="222222"/>
          <w:sz w:val="23"/>
          <w:szCs w:val="23"/>
        </w:rPr>
        <w:t>END;</w:t>
      </w:r>
    </w:p>
    <w:p w14:paraId="76BFB55A" w14:textId="77777777" w:rsidR="005A3BE4" w:rsidRPr="005A3BE4" w:rsidRDefault="005A3BE4" w:rsidP="005A3BE4">
      <w:pPr>
        <w:spacing w:after="390" w:line="240" w:lineRule="auto"/>
        <w:rPr>
          <w:rFonts w:ascii="Verdana" w:eastAsia="Times New Roman" w:hAnsi="Verdana" w:cs="Times New Roman"/>
          <w:color w:val="222222"/>
          <w:sz w:val="23"/>
          <w:szCs w:val="23"/>
        </w:rPr>
      </w:pPr>
      <w:r w:rsidRPr="005A3BE4">
        <w:rPr>
          <w:rFonts w:ascii="Verdana" w:eastAsia="Times New Roman" w:hAnsi="Verdana" w:cs="Times New Roman"/>
          <w:color w:val="222222"/>
          <w:sz w:val="23"/>
          <w:szCs w:val="23"/>
        </w:rPr>
        <w:t xml:space="preserve">This is a simple example of Constant declaration and initialization. Here in declaration section I have declared a constant </w:t>
      </w:r>
      <w:proofErr w:type="spellStart"/>
      <w:r w:rsidRPr="005A3BE4">
        <w:rPr>
          <w:rFonts w:ascii="Verdana" w:eastAsia="Times New Roman" w:hAnsi="Verdana" w:cs="Times New Roman"/>
          <w:color w:val="222222"/>
          <w:sz w:val="23"/>
          <w:szCs w:val="23"/>
        </w:rPr>
        <w:t>v_pi</w:t>
      </w:r>
      <w:proofErr w:type="spellEnd"/>
      <w:r w:rsidRPr="005A3BE4">
        <w:rPr>
          <w:rFonts w:ascii="Verdana" w:eastAsia="Times New Roman" w:hAnsi="Verdana" w:cs="Times New Roman"/>
          <w:color w:val="222222"/>
          <w:sz w:val="23"/>
          <w:szCs w:val="23"/>
        </w:rPr>
        <w:t xml:space="preserve"> and initialized it with the approximate value of pi. In the execution section we have our DBMS output statement which is displaying the value stored into our constant.</w:t>
      </w:r>
    </w:p>
    <w:p w14:paraId="339D440B" w14:textId="77777777" w:rsidR="005A3BE4" w:rsidRPr="005A3BE4" w:rsidRDefault="005A3BE4" w:rsidP="005A3BE4">
      <w:pPr>
        <w:spacing w:after="390" w:line="240" w:lineRule="auto"/>
        <w:rPr>
          <w:rFonts w:ascii="Verdana" w:eastAsia="Times New Roman" w:hAnsi="Verdana" w:cs="Times New Roman"/>
          <w:color w:val="222222"/>
          <w:sz w:val="23"/>
          <w:szCs w:val="23"/>
        </w:rPr>
      </w:pPr>
      <w:r w:rsidRPr="005A3BE4">
        <w:rPr>
          <w:rFonts w:ascii="Verdana" w:eastAsia="Times New Roman" w:hAnsi="Verdana" w:cs="Times New Roman"/>
          <w:color w:val="222222"/>
          <w:sz w:val="23"/>
          <w:szCs w:val="23"/>
        </w:rPr>
        <w:t>This is the proper way of declaring and initializing a constant in PL/SQL. We have two more attributes of PL/SQL constants to discuss which are “DEFAULT” and “NOT NULL”.</w:t>
      </w:r>
    </w:p>
    <w:p w14:paraId="334827B3" w14:textId="77777777" w:rsidR="005A3BE4" w:rsidRPr="005A3BE4" w:rsidRDefault="005A3BE4" w:rsidP="005A3BE4">
      <w:pPr>
        <w:spacing w:before="405" w:after="255" w:line="450" w:lineRule="atLeast"/>
        <w:outlineLvl w:val="2"/>
        <w:rPr>
          <w:rFonts w:ascii="Arial" w:eastAsia="Times New Roman" w:hAnsi="Arial" w:cs="Arial"/>
          <w:color w:val="111111"/>
          <w:sz w:val="33"/>
          <w:szCs w:val="33"/>
        </w:rPr>
      </w:pPr>
      <w:r w:rsidRPr="005A3BE4">
        <w:rPr>
          <w:rFonts w:ascii="Arial" w:eastAsia="Times New Roman" w:hAnsi="Arial" w:cs="Arial"/>
          <w:b/>
          <w:bCs/>
          <w:color w:val="111111"/>
          <w:sz w:val="33"/>
          <w:szCs w:val="33"/>
        </w:rPr>
        <w:t>DEFAULT</w:t>
      </w:r>
    </w:p>
    <w:p w14:paraId="7227BF5D" w14:textId="77777777" w:rsidR="005A3BE4" w:rsidRPr="005A3BE4" w:rsidRDefault="005A3BE4" w:rsidP="005A3BE4">
      <w:pPr>
        <w:spacing w:after="390" w:line="240" w:lineRule="auto"/>
        <w:rPr>
          <w:rFonts w:ascii="Verdana" w:eastAsia="Times New Roman" w:hAnsi="Verdana" w:cs="Times New Roman"/>
          <w:color w:val="222222"/>
          <w:sz w:val="23"/>
          <w:szCs w:val="23"/>
        </w:rPr>
      </w:pPr>
      <w:r w:rsidRPr="005A3BE4">
        <w:rPr>
          <w:rFonts w:ascii="Verdana" w:eastAsia="Times New Roman" w:hAnsi="Verdana" w:cs="Times New Roman"/>
          <w:color w:val="222222"/>
          <w:sz w:val="23"/>
          <w:szCs w:val="23"/>
        </w:rPr>
        <w:t>You can use default keyword instead of assignment operator to initialize the constant in PL/SQL.  Let’s do an example and see how to initialize a constant using DEFAULT keyword.</w:t>
      </w:r>
    </w:p>
    <w:p w14:paraId="79E53B9B" w14:textId="77777777" w:rsidR="005A3BE4" w:rsidRPr="005A3BE4" w:rsidRDefault="005A3BE4" w:rsidP="005A3BE4">
      <w:pPr>
        <w:shd w:val="clear" w:color="auto" w:fill="FCB900"/>
        <w:spacing w:after="390" w:line="240" w:lineRule="auto"/>
        <w:rPr>
          <w:rFonts w:ascii="Verdana" w:eastAsia="Times New Roman" w:hAnsi="Verdana" w:cs="Times New Roman"/>
          <w:color w:val="222222"/>
          <w:sz w:val="23"/>
          <w:szCs w:val="23"/>
        </w:rPr>
      </w:pPr>
      <w:r w:rsidRPr="005A3BE4">
        <w:rPr>
          <w:rFonts w:ascii="Verdana" w:eastAsia="Times New Roman" w:hAnsi="Verdana" w:cs="Times New Roman"/>
          <w:b/>
          <w:bCs/>
          <w:i/>
          <w:iCs/>
          <w:color w:val="222222"/>
          <w:sz w:val="23"/>
          <w:szCs w:val="23"/>
        </w:rPr>
        <w:t>DECLARE</w:t>
      </w:r>
      <w:r w:rsidRPr="005A3BE4">
        <w:rPr>
          <w:rFonts w:ascii="Verdana" w:eastAsia="Times New Roman" w:hAnsi="Verdana" w:cs="Times New Roman"/>
          <w:i/>
          <w:iCs/>
          <w:color w:val="222222"/>
          <w:sz w:val="23"/>
          <w:szCs w:val="23"/>
        </w:rPr>
        <w:br/>
      </w:r>
      <w:proofErr w:type="spellStart"/>
      <w:r w:rsidRPr="005A3BE4">
        <w:rPr>
          <w:rFonts w:ascii="Verdana" w:eastAsia="Times New Roman" w:hAnsi="Verdana" w:cs="Times New Roman"/>
          <w:b/>
          <w:bCs/>
          <w:i/>
          <w:iCs/>
          <w:color w:val="222222"/>
          <w:sz w:val="23"/>
          <w:szCs w:val="23"/>
        </w:rPr>
        <w:t>v_pi</w:t>
      </w:r>
      <w:proofErr w:type="spellEnd"/>
      <w:r w:rsidRPr="005A3BE4">
        <w:rPr>
          <w:rFonts w:ascii="Verdana" w:eastAsia="Times New Roman" w:hAnsi="Verdana" w:cs="Times New Roman"/>
          <w:b/>
          <w:bCs/>
          <w:i/>
          <w:iCs/>
          <w:color w:val="222222"/>
          <w:sz w:val="23"/>
          <w:szCs w:val="23"/>
        </w:rPr>
        <w:t xml:space="preserve"> CONSTANT </w:t>
      </w:r>
      <w:proofErr w:type="gramStart"/>
      <w:r w:rsidRPr="005A3BE4">
        <w:rPr>
          <w:rFonts w:ascii="Verdana" w:eastAsia="Times New Roman" w:hAnsi="Verdana" w:cs="Times New Roman"/>
          <w:b/>
          <w:bCs/>
          <w:i/>
          <w:iCs/>
          <w:color w:val="222222"/>
          <w:sz w:val="23"/>
          <w:szCs w:val="23"/>
        </w:rPr>
        <w:t>NUMBER(</w:t>
      </w:r>
      <w:proofErr w:type="gramEnd"/>
      <w:r w:rsidRPr="005A3BE4">
        <w:rPr>
          <w:rFonts w:ascii="Verdana" w:eastAsia="Times New Roman" w:hAnsi="Verdana" w:cs="Times New Roman"/>
          <w:b/>
          <w:bCs/>
          <w:i/>
          <w:iCs/>
          <w:color w:val="222222"/>
          <w:sz w:val="23"/>
          <w:szCs w:val="23"/>
        </w:rPr>
        <w:t>7,6) DEFAULT 3.1415926;</w:t>
      </w:r>
      <w:r w:rsidRPr="005A3BE4">
        <w:rPr>
          <w:rFonts w:ascii="Verdana" w:eastAsia="Times New Roman" w:hAnsi="Verdana" w:cs="Times New Roman"/>
          <w:i/>
          <w:iCs/>
          <w:color w:val="222222"/>
          <w:sz w:val="23"/>
          <w:szCs w:val="23"/>
        </w:rPr>
        <w:br/>
      </w:r>
      <w:r w:rsidRPr="005A3BE4">
        <w:rPr>
          <w:rFonts w:ascii="Verdana" w:eastAsia="Times New Roman" w:hAnsi="Verdana" w:cs="Times New Roman"/>
          <w:b/>
          <w:bCs/>
          <w:i/>
          <w:iCs/>
          <w:color w:val="222222"/>
          <w:sz w:val="23"/>
          <w:szCs w:val="23"/>
        </w:rPr>
        <w:t>BEGIN</w:t>
      </w:r>
      <w:r w:rsidRPr="005A3BE4">
        <w:rPr>
          <w:rFonts w:ascii="Verdana" w:eastAsia="Times New Roman" w:hAnsi="Verdana" w:cs="Times New Roman"/>
          <w:i/>
          <w:iCs/>
          <w:color w:val="222222"/>
          <w:sz w:val="23"/>
          <w:szCs w:val="23"/>
        </w:rPr>
        <w:br/>
      </w:r>
      <w:r w:rsidRPr="005A3BE4">
        <w:rPr>
          <w:rFonts w:ascii="Verdana" w:eastAsia="Times New Roman" w:hAnsi="Verdana" w:cs="Times New Roman"/>
          <w:b/>
          <w:bCs/>
          <w:i/>
          <w:iCs/>
          <w:color w:val="222222"/>
          <w:sz w:val="23"/>
          <w:szCs w:val="23"/>
        </w:rPr>
        <w:t>DBMS_OUTPUT.PUT_LINE(</w:t>
      </w:r>
      <w:proofErr w:type="spellStart"/>
      <w:r w:rsidRPr="005A3BE4">
        <w:rPr>
          <w:rFonts w:ascii="Verdana" w:eastAsia="Times New Roman" w:hAnsi="Verdana" w:cs="Times New Roman"/>
          <w:b/>
          <w:bCs/>
          <w:i/>
          <w:iCs/>
          <w:color w:val="222222"/>
          <w:sz w:val="23"/>
          <w:szCs w:val="23"/>
        </w:rPr>
        <w:t>v_pi</w:t>
      </w:r>
      <w:proofErr w:type="spellEnd"/>
      <w:r w:rsidRPr="005A3BE4">
        <w:rPr>
          <w:rFonts w:ascii="Verdana" w:eastAsia="Times New Roman" w:hAnsi="Verdana" w:cs="Times New Roman"/>
          <w:b/>
          <w:bCs/>
          <w:i/>
          <w:iCs/>
          <w:color w:val="222222"/>
          <w:sz w:val="23"/>
          <w:szCs w:val="23"/>
        </w:rPr>
        <w:t>);</w:t>
      </w:r>
      <w:r w:rsidRPr="005A3BE4">
        <w:rPr>
          <w:rFonts w:ascii="Verdana" w:eastAsia="Times New Roman" w:hAnsi="Verdana" w:cs="Times New Roman"/>
          <w:i/>
          <w:iCs/>
          <w:color w:val="222222"/>
          <w:sz w:val="23"/>
          <w:szCs w:val="23"/>
        </w:rPr>
        <w:br/>
      </w:r>
      <w:r w:rsidRPr="005A3BE4">
        <w:rPr>
          <w:rFonts w:ascii="Verdana" w:eastAsia="Times New Roman" w:hAnsi="Verdana" w:cs="Times New Roman"/>
          <w:b/>
          <w:bCs/>
          <w:i/>
          <w:iCs/>
          <w:color w:val="222222"/>
          <w:sz w:val="23"/>
          <w:szCs w:val="23"/>
        </w:rPr>
        <w:t>END;</w:t>
      </w:r>
      <w:r w:rsidRPr="005A3BE4">
        <w:rPr>
          <w:rFonts w:ascii="Verdana" w:eastAsia="Times New Roman" w:hAnsi="Verdana" w:cs="Times New Roman"/>
          <w:i/>
          <w:iCs/>
          <w:color w:val="222222"/>
          <w:sz w:val="23"/>
          <w:szCs w:val="23"/>
        </w:rPr>
        <w:br/>
      </w:r>
      <w:r w:rsidRPr="005A3BE4">
        <w:rPr>
          <w:rFonts w:ascii="Verdana" w:eastAsia="Times New Roman" w:hAnsi="Verdana" w:cs="Times New Roman"/>
          <w:b/>
          <w:bCs/>
          <w:i/>
          <w:iCs/>
          <w:color w:val="222222"/>
          <w:sz w:val="23"/>
          <w:szCs w:val="23"/>
        </w:rPr>
        <w:t>/</w:t>
      </w:r>
    </w:p>
    <w:p w14:paraId="6A2CAE01" w14:textId="77777777" w:rsidR="005A3BE4" w:rsidRPr="005A3BE4" w:rsidRDefault="005A3BE4" w:rsidP="005A3BE4">
      <w:pPr>
        <w:spacing w:after="390" w:line="240" w:lineRule="auto"/>
        <w:rPr>
          <w:rFonts w:ascii="Verdana" w:eastAsia="Times New Roman" w:hAnsi="Verdana" w:cs="Times New Roman"/>
          <w:color w:val="222222"/>
          <w:sz w:val="23"/>
          <w:szCs w:val="23"/>
        </w:rPr>
      </w:pPr>
      <w:r w:rsidRPr="005A3BE4">
        <w:rPr>
          <w:rFonts w:ascii="Verdana" w:eastAsia="Times New Roman" w:hAnsi="Verdana" w:cs="Times New Roman"/>
          <w:color w:val="222222"/>
          <w:sz w:val="23"/>
          <w:szCs w:val="23"/>
        </w:rPr>
        <w:t>Same code just this time I used keyword DEFAULT instead of assignment operator for initializing the constant.</w:t>
      </w:r>
    </w:p>
    <w:p w14:paraId="4F1C5094" w14:textId="77777777" w:rsidR="005A3BE4" w:rsidRPr="005A3BE4" w:rsidRDefault="005A3BE4" w:rsidP="005A3BE4">
      <w:pPr>
        <w:spacing w:before="405" w:after="255" w:line="450" w:lineRule="atLeast"/>
        <w:outlineLvl w:val="2"/>
        <w:rPr>
          <w:rFonts w:ascii="Arial" w:eastAsia="Times New Roman" w:hAnsi="Arial" w:cs="Arial"/>
          <w:color w:val="111111"/>
          <w:sz w:val="33"/>
          <w:szCs w:val="33"/>
        </w:rPr>
      </w:pPr>
      <w:r w:rsidRPr="005A3BE4">
        <w:rPr>
          <w:rFonts w:ascii="Arial" w:eastAsia="Times New Roman" w:hAnsi="Arial" w:cs="Arial"/>
          <w:b/>
          <w:bCs/>
          <w:color w:val="111111"/>
          <w:sz w:val="33"/>
          <w:szCs w:val="33"/>
        </w:rPr>
        <w:t>NOT NULL</w:t>
      </w:r>
    </w:p>
    <w:p w14:paraId="0C4C0D0B" w14:textId="77777777" w:rsidR="005A3BE4" w:rsidRPr="005A3BE4" w:rsidRDefault="005A3BE4" w:rsidP="005A3BE4">
      <w:pPr>
        <w:spacing w:after="390" w:line="240" w:lineRule="auto"/>
        <w:rPr>
          <w:rFonts w:ascii="Verdana" w:eastAsia="Times New Roman" w:hAnsi="Verdana" w:cs="Times New Roman"/>
          <w:color w:val="222222"/>
          <w:sz w:val="23"/>
          <w:szCs w:val="23"/>
        </w:rPr>
      </w:pPr>
      <w:r w:rsidRPr="005A3BE4">
        <w:rPr>
          <w:rFonts w:ascii="Verdana" w:eastAsia="Times New Roman" w:hAnsi="Verdana" w:cs="Times New Roman"/>
          <w:color w:val="222222"/>
          <w:sz w:val="23"/>
          <w:szCs w:val="23"/>
        </w:rPr>
        <w:t xml:space="preserve">Next attribute is NOT NULL. Using this </w:t>
      </w:r>
      <w:proofErr w:type="gramStart"/>
      <w:r w:rsidRPr="005A3BE4">
        <w:rPr>
          <w:rFonts w:ascii="Verdana" w:eastAsia="Times New Roman" w:hAnsi="Verdana" w:cs="Times New Roman"/>
          <w:color w:val="222222"/>
          <w:sz w:val="23"/>
          <w:szCs w:val="23"/>
        </w:rPr>
        <w:t>attribute</w:t>
      </w:r>
      <w:proofErr w:type="gramEnd"/>
      <w:r w:rsidRPr="005A3BE4">
        <w:rPr>
          <w:rFonts w:ascii="Verdana" w:eastAsia="Times New Roman" w:hAnsi="Verdana" w:cs="Times New Roman"/>
          <w:color w:val="222222"/>
          <w:sz w:val="23"/>
          <w:szCs w:val="23"/>
        </w:rPr>
        <w:t xml:space="preserve"> you can impose NOT NULL constraint while declaring constants as well as variables. This will prevent you from assigning NULL values to your constants or variables.</w:t>
      </w:r>
    </w:p>
    <w:p w14:paraId="5C9D1937" w14:textId="77777777" w:rsidR="005A3BE4" w:rsidRPr="005A3BE4" w:rsidRDefault="005A3BE4" w:rsidP="005A3BE4">
      <w:pPr>
        <w:spacing w:after="390" w:line="240" w:lineRule="auto"/>
        <w:rPr>
          <w:rFonts w:ascii="Verdana" w:eastAsia="Times New Roman" w:hAnsi="Verdana" w:cs="Times New Roman"/>
          <w:color w:val="222222"/>
          <w:sz w:val="23"/>
          <w:szCs w:val="23"/>
        </w:rPr>
      </w:pPr>
      <w:r w:rsidRPr="005A3BE4">
        <w:rPr>
          <w:rFonts w:ascii="Verdana" w:eastAsia="Times New Roman" w:hAnsi="Verdana" w:cs="Times New Roman"/>
          <w:color w:val="222222"/>
          <w:sz w:val="23"/>
          <w:szCs w:val="23"/>
        </w:rPr>
        <w:t>To impose not null constraint simply write NOT NULL keyword before the Keyword default or before assignment operator in case you have used it. Let me show you how</w:t>
      </w:r>
    </w:p>
    <w:p w14:paraId="11DD31FE" w14:textId="77777777" w:rsidR="005A3BE4" w:rsidRPr="005A3BE4" w:rsidRDefault="005A3BE4" w:rsidP="005A3BE4">
      <w:pPr>
        <w:shd w:val="clear" w:color="auto" w:fill="FCB900"/>
        <w:spacing w:after="390" w:line="240" w:lineRule="auto"/>
        <w:rPr>
          <w:rFonts w:ascii="Verdana" w:eastAsia="Times New Roman" w:hAnsi="Verdana" w:cs="Times New Roman"/>
          <w:color w:val="222222"/>
          <w:sz w:val="23"/>
          <w:szCs w:val="23"/>
        </w:rPr>
      </w:pPr>
      <w:r w:rsidRPr="005A3BE4">
        <w:rPr>
          <w:rFonts w:ascii="Verdana" w:eastAsia="Times New Roman" w:hAnsi="Verdana" w:cs="Times New Roman"/>
          <w:b/>
          <w:bCs/>
          <w:i/>
          <w:iCs/>
          <w:color w:val="222222"/>
          <w:sz w:val="23"/>
          <w:szCs w:val="23"/>
        </w:rPr>
        <w:lastRenderedPageBreak/>
        <w:t>DECLARE</w:t>
      </w:r>
      <w:r w:rsidRPr="005A3BE4">
        <w:rPr>
          <w:rFonts w:ascii="Verdana" w:eastAsia="Times New Roman" w:hAnsi="Verdana" w:cs="Times New Roman"/>
          <w:i/>
          <w:iCs/>
          <w:color w:val="222222"/>
          <w:sz w:val="23"/>
          <w:szCs w:val="23"/>
        </w:rPr>
        <w:br/>
      </w:r>
      <w:proofErr w:type="spellStart"/>
      <w:r w:rsidRPr="005A3BE4">
        <w:rPr>
          <w:rFonts w:ascii="Verdana" w:eastAsia="Times New Roman" w:hAnsi="Verdana" w:cs="Times New Roman"/>
          <w:b/>
          <w:bCs/>
          <w:i/>
          <w:iCs/>
          <w:color w:val="222222"/>
          <w:sz w:val="23"/>
          <w:szCs w:val="23"/>
        </w:rPr>
        <w:t>v_pi</w:t>
      </w:r>
      <w:proofErr w:type="spellEnd"/>
      <w:r w:rsidRPr="005A3BE4">
        <w:rPr>
          <w:rFonts w:ascii="Verdana" w:eastAsia="Times New Roman" w:hAnsi="Verdana" w:cs="Times New Roman"/>
          <w:b/>
          <w:bCs/>
          <w:i/>
          <w:iCs/>
          <w:color w:val="222222"/>
          <w:sz w:val="23"/>
          <w:szCs w:val="23"/>
        </w:rPr>
        <w:t xml:space="preserve"> CONSTANT </w:t>
      </w:r>
      <w:proofErr w:type="gramStart"/>
      <w:r w:rsidRPr="005A3BE4">
        <w:rPr>
          <w:rFonts w:ascii="Verdana" w:eastAsia="Times New Roman" w:hAnsi="Verdana" w:cs="Times New Roman"/>
          <w:b/>
          <w:bCs/>
          <w:i/>
          <w:iCs/>
          <w:color w:val="222222"/>
          <w:sz w:val="23"/>
          <w:szCs w:val="23"/>
        </w:rPr>
        <w:t>NUMBER(</w:t>
      </w:r>
      <w:proofErr w:type="gramEnd"/>
      <w:r w:rsidRPr="005A3BE4">
        <w:rPr>
          <w:rFonts w:ascii="Verdana" w:eastAsia="Times New Roman" w:hAnsi="Verdana" w:cs="Times New Roman"/>
          <w:b/>
          <w:bCs/>
          <w:i/>
          <w:iCs/>
          <w:color w:val="222222"/>
          <w:sz w:val="23"/>
          <w:szCs w:val="23"/>
        </w:rPr>
        <w:t>7,6) NOT NULL DEFAULT 3.1415926;</w:t>
      </w:r>
      <w:r w:rsidRPr="005A3BE4">
        <w:rPr>
          <w:rFonts w:ascii="Verdana" w:eastAsia="Times New Roman" w:hAnsi="Verdana" w:cs="Times New Roman"/>
          <w:i/>
          <w:iCs/>
          <w:color w:val="222222"/>
          <w:sz w:val="23"/>
          <w:szCs w:val="23"/>
        </w:rPr>
        <w:br/>
      </w:r>
      <w:r w:rsidRPr="005A3BE4">
        <w:rPr>
          <w:rFonts w:ascii="Verdana" w:eastAsia="Times New Roman" w:hAnsi="Verdana" w:cs="Times New Roman"/>
          <w:b/>
          <w:bCs/>
          <w:i/>
          <w:iCs/>
          <w:color w:val="222222"/>
          <w:sz w:val="23"/>
          <w:szCs w:val="23"/>
        </w:rPr>
        <w:t>BEGIN</w:t>
      </w:r>
      <w:r w:rsidRPr="005A3BE4">
        <w:rPr>
          <w:rFonts w:ascii="Verdana" w:eastAsia="Times New Roman" w:hAnsi="Verdana" w:cs="Times New Roman"/>
          <w:i/>
          <w:iCs/>
          <w:color w:val="222222"/>
          <w:sz w:val="23"/>
          <w:szCs w:val="23"/>
        </w:rPr>
        <w:br/>
      </w:r>
      <w:r w:rsidRPr="005A3BE4">
        <w:rPr>
          <w:rFonts w:ascii="Verdana" w:eastAsia="Times New Roman" w:hAnsi="Verdana" w:cs="Times New Roman"/>
          <w:b/>
          <w:bCs/>
          <w:i/>
          <w:iCs/>
          <w:color w:val="222222"/>
          <w:sz w:val="23"/>
          <w:szCs w:val="23"/>
        </w:rPr>
        <w:t>DBMS_OUTPUT.PUT_LINE (</w:t>
      </w:r>
      <w:proofErr w:type="spellStart"/>
      <w:r w:rsidRPr="005A3BE4">
        <w:rPr>
          <w:rFonts w:ascii="Verdana" w:eastAsia="Times New Roman" w:hAnsi="Verdana" w:cs="Times New Roman"/>
          <w:b/>
          <w:bCs/>
          <w:i/>
          <w:iCs/>
          <w:color w:val="222222"/>
          <w:sz w:val="23"/>
          <w:szCs w:val="23"/>
        </w:rPr>
        <w:t>v_pi</w:t>
      </w:r>
      <w:proofErr w:type="spellEnd"/>
      <w:r w:rsidRPr="005A3BE4">
        <w:rPr>
          <w:rFonts w:ascii="Verdana" w:eastAsia="Times New Roman" w:hAnsi="Verdana" w:cs="Times New Roman"/>
          <w:b/>
          <w:bCs/>
          <w:i/>
          <w:iCs/>
          <w:color w:val="222222"/>
          <w:sz w:val="23"/>
          <w:szCs w:val="23"/>
        </w:rPr>
        <w:t>);</w:t>
      </w:r>
      <w:r w:rsidRPr="005A3BE4">
        <w:rPr>
          <w:rFonts w:ascii="Verdana" w:eastAsia="Times New Roman" w:hAnsi="Verdana" w:cs="Times New Roman"/>
          <w:i/>
          <w:iCs/>
          <w:color w:val="222222"/>
          <w:sz w:val="23"/>
          <w:szCs w:val="23"/>
        </w:rPr>
        <w:br/>
      </w:r>
      <w:r w:rsidRPr="005A3BE4">
        <w:rPr>
          <w:rFonts w:ascii="Verdana" w:eastAsia="Times New Roman" w:hAnsi="Verdana" w:cs="Times New Roman"/>
          <w:b/>
          <w:bCs/>
          <w:i/>
          <w:iCs/>
          <w:color w:val="222222"/>
          <w:sz w:val="23"/>
          <w:szCs w:val="23"/>
        </w:rPr>
        <w:t>END;/</w:t>
      </w:r>
    </w:p>
    <w:p w14:paraId="6DD39D09" w14:textId="34F68F74" w:rsidR="005A3BE4" w:rsidRDefault="005A3BE4" w:rsidP="005A3BE4">
      <w:pPr>
        <w:spacing w:after="390" w:line="240" w:lineRule="auto"/>
        <w:rPr>
          <w:rFonts w:ascii="Verdana" w:eastAsia="Times New Roman" w:hAnsi="Verdana" w:cs="Times New Roman"/>
          <w:color w:val="222222"/>
          <w:sz w:val="23"/>
          <w:szCs w:val="23"/>
        </w:rPr>
      </w:pPr>
      <w:r w:rsidRPr="005A3BE4">
        <w:rPr>
          <w:rFonts w:ascii="Verdana" w:eastAsia="Times New Roman" w:hAnsi="Verdana" w:cs="Times New Roman"/>
          <w:color w:val="222222"/>
          <w:sz w:val="23"/>
          <w:szCs w:val="23"/>
        </w:rPr>
        <w:t>That’s all you have to do.</w:t>
      </w:r>
    </w:p>
    <w:p w14:paraId="71EA1F2B" w14:textId="77777777" w:rsidR="00C02817" w:rsidRDefault="00C02817" w:rsidP="005A3BE4">
      <w:pPr>
        <w:spacing w:after="390" w:line="240" w:lineRule="auto"/>
        <w:rPr>
          <w:rFonts w:ascii="Verdana" w:eastAsia="Times New Roman" w:hAnsi="Verdana" w:cs="Times New Roman"/>
          <w:color w:val="222222"/>
          <w:sz w:val="23"/>
          <w:szCs w:val="23"/>
        </w:rPr>
      </w:pPr>
    </w:p>
    <w:p w14:paraId="5CFD327A" w14:textId="77777777" w:rsidR="00C02817" w:rsidRDefault="00C02817" w:rsidP="00C02817">
      <w:pPr>
        <w:pStyle w:val="Heading1"/>
        <w:spacing w:before="0" w:beforeAutospacing="0" w:after="75" w:afterAutospacing="0" w:line="810" w:lineRule="atLeast"/>
        <w:rPr>
          <w:rFonts w:ascii="Roboto Condensed" w:hAnsi="Roboto Condensed"/>
          <w:b w:val="0"/>
          <w:bCs w:val="0"/>
          <w:color w:val="111111"/>
          <w:sz w:val="66"/>
          <w:szCs w:val="66"/>
        </w:rPr>
      </w:pPr>
      <w:r>
        <w:rPr>
          <w:rFonts w:ascii="Roboto Condensed" w:hAnsi="Roboto Condensed"/>
          <w:b w:val="0"/>
          <w:bCs w:val="0"/>
          <w:color w:val="111111"/>
          <w:sz w:val="66"/>
          <w:szCs w:val="66"/>
        </w:rPr>
        <w:t>Bind Variables In PL/SQL</w:t>
      </w:r>
    </w:p>
    <w:p w14:paraId="56015C67" w14:textId="77777777" w:rsidR="00C02817" w:rsidRDefault="00C02817" w:rsidP="00C02817">
      <w:pPr>
        <w:pStyle w:val="Heading2"/>
        <w:spacing w:before="450" w:beforeAutospacing="0" w:after="300" w:afterAutospacing="0" w:line="570" w:lineRule="atLeast"/>
        <w:rPr>
          <w:rFonts w:ascii="Arial" w:hAnsi="Arial" w:cs="Arial"/>
          <w:b w:val="0"/>
          <w:bCs w:val="0"/>
          <w:color w:val="111111"/>
          <w:sz w:val="41"/>
          <w:szCs w:val="41"/>
        </w:rPr>
      </w:pPr>
      <w:r>
        <w:rPr>
          <w:rStyle w:val="Strong"/>
          <w:rFonts w:ascii="Arial" w:hAnsi="Arial" w:cs="Arial"/>
          <w:b/>
          <w:bCs/>
          <w:color w:val="111111"/>
          <w:sz w:val="41"/>
          <w:szCs w:val="41"/>
        </w:rPr>
        <w:t xml:space="preserve">How </w:t>
      </w:r>
      <w:proofErr w:type="gramStart"/>
      <w:r>
        <w:rPr>
          <w:rStyle w:val="Strong"/>
          <w:rFonts w:ascii="Arial" w:hAnsi="Arial" w:cs="Arial"/>
          <w:b/>
          <w:bCs/>
          <w:color w:val="111111"/>
          <w:sz w:val="41"/>
          <w:szCs w:val="41"/>
        </w:rPr>
        <w:t>To</w:t>
      </w:r>
      <w:proofErr w:type="gramEnd"/>
      <w:r>
        <w:rPr>
          <w:rStyle w:val="Strong"/>
          <w:rFonts w:ascii="Arial" w:hAnsi="Arial" w:cs="Arial"/>
          <w:b/>
          <w:bCs/>
          <w:color w:val="111111"/>
          <w:sz w:val="41"/>
          <w:szCs w:val="41"/>
        </w:rPr>
        <w:t xml:space="preserve"> Create, Declare, Initialize and Display Bind Variables in PL/SQL</w:t>
      </w:r>
    </w:p>
    <w:p w14:paraId="0D42C42C" w14:textId="77777777" w:rsidR="00C02817" w:rsidRDefault="00C02817" w:rsidP="00C02817">
      <w:pPr>
        <w:pStyle w:val="NormalWeb"/>
        <w:spacing w:before="0" w:beforeAutospacing="0" w:after="390" w:afterAutospacing="0"/>
        <w:rPr>
          <w:rFonts w:ascii="Verdana" w:hAnsi="Verdana"/>
          <w:color w:val="222222"/>
          <w:sz w:val="23"/>
          <w:szCs w:val="23"/>
        </w:rPr>
      </w:pPr>
      <w:r>
        <w:rPr>
          <w:rFonts w:ascii="Verdana" w:hAnsi="Verdana"/>
          <w:color w:val="222222"/>
          <w:sz w:val="23"/>
          <w:szCs w:val="23"/>
        </w:rPr>
        <w:t>There are two types of variables in Oracle database.</w:t>
      </w:r>
    </w:p>
    <w:p w14:paraId="556C7CE9" w14:textId="77777777" w:rsidR="00C02817" w:rsidRDefault="00C02817" w:rsidP="00B969E5">
      <w:pPr>
        <w:numPr>
          <w:ilvl w:val="0"/>
          <w:numId w:val="6"/>
        </w:numPr>
        <w:spacing w:before="100" w:beforeAutospacing="1" w:after="150" w:line="240" w:lineRule="auto"/>
        <w:ind w:left="1035"/>
        <w:rPr>
          <w:rFonts w:ascii="Verdana" w:hAnsi="Verdana"/>
          <w:color w:val="222222"/>
          <w:sz w:val="23"/>
          <w:szCs w:val="23"/>
        </w:rPr>
      </w:pPr>
      <w:r>
        <w:rPr>
          <w:rFonts w:ascii="Verdana" w:hAnsi="Verdana"/>
          <w:color w:val="222222"/>
          <w:sz w:val="23"/>
          <w:szCs w:val="23"/>
        </w:rPr>
        <w:t>User variables. Discussed in </w:t>
      </w:r>
      <w:hyperlink r:id="rId7" w:history="1">
        <w:r>
          <w:rPr>
            <w:rStyle w:val="Hyperlink"/>
            <w:rFonts w:ascii="Verdana" w:hAnsi="Verdana"/>
            <w:color w:val="EA2E2E"/>
            <w:sz w:val="23"/>
            <w:szCs w:val="23"/>
            <w:u w:val="none"/>
          </w:rPr>
          <w:t>PL/SQL Tutorial 2</w:t>
        </w:r>
      </w:hyperlink>
    </w:p>
    <w:p w14:paraId="3E00E7F0" w14:textId="77777777" w:rsidR="00C02817" w:rsidRDefault="00C02817" w:rsidP="00B969E5">
      <w:pPr>
        <w:numPr>
          <w:ilvl w:val="0"/>
          <w:numId w:val="6"/>
        </w:numPr>
        <w:spacing w:before="100" w:beforeAutospacing="1" w:after="0" w:line="240" w:lineRule="auto"/>
        <w:ind w:left="1035"/>
        <w:rPr>
          <w:rFonts w:ascii="Verdana" w:hAnsi="Verdana"/>
          <w:color w:val="222222"/>
          <w:sz w:val="23"/>
          <w:szCs w:val="23"/>
        </w:rPr>
      </w:pPr>
      <w:r>
        <w:rPr>
          <w:rFonts w:ascii="Verdana" w:hAnsi="Verdana"/>
          <w:color w:val="222222"/>
          <w:sz w:val="23"/>
          <w:szCs w:val="23"/>
        </w:rPr>
        <w:t xml:space="preserve">Bind variables </w:t>
      </w:r>
      <w:proofErr w:type="spellStart"/>
      <w:r>
        <w:rPr>
          <w:rFonts w:ascii="Verdana" w:hAnsi="Verdana"/>
          <w:color w:val="222222"/>
          <w:sz w:val="23"/>
          <w:szCs w:val="23"/>
        </w:rPr>
        <w:t>a.k.a</w:t>
      </w:r>
      <w:proofErr w:type="spellEnd"/>
      <w:r>
        <w:rPr>
          <w:rFonts w:ascii="Verdana" w:hAnsi="Verdana"/>
          <w:color w:val="222222"/>
          <w:sz w:val="23"/>
          <w:szCs w:val="23"/>
        </w:rPr>
        <w:t xml:space="preserve"> Host variables.</w:t>
      </w:r>
    </w:p>
    <w:p w14:paraId="43CEAE3D" w14:textId="77777777" w:rsidR="00C02817" w:rsidRDefault="00C02817" w:rsidP="00C02817">
      <w:pPr>
        <w:pStyle w:val="NormalWeb"/>
        <w:spacing w:before="0" w:beforeAutospacing="0" w:after="390" w:afterAutospacing="0"/>
        <w:rPr>
          <w:rFonts w:ascii="Verdana" w:hAnsi="Verdana"/>
          <w:color w:val="222222"/>
          <w:sz w:val="23"/>
          <w:szCs w:val="23"/>
        </w:rPr>
      </w:pPr>
      <w:r>
        <w:rPr>
          <w:rFonts w:ascii="Verdana" w:hAnsi="Verdana"/>
          <w:color w:val="222222"/>
          <w:sz w:val="23"/>
          <w:szCs w:val="23"/>
        </w:rPr>
        <w:t>Unlike user variables which can only be declared inside the declaration section of PL/SQL block you can declare bind variable anywhere in the host environment and that is the reason why we also refer bind variables as host variable.</w:t>
      </w:r>
    </w:p>
    <w:p w14:paraId="6AFF4202" w14:textId="77777777" w:rsidR="00C02817" w:rsidRDefault="00C02817" w:rsidP="00C02817">
      <w:pPr>
        <w:pStyle w:val="has-background"/>
        <w:shd w:val="clear" w:color="auto" w:fill="00D084"/>
        <w:spacing w:before="0" w:beforeAutospacing="0" w:after="390" w:afterAutospacing="0"/>
        <w:jc w:val="center"/>
        <w:rPr>
          <w:rFonts w:ascii="Verdana" w:hAnsi="Verdana"/>
          <w:color w:val="222222"/>
          <w:sz w:val="23"/>
          <w:szCs w:val="23"/>
        </w:rPr>
      </w:pPr>
      <w:r>
        <w:rPr>
          <w:rStyle w:val="Strong"/>
          <w:rFonts w:ascii="Verdana" w:hAnsi="Verdana"/>
          <w:color w:val="222222"/>
          <w:sz w:val="23"/>
          <w:szCs w:val="23"/>
        </w:rPr>
        <w:t>Definition</w:t>
      </w:r>
      <w:r>
        <w:rPr>
          <w:rFonts w:ascii="Verdana" w:hAnsi="Verdana"/>
          <w:color w:val="222222"/>
          <w:sz w:val="23"/>
          <w:szCs w:val="23"/>
        </w:rPr>
        <w:br/>
        <w:t>Bind variables in Oracle database can be defined as the variables that we create in SQL* PLUS and then reference in PL/SQL.  ~ Oracle Docs</w:t>
      </w:r>
    </w:p>
    <w:p w14:paraId="5D943D7D" w14:textId="77777777" w:rsidR="00C02817" w:rsidRDefault="00C02817" w:rsidP="00C02817">
      <w:pPr>
        <w:pStyle w:val="Heading2"/>
        <w:spacing w:before="450" w:beforeAutospacing="0" w:after="300" w:afterAutospacing="0" w:line="570" w:lineRule="atLeast"/>
        <w:rPr>
          <w:rFonts w:ascii="Arial" w:hAnsi="Arial" w:cs="Arial"/>
          <w:b w:val="0"/>
          <w:bCs w:val="0"/>
          <w:color w:val="111111"/>
          <w:sz w:val="41"/>
          <w:szCs w:val="41"/>
        </w:rPr>
      </w:pPr>
      <w:r>
        <w:rPr>
          <w:rStyle w:val="Strong"/>
          <w:rFonts w:ascii="Arial" w:hAnsi="Arial" w:cs="Arial"/>
          <w:b/>
          <w:bCs/>
          <w:color w:val="111111"/>
          <w:sz w:val="41"/>
          <w:szCs w:val="41"/>
          <w:u w:val="single"/>
        </w:rPr>
        <w:t xml:space="preserve">How To Declare a Bind </w:t>
      </w:r>
      <w:proofErr w:type="gramStart"/>
      <w:r>
        <w:rPr>
          <w:rStyle w:val="Strong"/>
          <w:rFonts w:ascii="Arial" w:hAnsi="Arial" w:cs="Arial"/>
          <w:b/>
          <w:bCs/>
          <w:color w:val="111111"/>
          <w:sz w:val="41"/>
          <w:szCs w:val="41"/>
          <w:u w:val="single"/>
        </w:rPr>
        <w:t>Variable (Variable command)</w:t>
      </w:r>
      <w:proofErr w:type="gramEnd"/>
    </w:p>
    <w:p w14:paraId="1B07BA81" w14:textId="77777777" w:rsidR="00C02817" w:rsidRDefault="00C02817" w:rsidP="00C02817">
      <w:pPr>
        <w:pStyle w:val="NormalWeb"/>
        <w:spacing w:before="0" w:beforeAutospacing="0" w:after="390" w:afterAutospacing="0"/>
        <w:rPr>
          <w:rFonts w:ascii="Verdana" w:hAnsi="Verdana"/>
          <w:color w:val="222222"/>
          <w:sz w:val="23"/>
          <w:szCs w:val="23"/>
        </w:rPr>
      </w:pPr>
      <w:r>
        <w:rPr>
          <w:rFonts w:ascii="Verdana" w:hAnsi="Verdana"/>
          <w:color w:val="222222"/>
          <w:sz w:val="23"/>
          <w:szCs w:val="23"/>
        </w:rPr>
        <w:t xml:space="preserve">Let’s see how to create or say declare a bind variable. We can declare a bind variable using VARIABLE command. Variable command declares the bind variable which you can refer in PL/SQL. </w:t>
      </w:r>
      <w:proofErr w:type="gramStart"/>
      <w:r>
        <w:rPr>
          <w:rFonts w:ascii="Verdana" w:hAnsi="Verdana"/>
          <w:color w:val="222222"/>
          <w:sz w:val="23"/>
          <w:szCs w:val="23"/>
        </w:rPr>
        <w:t>Also</w:t>
      </w:r>
      <w:proofErr w:type="gramEnd"/>
      <w:r>
        <w:rPr>
          <w:rFonts w:ascii="Verdana" w:hAnsi="Verdana"/>
          <w:color w:val="222222"/>
          <w:sz w:val="23"/>
          <w:szCs w:val="23"/>
        </w:rPr>
        <w:t xml:space="preserve"> as I said earlier in this tutorial that in order to declare bind variables we do not need to write any PL/SQL block or section.</w:t>
      </w:r>
    </w:p>
    <w:p w14:paraId="128AB564" w14:textId="77777777" w:rsidR="00C02817" w:rsidRDefault="00C02817" w:rsidP="00C02817">
      <w:pPr>
        <w:pStyle w:val="NormalWeb"/>
        <w:spacing w:before="0" w:beforeAutospacing="0" w:after="390" w:afterAutospacing="0"/>
        <w:rPr>
          <w:rFonts w:ascii="Verdana" w:hAnsi="Verdana"/>
          <w:color w:val="222222"/>
          <w:sz w:val="23"/>
          <w:szCs w:val="23"/>
        </w:rPr>
      </w:pPr>
      <w:r>
        <w:rPr>
          <w:rFonts w:ascii="Verdana" w:hAnsi="Verdana"/>
          <w:color w:val="222222"/>
          <w:sz w:val="23"/>
          <w:szCs w:val="23"/>
        </w:rPr>
        <w:lastRenderedPageBreak/>
        <w:t>Let’s do an example and declare our first bind variable</w:t>
      </w:r>
    </w:p>
    <w:p w14:paraId="6E5D7E97" w14:textId="77777777" w:rsidR="00C02817" w:rsidRDefault="00C02817" w:rsidP="00C02817">
      <w:pPr>
        <w:pStyle w:val="has-background"/>
        <w:shd w:val="clear" w:color="auto" w:fill="FCB900"/>
        <w:spacing w:before="0" w:beforeAutospacing="0" w:after="390" w:afterAutospacing="0"/>
        <w:rPr>
          <w:rFonts w:ascii="Verdana" w:hAnsi="Verdana"/>
          <w:color w:val="222222"/>
          <w:sz w:val="23"/>
          <w:szCs w:val="23"/>
        </w:rPr>
      </w:pPr>
      <w:r>
        <w:rPr>
          <w:rStyle w:val="Emphasis"/>
          <w:rFonts w:ascii="Verdana" w:hAnsi="Verdana"/>
          <w:b/>
          <w:bCs/>
          <w:color w:val="222222"/>
          <w:sz w:val="23"/>
          <w:szCs w:val="23"/>
        </w:rPr>
        <w:t>VARIABLE v_bind1 VARCHAR2 (10);</w:t>
      </w:r>
    </w:p>
    <w:p w14:paraId="13CE48B7" w14:textId="77777777" w:rsidR="00C02817" w:rsidRDefault="00C02817" w:rsidP="00C02817">
      <w:pPr>
        <w:pStyle w:val="NormalWeb"/>
        <w:spacing w:before="0" w:beforeAutospacing="0" w:after="390" w:afterAutospacing="0"/>
        <w:rPr>
          <w:rFonts w:ascii="Verdana" w:hAnsi="Verdana"/>
          <w:color w:val="222222"/>
          <w:sz w:val="23"/>
          <w:szCs w:val="23"/>
        </w:rPr>
      </w:pPr>
      <w:r>
        <w:rPr>
          <w:rFonts w:ascii="Verdana" w:hAnsi="Verdana"/>
          <w:color w:val="222222"/>
          <w:sz w:val="23"/>
          <w:szCs w:val="23"/>
        </w:rPr>
        <w:t>See how easy it is to declare a bind variable in oracle database! You simply have to write a command which starts with keyword VARIABLE followed by the name of your bind variable which is completely user defined along with the data type and data width. That’s how we declare a bind variable in Oracle database. </w:t>
      </w:r>
    </w:p>
    <w:p w14:paraId="6BC850A5" w14:textId="77777777" w:rsidR="00C02817" w:rsidRDefault="00C02817" w:rsidP="00C02817">
      <w:pPr>
        <w:pStyle w:val="NormalWeb"/>
        <w:spacing w:before="0" w:beforeAutospacing="0" w:after="390" w:afterAutospacing="0"/>
        <w:rPr>
          <w:rFonts w:ascii="Verdana" w:hAnsi="Verdana"/>
          <w:color w:val="222222"/>
          <w:sz w:val="23"/>
          <w:szCs w:val="23"/>
        </w:rPr>
      </w:pPr>
      <w:r>
        <w:rPr>
          <w:rFonts w:ascii="Verdana" w:hAnsi="Verdana"/>
          <w:color w:val="222222"/>
          <w:sz w:val="23"/>
          <w:szCs w:val="23"/>
        </w:rPr>
        <w:t xml:space="preserve">Did you notice that I didn’t write any PL/SQL block or section here to declare this bind variable which is very unlike the user </w:t>
      </w:r>
      <w:proofErr w:type="gramStart"/>
      <w:r>
        <w:rPr>
          <w:rFonts w:ascii="Verdana" w:hAnsi="Verdana"/>
          <w:color w:val="222222"/>
          <w:sz w:val="23"/>
          <w:szCs w:val="23"/>
        </w:rPr>
        <w:t>variable.</w:t>
      </w:r>
      <w:proofErr w:type="gramEnd"/>
    </w:p>
    <w:p w14:paraId="7ECAC4AC" w14:textId="77777777" w:rsidR="00C02817" w:rsidRDefault="00C02817" w:rsidP="00C02817">
      <w:pPr>
        <w:pStyle w:val="Heading2"/>
        <w:spacing w:before="450" w:beforeAutospacing="0" w:after="300" w:afterAutospacing="0" w:line="570" w:lineRule="atLeast"/>
        <w:rPr>
          <w:rFonts w:ascii="Arial" w:hAnsi="Arial" w:cs="Arial"/>
          <w:b w:val="0"/>
          <w:bCs w:val="0"/>
          <w:color w:val="111111"/>
          <w:sz w:val="41"/>
          <w:szCs w:val="41"/>
        </w:rPr>
      </w:pPr>
      <w:r>
        <w:rPr>
          <w:rStyle w:val="Strong"/>
          <w:rFonts w:ascii="Arial" w:hAnsi="Arial" w:cs="Arial"/>
          <w:b/>
          <w:bCs/>
          <w:color w:val="111111"/>
          <w:sz w:val="41"/>
          <w:szCs w:val="41"/>
          <w:u w:val="single"/>
        </w:rPr>
        <w:t>Other Uses of Variable Command.</w:t>
      </w:r>
    </w:p>
    <w:p w14:paraId="43E7E8B4" w14:textId="77777777" w:rsidR="00C02817" w:rsidRDefault="00C02817" w:rsidP="00C02817">
      <w:pPr>
        <w:pStyle w:val="NormalWeb"/>
        <w:spacing w:before="0" w:beforeAutospacing="0" w:after="390" w:afterAutospacing="0"/>
        <w:rPr>
          <w:rFonts w:ascii="Verdana" w:hAnsi="Verdana"/>
          <w:color w:val="222222"/>
          <w:sz w:val="23"/>
          <w:szCs w:val="23"/>
        </w:rPr>
      </w:pPr>
      <w:r>
        <w:rPr>
          <w:rFonts w:ascii="Verdana" w:hAnsi="Verdana"/>
          <w:color w:val="222222"/>
          <w:sz w:val="23"/>
          <w:szCs w:val="23"/>
        </w:rPr>
        <w:t>Declaring the bind variable is the first use of this variable command there are few other uses of it also. Let’s see what those are:</w:t>
      </w:r>
    </w:p>
    <w:p w14:paraId="32D722B9" w14:textId="77777777" w:rsidR="00C02817" w:rsidRDefault="00C02817" w:rsidP="00C02817">
      <w:pPr>
        <w:pStyle w:val="Heading3"/>
        <w:spacing w:before="405" w:beforeAutospacing="0" w:after="255" w:afterAutospacing="0" w:line="450" w:lineRule="atLeast"/>
        <w:rPr>
          <w:rFonts w:ascii="Arial" w:hAnsi="Arial" w:cs="Arial"/>
          <w:b w:val="0"/>
          <w:bCs w:val="0"/>
          <w:color w:val="111111"/>
          <w:sz w:val="33"/>
          <w:szCs w:val="33"/>
        </w:rPr>
      </w:pPr>
      <w:r>
        <w:rPr>
          <w:rStyle w:val="Strong"/>
          <w:rFonts w:ascii="Arial" w:hAnsi="Arial" w:cs="Arial"/>
          <w:b/>
          <w:bCs/>
          <w:color w:val="111111"/>
          <w:sz w:val="33"/>
          <w:szCs w:val="33"/>
        </w:rPr>
        <w:t>List all the bind variables declared in the session.</w:t>
      </w:r>
    </w:p>
    <w:p w14:paraId="025BEB2D" w14:textId="77777777" w:rsidR="00C02817" w:rsidRDefault="00C02817" w:rsidP="00C02817">
      <w:pPr>
        <w:pStyle w:val="NormalWeb"/>
        <w:spacing w:before="0" w:beforeAutospacing="0" w:after="390" w:afterAutospacing="0"/>
        <w:rPr>
          <w:rFonts w:ascii="Verdana" w:hAnsi="Verdana"/>
          <w:color w:val="222222"/>
          <w:sz w:val="23"/>
          <w:szCs w:val="23"/>
        </w:rPr>
      </w:pPr>
      <w:r>
        <w:rPr>
          <w:rFonts w:ascii="Verdana" w:hAnsi="Verdana"/>
          <w:color w:val="222222"/>
          <w:sz w:val="23"/>
          <w:szCs w:val="23"/>
        </w:rPr>
        <w:t xml:space="preserve">Yes using Variable </w:t>
      </w:r>
      <w:proofErr w:type="gramStart"/>
      <w:r>
        <w:rPr>
          <w:rFonts w:ascii="Verdana" w:hAnsi="Verdana"/>
          <w:color w:val="222222"/>
          <w:sz w:val="23"/>
          <w:szCs w:val="23"/>
        </w:rPr>
        <w:t>command</w:t>
      </w:r>
      <w:proofErr w:type="gramEnd"/>
      <w:r>
        <w:rPr>
          <w:rFonts w:ascii="Verdana" w:hAnsi="Verdana"/>
          <w:color w:val="222222"/>
          <w:sz w:val="23"/>
          <w:szCs w:val="23"/>
        </w:rPr>
        <w:t xml:space="preserve"> you can display the list of all the bind variables you have declared in the session. To display the list of all the bind variables you simply have to write the keyword variable and execute. Doing so will return list of all the bind variables.</w:t>
      </w:r>
    </w:p>
    <w:p w14:paraId="1B59DA44" w14:textId="77777777" w:rsidR="00C02817" w:rsidRDefault="00C02817" w:rsidP="00C02817">
      <w:pPr>
        <w:pStyle w:val="NormalWeb"/>
        <w:spacing w:before="0" w:beforeAutospacing="0" w:after="390" w:afterAutospacing="0"/>
        <w:rPr>
          <w:rFonts w:ascii="Verdana" w:hAnsi="Verdana"/>
          <w:color w:val="222222"/>
          <w:sz w:val="23"/>
          <w:szCs w:val="23"/>
        </w:rPr>
      </w:pPr>
      <w:r>
        <w:rPr>
          <w:rFonts w:ascii="Verdana" w:hAnsi="Verdana"/>
          <w:color w:val="222222"/>
          <w:sz w:val="23"/>
          <w:szCs w:val="23"/>
        </w:rPr>
        <w:t>Let’s see.</w:t>
      </w:r>
    </w:p>
    <w:p w14:paraId="61173008" w14:textId="77777777" w:rsidR="00C02817" w:rsidRDefault="00C02817" w:rsidP="00C02817">
      <w:pPr>
        <w:pStyle w:val="has-background"/>
        <w:shd w:val="clear" w:color="auto" w:fill="FCB900"/>
        <w:spacing w:before="0" w:beforeAutospacing="0" w:after="390" w:afterAutospacing="0"/>
        <w:rPr>
          <w:rFonts w:ascii="Verdana" w:hAnsi="Verdana"/>
          <w:color w:val="222222"/>
          <w:sz w:val="23"/>
          <w:szCs w:val="23"/>
        </w:rPr>
      </w:pPr>
      <w:r>
        <w:rPr>
          <w:rStyle w:val="Emphasis"/>
          <w:rFonts w:ascii="Verdana" w:hAnsi="Verdana"/>
          <w:b/>
          <w:bCs/>
          <w:color w:val="222222"/>
          <w:sz w:val="23"/>
          <w:szCs w:val="23"/>
        </w:rPr>
        <w:t>VARIABLE;</w:t>
      </w:r>
    </w:p>
    <w:p w14:paraId="519A7EC5" w14:textId="77777777" w:rsidR="00C02817" w:rsidRDefault="00C02817" w:rsidP="00C02817">
      <w:pPr>
        <w:pStyle w:val="NormalWeb"/>
        <w:spacing w:before="0" w:beforeAutospacing="0" w:after="390" w:afterAutospacing="0"/>
        <w:rPr>
          <w:rFonts w:ascii="Verdana" w:hAnsi="Verdana"/>
          <w:color w:val="222222"/>
          <w:sz w:val="23"/>
          <w:szCs w:val="23"/>
        </w:rPr>
      </w:pPr>
      <w:r>
        <w:rPr>
          <w:rFonts w:ascii="Verdana" w:hAnsi="Verdana"/>
          <w:color w:val="222222"/>
          <w:sz w:val="23"/>
          <w:szCs w:val="23"/>
        </w:rPr>
        <w:t>Execute the above command and that will show you the list of all the bind variables that you have declared in your session.</w:t>
      </w:r>
    </w:p>
    <w:p w14:paraId="2EFE1991" w14:textId="77777777" w:rsidR="00C02817" w:rsidRDefault="00C02817" w:rsidP="00C02817">
      <w:pPr>
        <w:pStyle w:val="Heading3"/>
        <w:spacing w:before="405" w:beforeAutospacing="0" w:after="255" w:afterAutospacing="0" w:line="450" w:lineRule="atLeast"/>
        <w:rPr>
          <w:rFonts w:ascii="Arial" w:hAnsi="Arial" w:cs="Arial"/>
          <w:b w:val="0"/>
          <w:bCs w:val="0"/>
          <w:color w:val="111111"/>
          <w:sz w:val="33"/>
          <w:szCs w:val="33"/>
        </w:rPr>
      </w:pPr>
      <w:r>
        <w:rPr>
          <w:rStyle w:val="Strong"/>
          <w:rFonts w:ascii="Arial" w:hAnsi="Arial" w:cs="Arial"/>
          <w:b/>
          <w:bCs/>
          <w:color w:val="111111"/>
          <w:sz w:val="33"/>
          <w:szCs w:val="33"/>
        </w:rPr>
        <w:t>See the definition of bind variable.</w:t>
      </w:r>
    </w:p>
    <w:p w14:paraId="6527ACE2" w14:textId="77777777" w:rsidR="00C02817" w:rsidRDefault="00C02817" w:rsidP="00C02817">
      <w:pPr>
        <w:pStyle w:val="NormalWeb"/>
        <w:spacing w:before="0" w:beforeAutospacing="0" w:after="390" w:afterAutospacing="0"/>
        <w:rPr>
          <w:rFonts w:ascii="Verdana" w:hAnsi="Verdana"/>
          <w:color w:val="222222"/>
          <w:sz w:val="23"/>
          <w:szCs w:val="23"/>
        </w:rPr>
      </w:pPr>
      <w:r>
        <w:rPr>
          <w:rFonts w:ascii="Verdana" w:hAnsi="Verdana"/>
          <w:color w:val="222222"/>
          <w:sz w:val="23"/>
          <w:szCs w:val="23"/>
        </w:rPr>
        <w:t>Variable command can also show you the definition of any bind variable created in the session. By definition I mean the data type and data width of the variable. To see the definition of the bind variable you have to write the keyword VARIABLE followed by the name of the bind variable in question.  </w:t>
      </w:r>
    </w:p>
    <w:p w14:paraId="3E2058CE" w14:textId="77777777" w:rsidR="00C02817" w:rsidRDefault="00C02817" w:rsidP="00C02817">
      <w:pPr>
        <w:pStyle w:val="NormalWeb"/>
        <w:spacing w:before="0" w:beforeAutospacing="0" w:after="390" w:afterAutospacing="0"/>
        <w:rPr>
          <w:rFonts w:ascii="Verdana" w:hAnsi="Verdana"/>
          <w:color w:val="222222"/>
          <w:sz w:val="23"/>
          <w:szCs w:val="23"/>
        </w:rPr>
      </w:pPr>
      <w:r>
        <w:rPr>
          <w:rFonts w:ascii="Verdana" w:hAnsi="Verdana"/>
          <w:color w:val="222222"/>
          <w:sz w:val="23"/>
          <w:szCs w:val="23"/>
        </w:rPr>
        <w:t>Let’s do an example and see the definition of this bind variable v_Bind2.</w:t>
      </w:r>
    </w:p>
    <w:p w14:paraId="79FBB697" w14:textId="77777777" w:rsidR="00C02817" w:rsidRDefault="00C02817" w:rsidP="00C02817">
      <w:pPr>
        <w:pStyle w:val="has-background"/>
        <w:shd w:val="clear" w:color="auto" w:fill="FCB900"/>
        <w:spacing w:before="0" w:beforeAutospacing="0" w:after="390" w:afterAutospacing="0"/>
        <w:rPr>
          <w:rFonts w:ascii="Verdana" w:hAnsi="Verdana"/>
          <w:color w:val="222222"/>
          <w:sz w:val="23"/>
          <w:szCs w:val="23"/>
        </w:rPr>
      </w:pPr>
      <w:r>
        <w:rPr>
          <w:rStyle w:val="Emphasis"/>
          <w:rFonts w:ascii="Verdana" w:hAnsi="Verdana"/>
          <w:b/>
          <w:bCs/>
          <w:color w:val="222222"/>
          <w:sz w:val="23"/>
          <w:szCs w:val="23"/>
        </w:rPr>
        <w:lastRenderedPageBreak/>
        <w:t>Variable v_bind2;</w:t>
      </w:r>
    </w:p>
    <w:p w14:paraId="27AFAB25" w14:textId="36008DA6" w:rsidR="00C02817" w:rsidRDefault="00C02817" w:rsidP="00C02817">
      <w:pPr>
        <w:pStyle w:val="NormalWeb"/>
        <w:spacing w:before="0" w:beforeAutospacing="0" w:after="390" w:afterAutospacing="0"/>
        <w:rPr>
          <w:rFonts w:ascii="Verdana" w:hAnsi="Verdana"/>
          <w:color w:val="222222"/>
          <w:sz w:val="23"/>
          <w:szCs w:val="23"/>
        </w:rPr>
      </w:pPr>
      <w:r>
        <w:rPr>
          <w:rFonts w:ascii="Verdana" w:hAnsi="Verdana"/>
          <w:color w:val="222222"/>
          <w:sz w:val="23"/>
          <w:szCs w:val="23"/>
        </w:rPr>
        <w:t xml:space="preserve">Execution of above command will show you the definition of bind variable </w:t>
      </w:r>
      <w:proofErr w:type="spellStart"/>
      <w:r>
        <w:rPr>
          <w:rFonts w:ascii="Verdana" w:hAnsi="Verdana"/>
          <w:color w:val="222222"/>
          <w:sz w:val="23"/>
          <w:szCs w:val="23"/>
        </w:rPr>
        <w:t>RebellionRider</w:t>
      </w:r>
      <w:proofErr w:type="spellEnd"/>
      <w:r>
        <w:rPr>
          <w:rFonts w:ascii="Verdana" w:hAnsi="Verdana"/>
          <w:color w:val="222222"/>
          <w:sz w:val="23"/>
          <w:szCs w:val="23"/>
        </w:rPr>
        <w:t>.</w:t>
      </w:r>
    </w:p>
    <w:p w14:paraId="194576DF" w14:textId="77777777" w:rsidR="00C02817" w:rsidRDefault="00C02817" w:rsidP="00C02817">
      <w:pPr>
        <w:pStyle w:val="has-background"/>
        <w:shd w:val="clear" w:color="auto" w:fill="00D084"/>
        <w:spacing w:before="0" w:beforeAutospacing="0" w:after="390" w:afterAutospacing="0"/>
        <w:jc w:val="center"/>
        <w:rPr>
          <w:rFonts w:ascii="Verdana" w:hAnsi="Verdana"/>
          <w:color w:val="222222"/>
          <w:sz w:val="23"/>
          <w:szCs w:val="23"/>
        </w:rPr>
      </w:pPr>
      <w:r>
        <w:rPr>
          <w:rStyle w:val="Emphasis"/>
          <w:rFonts w:ascii="Verdana" w:hAnsi="Verdana"/>
          <w:b/>
          <w:bCs/>
          <w:color w:val="222222"/>
          <w:sz w:val="23"/>
          <w:szCs w:val="23"/>
        </w:rPr>
        <w:t>Restriction:</w:t>
      </w:r>
      <w:r>
        <w:rPr>
          <w:rFonts w:ascii="Verdana" w:hAnsi="Verdana"/>
          <w:color w:val="222222"/>
          <w:sz w:val="23"/>
          <w:szCs w:val="23"/>
        </w:rPr>
        <w:br/>
      </w:r>
      <w:r>
        <w:rPr>
          <w:rStyle w:val="Emphasis"/>
          <w:rFonts w:ascii="Tahoma" w:hAnsi="Tahoma" w:cs="Tahoma"/>
          <w:b/>
          <w:bCs/>
          <w:color w:val="222222"/>
          <w:sz w:val="23"/>
          <w:szCs w:val="23"/>
        </w:rPr>
        <w:t>﻿</w:t>
      </w:r>
      <w:r>
        <w:rPr>
          <w:rStyle w:val="Emphasis"/>
          <w:rFonts w:ascii="Verdana" w:hAnsi="Verdana"/>
          <w:b/>
          <w:bCs/>
          <w:color w:val="222222"/>
          <w:sz w:val="23"/>
          <w:szCs w:val="23"/>
        </w:rPr>
        <w:t>If you are creating a bind variable of NUMBER datatype then you can not specify the precision and scale.</w:t>
      </w:r>
    </w:p>
    <w:p w14:paraId="18EE06FB" w14:textId="77777777" w:rsidR="00C02817" w:rsidRDefault="00C02817" w:rsidP="00C02817">
      <w:pPr>
        <w:pStyle w:val="Heading2"/>
        <w:spacing w:before="450" w:beforeAutospacing="0" w:after="300" w:afterAutospacing="0" w:line="570" w:lineRule="atLeast"/>
        <w:rPr>
          <w:rFonts w:ascii="Arial" w:hAnsi="Arial" w:cs="Arial"/>
          <w:b w:val="0"/>
          <w:bCs w:val="0"/>
          <w:color w:val="111111"/>
          <w:sz w:val="41"/>
          <w:szCs w:val="41"/>
        </w:rPr>
      </w:pPr>
      <w:r>
        <w:rPr>
          <w:rStyle w:val="Strong"/>
          <w:rFonts w:ascii="Arial" w:hAnsi="Arial" w:cs="Arial"/>
          <w:b/>
          <w:bCs/>
          <w:color w:val="111111"/>
          <w:sz w:val="41"/>
          <w:szCs w:val="41"/>
          <w:u w:val="single"/>
        </w:rPr>
        <w:t>Initialize the Bind Variable</w:t>
      </w:r>
    </w:p>
    <w:p w14:paraId="7E8E86F9" w14:textId="77777777" w:rsidR="00C02817" w:rsidRDefault="00C02817" w:rsidP="00C02817">
      <w:pPr>
        <w:pStyle w:val="NormalWeb"/>
        <w:spacing w:before="0" w:beforeAutospacing="0" w:after="390" w:afterAutospacing="0"/>
        <w:rPr>
          <w:rFonts w:ascii="Verdana" w:hAnsi="Verdana"/>
          <w:color w:val="222222"/>
          <w:sz w:val="23"/>
          <w:szCs w:val="23"/>
        </w:rPr>
      </w:pPr>
      <w:r>
        <w:rPr>
          <w:rFonts w:ascii="Verdana" w:hAnsi="Verdana"/>
          <w:color w:val="222222"/>
          <w:sz w:val="23"/>
          <w:szCs w:val="23"/>
        </w:rPr>
        <w:t xml:space="preserve">As we have now declared the bind variable </w:t>
      </w:r>
      <w:proofErr w:type="gramStart"/>
      <w:r>
        <w:rPr>
          <w:rFonts w:ascii="Verdana" w:hAnsi="Verdana"/>
          <w:color w:val="222222"/>
          <w:sz w:val="23"/>
          <w:szCs w:val="23"/>
        </w:rPr>
        <w:t>next</w:t>
      </w:r>
      <w:proofErr w:type="gramEnd"/>
      <w:r>
        <w:rPr>
          <w:rFonts w:ascii="Verdana" w:hAnsi="Verdana"/>
          <w:color w:val="222222"/>
          <w:sz w:val="23"/>
          <w:szCs w:val="23"/>
        </w:rPr>
        <w:t xml:space="preserve"> we have to initialize it. We have several different ways of initializing the bind variable. Let’s see what those are.</w:t>
      </w:r>
    </w:p>
    <w:p w14:paraId="3CDCFCB6" w14:textId="77777777" w:rsidR="00C02817" w:rsidRDefault="00C02817" w:rsidP="00C02817">
      <w:pPr>
        <w:pStyle w:val="Heading3"/>
        <w:spacing w:before="405" w:beforeAutospacing="0" w:after="255" w:afterAutospacing="0" w:line="450" w:lineRule="atLeast"/>
        <w:rPr>
          <w:rFonts w:ascii="Arial" w:hAnsi="Arial" w:cs="Arial"/>
          <w:b w:val="0"/>
          <w:bCs w:val="0"/>
          <w:color w:val="111111"/>
          <w:sz w:val="33"/>
          <w:szCs w:val="33"/>
        </w:rPr>
      </w:pPr>
      <w:r>
        <w:rPr>
          <w:rStyle w:val="Strong"/>
          <w:rFonts w:ascii="Arial" w:hAnsi="Arial" w:cs="Arial"/>
          <w:b/>
          <w:bCs/>
          <w:color w:val="111111"/>
          <w:sz w:val="33"/>
          <w:szCs w:val="33"/>
        </w:rPr>
        <w:t>You can initialize the bind variable using “Execute” command.</w:t>
      </w:r>
    </w:p>
    <w:p w14:paraId="04D7AE82" w14:textId="77777777" w:rsidR="00C02817" w:rsidRDefault="00C02817" w:rsidP="00C02817">
      <w:pPr>
        <w:pStyle w:val="NormalWeb"/>
        <w:spacing w:before="0" w:beforeAutospacing="0" w:after="390" w:afterAutospacing="0"/>
        <w:rPr>
          <w:rFonts w:ascii="Verdana" w:hAnsi="Verdana"/>
          <w:color w:val="222222"/>
          <w:sz w:val="23"/>
          <w:szCs w:val="23"/>
        </w:rPr>
      </w:pPr>
      <w:r>
        <w:rPr>
          <w:rFonts w:ascii="Verdana" w:hAnsi="Verdana"/>
          <w:color w:val="222222"/>
          <w:sz w:val="23"/>
          <w:szCs w:val="23"/>
        </w:rPr>
        <w:t>Execute command is </w:t>
      </w:r>
      <w:r>
        <w:rPr>
          <w:rFonts w:ascii="Verdana" w:hAnsi="Verdana"/>
          <w:color w:val="222222"/>
          <w:sz w:val="23"/>
          <w:szCs w:val="23"/>
          <w:u w:val="single"/>
        </w:rPr>
        <w:t>like a wrapper</w:t>
      </w:r>
      <w:r>
        <w:rPr>
          <w:rFonts w:ascii="Verdana" w:hAnsi="Verdana"/>
          <w:color w:val="222222"/>
          <w:sz w:val="23"/>
          <w:szCs w:val="23"/>
        </w:rPr>
        <w:t xml:space="preserve"> which works as an execution section of PL/SQL block. Let’s see how it works.  Let’s initialize our bind variable v_bind1 with a string </w:t>
      </w:r>
      <w:proofErr w:type="spellStart"/>
      <w:r>
        <w:rPr>
          <w:rFonts w:ascii="Verdana" w:hAnsi="Verdana"/>
          <w:color w:val="222222"/>
          <w:sz w:val="23"/>
          <w:szCs w:val="23"/>
        </w:rPr>
        <w:t>RebellionRider</w:t>
      </w:r>
      <w:proofErr w:type="spellEnd"/>
      <w:r>
        <w:rPr>
          <w:rFonts w:ascii="Verdana" w:hAnsi="Verdana"/>
          <w:color w:val="222222"/>
          <w:sz w:val="23"/>
          <w:szCs w:val="23"/>
        </w:rPr>
        <w:t>.</w:t>
      </w:r>
    </w:p>
    <w:p w14:paraId="614E6347" w14:textId="77777777" w:rsidR="00C02817" w:rsidRDefault="00C02817" w:rsidP="00C02817">
      <w:pPr>
        <w:pStyle w:val="has-background"/>
        <w:shd w:val="clear" w:color="auto" w:fill="FCB900"/>
        <w:spacing w:before="0" w:beforeAutospacing="0" w:after="390" w:afterAutospacing="0"/>
        <w:rPr>
          <w:rFonts w:ascii="Verdana" w:hAnsi="Verdana"/>
          <w:color w:val="222222"/>
          <w:sz w:val="23"/>
          <w:szCs w:val="23"/>
        </w:rPr>
      </w:pPr>
      <w:proofErr w:type="gramStart"/>
      <w:r>
        <w:rPr>
          <w:rStyle w:val="Emphasis"/>
          <w:rFonts w:ascii="Verdana" w:hAnsi="Verdana"/>
          <w:b/>
          <w:bCs/>
          <w:color w:val="222222"/>
          <w:sz w:val="23"/>
          <w:szCs w:val="23"/>
        </w:rPr>
        <w:t>Exec :v</w:t>
      </w:r>
      <w:proofErr w:type="gramEnd"/>
      <w:r>
        <w:rPr>
          <w:rStyle w:val="Emphasis"/>
          <w:rFonts w:ascii="Verdana" w:hAnsi="Verdana"/>
          <w:b/>
          <w:bCs/>
          <w:color w:val="222222"/>
          <w:sz w:val="23"/>
          <w:szCs w:val="23"/>
        </w:rPr>
        <w:t>_bind1   := ‘Rebellion Rider’;</w:t>
      </w:r>
    </w:p>
    <w:p w14:paraId="17438186" w14:textId="77777777" w:rsidR="00C02817" w:rsidRDefault="00C02817" w:rsidP="00C02817">
      <w:pPr>
        <w:pStyle w:val="NormalWeb"/>
        <w:spacing w:before="0" w:beforeAutospacing="0" w:after="390" w:afterAutospacing="0"/>
        <w:rPr>
          <w:rFonts w:ascii="Verdana" w:hAnsi="Verdana"/>
          <w:color w:val="222222"/>
          <w:sz w:val="23"/>
          <w:szCs w:val="23"/>
        </w:rPr>
      </w:pPr>
      <w:r>
        <w:rPr>
          <w:rFonts w:ascii="Verdana" w:hAnsi="Verdana"/>
          <w:color w:val="222222"/>
          <w:sz w:val="23"/>
          <w:szCs w:val="23"/>
        </w:rPr>
        <w:t>This statement starts with keyword Exec which is the starting 4 alphabets of Keyword Execute.  You can either write whole keyword Execute or just the starting 4 alphabets “</w:t>
      </w:r>
      <w:r>
        <w:rPr>
          <w:rStyle w:val="Emphasis"/>
          <w:rFonts w:ascii="Verdana" w:hAnsi="Verdana"/>
          <w:color w:val="222222"/>
          <w:sz w:val="23"/>
          <w:szCs w:val="23"/>
        </w:rPr>
        <w:t>Exec” </w:t>
      </w:r>
      <w:r>
        <w:rPr>
          <w:rFonts w:ascii="Verdana" w:hAnsi="Verdana"/>
          <w:color w:val="222222"/>
          <w:sz w:val="23"/>
          <w:szCs w:val="23"/>
        </w:rPr>
        <w:t>both will work fine. This is followed by the name of our bind variable which is v_bind1. After that we have assignment operator followed by the string Rebellion Rider, as it’s a string thus it’s enclosed in single quotes.</w:t>
      </w:r>
    </w:p>
    <w:p w14:paraId="13CCA648" w14:textId="77777777" w:rsidR="00C02817" w:rsidRDefault="00C02817" w:rsidP="00C02817">
      <w:pPr>
        <w:pStyle w:val="NormalWeb"/>
        <w:spacing w:before="0" w:beforeAutospacing="0" w:after="390" w:afterAutospacing="0"/>
        <w:rPr>
          <w:rFonts w:ascii="Verdana" w:hAnsi="Verdana"/>
          <w:color w:val="222222"/>
          <w:sz w:val="23"/>
          <w:szCs w:val="23"/>
        </w:rPr>
      </w:pPr>
      <w:r>
        <w:rPr>
          <w:rFonts w:ascii="Verdana" w:hAnsi="Verdana"/>
          <w:color w:val="222222"/>
          <w:sz w:val="23"/>
          <w:szCs w:val="23"/>
        </w:rPr>
        <w:t>That’s the first way of initializing the bind variable. The second way is:</w:t>
      </w:r>
    </w:p>
    <w:p w14:paraId="2D13DF44" w14:textId="77777777" w:rsidR="00C02817" w:rsidRDefault="00C02817" w:rsidP="00C02817">
      <w:pPr>
        <w:pStyle w:val="Heading3"/>
        <w:spacing w:before="405" w:beforeAutospacing="0" w:after="255" w:afterAutospacing="0" w:line="450" w:lineRule="atLeast"/>
        <w:rPr>
          <w:rFonts w:ascii="Arial" w:hAnsi="Arial" w:cs="Arial"/>
          <w:b w:val="0"/>
          <w:bCs w:val="0"/>
          <w:color w:val="111111"/>
          <w:sz w:val="33"/>
          <w:szCs w:val="33"/>
        </w:rPr>
      </w:pPr>
      <w:r>
        <w:rPr>
          <w:rStyle w:val="Strong"/>
          <w:rFonts w:ascii="Arial" w:hAnsi="Arial" w:cs="Arial"/>
          <w:b/>
          <w:bCs/>
          <w:color w:val="111111"/>
          <w:sz w:val="33"/>
          <w:szCs w:val="33"/>
        </w:rPr>
        <w:t>Initialize the bind variable by explicitly writing execution section of PL/SQL block.</w:t>
      </w:r>
    </w:p>
    <w:p w14:paraId="6E68F5A3" w14:textId="77777777" w:rsidR="00C02817" w:rsidRDefault="00C02817" w:rsidP="00C02817">
      <w:pPr>
        <w:pStyle w:val="NormalWeb"/>
        <w:spacing w:before="0" w:beforeAutospacing="0" w:after="390" w:afterAutospacing="0"/>
        <w:rPr>
          <w:rFonts w:ascii="Verdana" w:hAnsi="Verdana"/>
          <w:color w:val="222222"/>
          <w:sz w:val="23"/>
          <w:szCs w:val="23"/>
        </w:rPr>
      </w:pPr>
      <w:r>
        <w:rPr>
          <w:rFonts w:ascii="Verdana" w:hAnsi="Verdana"/>
          <w:color w:val="222222"/>
          <w:sz w:val="23"/>
          <w:szCs w:val="23"/>
        </w:rPr>
        <w:t>If you do not like shortcuts and are willing to do some hard work of writing a few extra lines of code then this is for you.</w:t>
      </w:r>
    </w:p>
    <w:p w14:paraId="4BA4686C" w14:textId="77777777" w:rsidR="00C02817" w:rsidRDefault="00C02817" w:rsidP="00C02817">
      <w:pPr>
        <w:pStyle w:val="has-background"/>
        <w:shd w:val="clear" w:color="auto" w:fill="FCB900"/>
        <w:spacing w:before="0" w:beforeAutospacing="0" w:after="390" w:afterAutospacing="0"/>
        <w:rPr>
          <w:rFonts w:ascii="Verdana" w:hAnsi="Verdana"/>
          <w:color w:val="222222"/>
          <w:sz w:val="23"/>
          <w:szCs w:val="23"/>
        </w:rPr>
      </w:pPr>
      <w:r>
        <w:rPr>
          <w:rStyle w:val="Emphasis"/>
          <w:rFonts w:ascii="Verdana" w:hAnsi="Verdana"/>
          <w:b/>
          <w:bCs/>
          <w:color w:val="222222"/>
          <w:sz w:val="23"/>
          <w:szCs w:val="23"/>
        </w:rPr>
        <w:lastRenderedPageBreak/>
        <w:t>SET SERVEROUTPUT ON;</w:t>
      </w:r>
      <w:r>
        <w:rPr>
          <w:rFonts w:ascii="Verdana" w:hAnsi="Verdana"/>
          <w:i/>
          <w:iCs/>
          <w:color w:val="222222"/>
          <w:sz w:val="23"/>
          <w:szCs w:val="23"/>
        </w:rPr>
        <w:br/>
      </w:r>
      <w:r>
        <w:rPr>
          <w:rStyle w:val="Emphasis"/>
          <w:rFonts w:ascii="Verdana" w:hAnsi="Verdana"/>
          <w:b/>
          <w:bCs/>
          <w:color w:val="222222"/>
          <w:sz w:val="23"/>
          <w:szCs w:val="23"/>
        </w:rPr>
        <w:t>BEGIN</w:t>
      </w:r>
      <w:r>
        <w:rPr>
          <w:rFonts w:ascii="Verdana" w:hAnsi="Verdana"/>
          <w:i/>
          <w:iCs/>
          <w:color w:val="222222"/>
          <w:sz w:val="23"/>
          <w:szCs w:val="23"/>
        </w:rPr>
        <w:br/>
      </w:r>
      <w:r>
        <w:rPr>
          <w:rStyle w:val="Emphasis"/>
          <w:rFonts w:ascii="Verdana" w:hAnsi="Verdana"/>
          <w:b/>
          <w:bCs/>
          <w:color w:val="222222"/>
          <w:sz w:val="23"/>
          <w:szCs w:val="23"/>
        </w:rPr>
        <w:t>:v_bind</w:t>
      </w:r>
      <w:proofErr w:type="gramStart"/>
      <w:r>
        <w:rPr>
          <w:rStyle w:val="Emphasis"/>
          <w:rFonts w:ascii="Verdana" w:hAnsi="Verdana"/>
          <w:b/>
          <w:bCs/>
          <w:color w:val="222222"/>
          <w:sz w:val="23"/>
          <w:szCs w:val="23"/>
        </w:rPr>
        <w:t>1 :</w:t>
      </w:r>
      <w:proofErr w:type="gramEnd"/>
      <w:r>
        <w:rPr>
          <w:rStyle w:val="Emphasis"/>
          <w:rFonts w:ascii="Verdana" w:hAnsi="Verdana"/>
          <w:b/>
          <w:bCs/>
          <w:color w:val="222222"/>
          <w:sz w:val="23"/>
          <w:szCs w:val="23"/>
        </w:rPr>
        <w:t>= ‘Manish Sharma’;</w:t>
      </w:r>
      <w:r>
        <w:rPr>
          <w:rFonts w:ascii="Verdana" w:hAnsi="Verdana"/>
          <w:i/>
          <w:iCs/>
          <w:color w:val="222222"/>
          <w:sz w:val="23"/>
          <w:szCs w:val="23"/>
        </w:rPr>
        <w:br/>
      </w:r>
      <w:r>
        <w:rPr>
          <w:rStyle w:val="Emphasis"/>
          <w:rFonts w:ascii="Verdana" w:hAnsi="Verdana"/>
          <w:b/>
          <w:bCs/>
          <w:color w:val="222222"/>
          <w:sz w:val="23"/>
          <w:szCs w:val="23"/>
        </w:rPr>
        <w:t>END;</w:t>
      </w:r>
      <w:r>
        <w:rPr>
          <w:rFonts w:ascii="Verdana" w:hAnsi="Verdana"/>
          <w:i/>
          <w:iCs/>
          <w:color w:val="222222"/>
          <w:sz w:val="23"/>
          <w:szCs w:val="23"/>
        </w:rPr>
        <w:br/>
      </w:r>
      <w:r>
        <w:rPr>
          <w:rStyle w:val="Emphasis"/>
          <w:rFonts w:ascii="Verdana" w:hAnsi="Verdana"/>
          <w:b/>
          <w:bCs/>
          <w:color w:val="222222"/>
          <w:sz w:val="23"/>
          <w:szCs w:val="23"/>
        </w:rPr>
        <w:t>/</w:t>
      </w:r>
    </w:p>
    <w:p w14:paraId="7D46DAF6" w14:textId="77777777" w:rsidR="00C02817" w:rsidRDefault="00C02817" w:rsidP="00C02817">
      <w:pPr>
        <w:pStyle w:val="NormalWeb"/>
        <w:spacing w:before="0" w:beforeAutospacing="0" w:after="390" w:afterAutospacing="0"/>
        <w:rPr>
          <w:rFonts w:ascii="Verdana" w:hAnsi="Verdana"/>
          <w:color w:val="222222"/>
          <w:sz w:val="23"/>
          <w:szCs w:val="23"/>
        </w:rPr>
      </w:pPr>
      <w:r>
        <w:rPr>
          <w:rFonts w:ascii="Verdana" w:hAnsi="Verdana"/>
          <w:color w:val="222222"/>
          <w:sz w:val="23"/>
          <w:szCs w:val="23"/>
        </w:rPr>
        <w:t>This is a simple execution block where I initialized the bind variable v_bind1 with the string Manish Sharma.</w:t>
      </w:r>
    </w:p>
    <w:p w14:paraId="224B0681" w14:textId="77777777" w:rsidR="00C02817" w:rsidRDefault="00C02817" w:rsidP="00C02817">
      <w:pPr>
        <w:pStyle w:val="NormalWeb"/>
        <w:spacing w:before="0" w:beforeAutospacing="0" w:after="390" w:afterAutospacing="0"/>
        <w:rPr>
          <w:rFonts w:ascii="Verdana" w:hAnsi="Verdana"/>
          <w:color w:val="222222"/>
          <w:sz w:val="23"/>
          <w:szCs w:val="23"/>
        </w:rPr>
      </w:pPr>
      <w:r>
        <w:rPr>
          <w:rFonts w:ascii="Verdana" w:hAnsi="Verdana"/>
          <w:color w:val="222222"/>
          <w:sz w:val="23"/>
          <w:szCs w:val="23"/>
        </w:rPr>
        <w:t>That is how we initialize the bind variable in Oracle Database or in PL/SQL.</w:t>
      </w:r>
    </w:p>
    <w:p w14:paraId="33455583" w14:textId="77777777" w:rsidR="00C02817" w:rsidRDefault="00C02817" w:rsidP="00C02817">
      <w:pPr>
        <w:pStyle w:val="Heading2"/>
        <w:spacing w:before="450" w:beforeAutospacing="0" w:after="300" w:afterAutospacing="0" w:line="570" w:lineRule="atLeast"/>
        <w:rPr>
          <w:rFonts w:ascii="Arial" w:hAnsi="Arial" w:cs="Arial"/>
          <w:b w:val="0"/>
          <w:bCs w:val="0"/>
          <w:color w:val="111111"/>
          <w:sz w:val="41"/>
          <w:szCs w:val="41"/>
        </w:rPr>
      </w:pPr>
      <w:r>
        <w:rPr>
          <w:rStyle w:val="Strong"/>
          <w:rFonts w:ascii="Arial" w:hAnsi="Arial" w:cs="Arial"/>
          <w:b/>
          <w:bCs/>
          <w:color w:val="111111"/>
          <w:sz w:val="41"/>
          <w:szCs w:val="41"/>
          <w:u w:val="single"/>
        </w:rPr>
        <w:t>Referencing the Bind Variable </w:t>
      </w:r>
    </w:p>
    <w:p w14:paraId="05EE437B" w14:textId="77777777" w:rsidR="00C02817" w:rsidRDefault="00C02817" w:rsidP="00C02817">
      <w:pPr>
        <w:pStyle w:val="NormalWeb"/>
        <w:spacing w:before="0" w:beforeAutospacing="0" w:after="390" w:afterAutospacing="0"/>
        <w:rPr>
          <w:rFonts w:ascii="Verdana" w:hAnsi="Verdana"/>
          <w:color w:val="222222"/>
          <w:sz w:val="23"/>
          <w:szCs w:val="23"/>
        </w:rPr>
      </w:pPr>
      <w:r>
        <w:rPr>
          <w:rFonts w:ascii="Verdana" w:hAnsi="Verdana"/>
          <w:color w:val="222222"/>
          <w:sz w:val="23"/>
          <w:szCs w:val="23"/>
        </w:rPr>
        <w:t xml:space="preserve">Manish why did you put the colon sign (:) before the name of bind variable </w:t>
      </w:r>
      <w:proofErr w:type="gramStart"/>
      <w:r>
        <w:rPr>
          <w:rFonts w:ascii="Verdana" w:hAnsi="Verdana"/>
          <w:color w:val="222222"/>
          <w:sz w:val="23"/>
          <w:szCs w:val="23"/>
        </w:rPr>
        <w:t>(:v</w:t>
      </w:r>
      <w:proofErr w:type="gramEnd"/>
      <w:r>
        <w:rPr>
          <w:rFonts w:ascii="Verdana" w:hAnsi="Verdana"/>
          <w:color w:val="222222"/>
          <w:sz w:val="23"/>
          <w:szCs w:val="23"/>
        </w:rPr>
        <w:t>_bind1) while initializing it? Glad you asked.</w:t>
      </w:r>
    </w:p>
    <w:p w14:paraId="209F84B3" w14:textId="77777777" w:rsidR="00C02817" w:rsidRDefault="00C02817" w:rsidP="00C02817">
      <w:pPr>
        <w:pStyle w:val="NormalWeb"/>
        <w:spacing w:before="0" w:beforeAutospacing="0" w:after="390" w:afterAutospacing="0"/>
        <w:rPr>
          <w:rFonts w:ascii="Verdana" w:hAnsi="Verdana"/>
          <w:color w:val="222222"/>
          <w:sz w:val="23"/>
          <w:szCs w:val="23"/>
        </w:rPr>
      </w:pPr>
      <w:r>
        <w:rPr>
          <w:rFonts w:ascii="Verdana" w:hAnsi="Verdana"/>
          <w:color w:val="222222"/>
          <w:sz w:val="23"/>
          <w:szCs w:val="23"/>
        </w:rPr>
        <w:t>Unlike user variables which you can access simply by writing their name in your code, you use colon before the name of bind variable to access them or in other words you can reference bind variable in PL/SQL by using a colon (:) followed immediately by the name of the variable as I did in the previous section.</w:t>
      </w:r>
    </w:p>
    <w:p w14:paraId="22B297A7" w14:textId="77777777" w:rsidR="00C02817" w:rsidRDefault="00C02817" w:rsidP="00C02817">
      <w:pPr>
        <w:pStyle w:val="Heading2"/>
        <w:spacing w:before="450" w:beforeAutospacing="0" w:after="300" w:afterAutospacing="0" w:line="570" w:lineRule="atLeast"/>
        <w:rPr>
          <w:rFonts w:ascii="Arial" w:hAnsi="Arial" w:cs="Arial"/>
          <w:b w:val="0"/>
          <w:bCs w:val="0"/>
          <w:color w:val="111111"/>
          <w:sz w:val="41"/>
          <w:szCs w:val="41"/>
        </w:rPr>
      </w:pPr>
      <w:r>
        <w:rPr>
          <w:rStyle w:val="Strong"/>
          <w:rFonts w:ascii="Arial" w:hAnsi="Arial" w:cs="Arial"/>
          <w:b/>
          <w:bCs/>
          <w:color w:val="111111"/>
          <w:sz w:val="41"/>
          <w:szCs w:val="41"/>
          <w:u w:val="single"/>
        </w:rPr>
        <w:t xml:space="preserve">Display </w:t>
      </w:r>
      <w:proofErr w:type="gramStart"/>
      <w:r>
        <w:rPr>
          <w:rStyle w:val="Strong"/>
          <w:rFonts w:ascii="Arial" w:hAnsi="Arial" w:cs="Arial"/>
          <w:b/>
          <w:bCs/>
          <w:color w:val="111111"/>
          <w:sz w:val="41"/>
          <w:szCs w:val="41"/>
          <w:u w:val="single"/>
        </w:rPr>
        <w:t>The</w:t>
      </w:r>
      <w:proofErr w:type="gramEnd"/>
      <w:r>
        <w:rPr>
          <w:rStyle w:val="Strong"/>
          <w:rFonts w:ascii="Arial" w:hAnsi="Arial" w:cs="Arial"/>
          <w:b/>
          <w:bCs/>
          <w:color w:val="111111"/>
          <w:sz w:val="41"/>
          <w:szCs w:val="41"/>
          <w:u w:val="single"/>
        </w:rPr>
        <w:t xml:space="preserve"> Bind variable.</w:t>
      </w:r>
    </w:p>
    <w:p w14:paraId="3870A63A" w14:textId="77777777" w:rsidR="00C02817" w:rsidRDefault="00C02817" w:rsidP="00C02817">
      <w:pPr>
        <w:pStyle w:val="NormalWeb"/>
        <w:spacing w:before="0" w:beforeAutospacing="0" w:after="390" w:afterAutospacing="0"/>
        <w:rPr>
          <w:rFonts w:ascii="Verdana" w:hAnsi="Verdana"/>
          <w:color w:val="222222"/>
          <w:sz w:val="23"/>
          <w:szCs w:val="23"/>
        </w:rPr>
      </w:pPr>
      <w:r>
        <w:rPr>
          <w:rFonts w:ascii="Verdana" w:hAnsi="Verdana"/>
          <w:color w:val="222222"/>
          <w:sz w:val="23"/>
          <w:szCs w:val="23"/>
        </w:rPr>
        <w:t>There are 3 ways of displaying the value held by bind variable in PL/SQL or say in Oracle Database.</w:t>
      </w:r>
    </w:p>
    <w:p w14:paraId="54A5E0A0" w14:textId="77777777" w:rsidR="00C02817" w:rsidRDefault="00C02817" w:rsidP="00B969E5">
      <w:pPr>
        <w:numPr>
          <w:ilvl w:val="0"/>
          <w:numId w:val="7"/>
        </w:numPr>
        <w:spacing w:before="100" w:beforeAutospacing="1" w:after="150" w:line="240" w:lineRule="auto"/>
        <w:ind w:left="1035"/>
        <w:rPr>
          <w:rFonts w:ascii="Verdana" w:hAnsi="Verdana"/>
          <w:color w:val="222222"/>
          <w:sz w:val="23"/>
          <w:szCs w:val="23"/>
        </w:rPr>
      </w:pPr>
      <w:r>
        <w:rPr>
          <w:rFonts w:ascii="Verdana" w:hAnsi="Verdana"/>
          <w:color w:val="222222"/>
          <w:sz w:val="23"/>
          <w:szCs w:val="23"/>
        </w:rPr>
        <w:t>Using DBMS OUTPUT package.</w:t>
      </w:r>
    </w:p>
    <w:p w14:paraId="7AA746FE" w14:textId="77777777" w:rsidR="00C02817" w:rsidRDefault="00C02817" w:rsidP="00B969E5">
      <w:pPr>
        <w:numPr>
          <w:ilvl w:val="0"/>
          <w:numId w:val="7"/>
        </w:numPr>
        <w:spacing w:before="100" w:beforeAutospacing="1" w:after="150" w:line="240" w:lineRule="auto"/>
        <w:ind w:left="1035"/>
        <w:rPr>
          <w:rFonts w:ascii="Verdana" w:hAnsi="Verdana"/>
          <w:color w:val="222222"/>
          <w:sz w:val="23"/>
          <w:szCs w:val="23"/>
        </w:rPr>
      </w:pPr>
      <w:r>
        <w:rPr>
          <w:rFonts w:ascii="Verdana" w:hAnsi="Verdana"/>
          <w:color w:val="222222"/>
          <w:sz w:val="23"/>
          <w:szCs w:val="23"/>
        </w:rPr>
        <w:t>Using Print command</w:t>
      </w:r>
    </w:p>
    <w:p w14:paraId="7E5B7B8D" w14:textId="77777777" w:rsidR="00C02817" w:rsidRDefault="00C02817" w:rsidP="00B969E5">
      <w:pPr>
        <w:numPr>
          <w:ilvl w:val="0"/>
          <w:numId w:val="7"/>
        </w:numPr>
        <w:spacing w:before="100" w:beforeAutospacing="1" w:after="0" w:line="240" w:lineRule="auto"/>
        <w:ind w:left="1035"/>
        <w:rPr>
          <w:rFonts w:ascii="Verdana" w:hAnsi="Verdana"/>
          <w:color w:val="222222"/>
          <w:sz w:val="23"/>
          <w:szCs w:val="23"/>
        </w:rPr>
      </w:pPr>
      <w:r>
        <w:rPr>
          <w:rFonts w:ascii="Verdana" w:hAnsi="Verdana"/>
          <w:color w:val="222222"/>
          <w:sz w:val="23"/>
          <w:szCs w:val="23"/>
        </w:rPr>
        <w:t>Setting Auto print parameter on</w:t>
      </w:r>
    </w:p>
    <w:p w14:paraId="169FC50A" w14:textId="77777777" w:rsidR="00C02817" w:rsidRDefault="00C02817" w:rsidP="00C02817">
      <w:pPr>
        <w:pStyle w:val="NormalWeb"/>
        <w:spacing w:before="0" w:beforeAutospacing="0" w:after="390" w:afterAutospacing="0"/>
        <w:rPr>
          <w:rFonts w:ascii="Verdana" w:hAnsi="Verdana"/>
          <w:color w:val="222222"/>
          <w:sz w:val="23"/>
          <w:szCs w:val="23"/>
        </w:rPr>
      </w:pPr>
      <w:r>
        <w:rPr>
          <w:rFonts w:ascii="Verdana" w:hAnsi="Verdana"/>
          <w:color w:val="222222"/>
          <w:sz w:val="23"/>
          <w:szCs w:val="23"/>
        </w:rPr>
        <w:t>Let’s check out each of them one by one.</w:t>
      </w:r>
    </w:p>
    <w:p w14:paraId="0A56CB01" w14:textId="77777777" w:rsidR="00C02817" w:rsidRDefault="00C02817" w:rsidP="00C02817">
      <w:pPr>
        <w:pStyle w:val="Heading3"/>
        <w:spacing w:before="405" w:beforeAutospacing="0" w:after="255" w:afterAutospacing="0" w:line="450" w:lineRule="atLeast"/>
        <w:rPr>
          <w:rFonts w:ascii="Arial" w:hAnsi="Arial" w:cs="Arial"/>
          <w:b w:val="0"/>
          <w:bCs w:val="0"/>
          <w:color w:val="111111"/>
          <w:sz w:val="33"/>
          <w:szCs w:val="33"/>
        </w:rPr>
      </w:pPr>
      <w:r>
        <w:rPr>
          <w:rStyle w:val="Strong"/>
          <w:rFonts w:ascii="Arial" w:hAnsi="Arial" w:cs="Arial"/>
          <w:b/>
          <w:bCs/>
          <w:color w:val="111111"/>
          <w:sz w:val="33"/>
          <w:szCs w:val="33"/>
          <w:u w:val="single"/>
        </w:rPr>
        <w:t>Using DBMS_OUTPUT Package</w:t>
      </w:r>
    </w:p>
    <w:p w14:paraId="3EB6ABF2" w14:textId="77777777" w:rsidR="00C02817" w:rsidRDefault="00C02817" w:rsidP="00C02817">
      <w:pPr>
        <w:pStyle w:val="NormalWeb"/>
        <w:spacing w:before="0" w:beforeAutospacing="0" w:after="390" w:afterAutospacing="0"/>
        <w:rPr>
          <w:rFonts w:ascii="Verdana" w:hAnsi="Verdana"/>
          <w:color w:val="222222"/>
          <w:sz w:val="23"/>
          <w:szCs w:val="23"/>
        </w:rPr>
      </w:pPr>
      <w:r>
        <w:rPr>
          <w:rFonts w:ascii="Verdana" w:hAnsi="Verdana"/>
          <w:color w:val="222222"/>
          <w:sz w:val="23"/>
          <w:szCs w:val="23"/>
        </w:rPr>
        <w:t>This is the simplest way of displaying the value held by any variable in PL/SQL. To display the value held by your bind variable you simply have to pass the name of your bind variable as a parameter to the PUT_LINE procedure of DBMS_OUTPUT package. Let’s see an example</w:t>
      </w:r>
    </w:p>
    <w:p w14:paraId="00EF40CE" w14:textId="77777777" w:rsidR="00C02817" w:rsidRDefault="00C02817" w:rsidP="00C02817">
      <w:pPr>
        <w:pStyle w:val="has-background"/>
        <w:shd w:val="clear" w:color="auto" w:fill="FCB900"/>
        <w:spacing w:before="0" w:beforeAutospacing="0" w:after="390" w:afterAutospacing="0"/>
        <w:rPr>
          <w:rFonts w:ascii="Verdana" w:hAnsi="Verdana"/>
          <w:color w:val="222222"/>
          <w:sz w:val="23"/>
          <w:szCs w:val="23"/>
        </w:rPr>
      </w:pPr>
      <w:r>
        <w:rPr>
          <w:rStyle w:val="Emphasis"/>
          <w:rFonts w:ascii="Verdana" w:hAnsi="Verdana"/>
          <w:b/>
          <w:bCs/>
          <w:color w:val="222222"/>
          <w:sz w:val="23"/>
          <w:szCs w:val="23"/>
        </w:rPr>
        <w:lastRenderedPageBreak/>
        <w:t>BEGIN</w:t>
      </w:r>
      <w:r>
        <w:rPr>
          <w:rFonts w:ascii="Verdana" w:hAnsi="Verdana"/>
          <w:i/>
          <w:iCs/>
          <w:color w:val="222222"/>
          <w:sz w:val="23"/>
          <w:szCs w:val="23"/>
        </w:rPr>
        <w:br/>
      </w:r>
      <w:r>
        <w:rPr>
          <w:rStyle w:val="Emphasis"/>
          <w:rFonts w:ascii="Verdana" w:hAnsi="Verdana"/>
          <w:b/>
          <w:bCs/>
          <w:color w:val="222222"/>
          <w:sz w:val="23"/>
          <w:szCs w:val="23"/>
        </w:rPr>
        <w:t>:v_bind</w:t>
      </w:r>
      <w:proofErr w:type="gramStart"/>
      <w:r>
        <w:rPr>
          <w:rStyle w:val="Emphasis"/>
          <w:rFonts w:ascii="Verdana" w:hAnsi="Verdana"/>
          <w:b/>
          <w:bCs/>
          <w:color w:val="222222"/>
          <w:sz w:val="23"/>
          <w:szCs w:val="23"/>
        </w:rPr>
        <w:t>1 :</w:t>
      </w:r>
      <w:proofErr w:type="gramEnd"/>
      <w:r>
        <w:rPr>
          <w:rStyle w:val="Emphasis"/>
          <w:rFonts w:ascii="Verdana" w:hAnsi="Verdana"/>
          <w:b/>
          <w:bCs/>
          <w:color w:val="222222"/>
          <w:sz w:val="23"/>
          <w:szCs w:val="23"/>
        </w:rPr>
        <w:t>= ‘</w:t>
      </w:r>
      <w:proofErr w:type="spellStart"/>
      <w:r>
        <w:rPr>
          <w:rStyle w:val="Emphasis"/>
          <w:rFonts w:ascii="Verdana" w:hAnsi="Verdana"/>
          <w:b/>
          <w:bCs/>
          <w:color w:val="222222"/>
          <w:sz w:val="23"/>
          <w:szCs w:val="23"/>
        </w:rPr>
        <w:t>RebellionRider</w:t>
      </w:r>
      <w:proofErr w:type="spellEnd"/>
      <w:r>
        <w:rPr>
          <w:rStyle w:val="Emphasis"/>
          <w:rFonts w:ascii="Verdana" w:hAnsi="Verdana"/>
          <w:b/>
          <w:bCs/>
          <w:color w:val="222222"/>
          <w:sz w:val="23"/>
          <w:szCs w:val="23"/>
        </w:rPr>
        <w:t>’;</w:t>
      </w:r>
      <w:r>
        <w:rPr>
          <w:rFonts w:ascii="Verdana" w:hAnsi="Verdana"/>
          <w:i/>
          <w:iCs/>
          <w:color w:val="222222"/>
          <w:sz w:val="23"/>
          <w:szCs w:val="23"/>
        </w:rPr>
        <w:br/>
      </w:r>
      <w:r>
        <w:rPr>
          <w:rStyle w:val="Emphasis"/>
          <w:rFonts w:ascii="Verdana" w:hAnsi="Verdana"/>
          <w:b/>
          <w:bCs/>
          <w:color w:val="222222"/>
          <w:sz w:val="23"/>
          <w:szCs w:val="23"/>
        </w:rPr>
        <w:t>DBMS_OUTPUT.PUT_LINE(:v_bind1);</w:t>
      </w:r>
      <w:r>
        <w:rPr>
          <w:rFonts w:ascii="Verdana" w:hAnsi="Verdana"/>
          <w:i/>
          <w:iCs/>
          <w:color w:val="222222"/>
          <w:sz w:val="23"/>
          <w:szCs w:val="23"/>
        </w:rPr>
        <w:br/>
      </w:r>
      <w:r>
        <w:rPr>
          <w:rStyle w:val="Emphasis"/>
          <w:rFonts w:ascii="Verdana" w:hAnsi="Verdana"/>
          <w:b/>
          <w:bCs/>
          <w:color w:val="222222"/>
          <w:sz w:val="23"/>
          <w:szCs w:val="23"/>
        </w:rPr>
        <w:t>END;</w:t>
      </w:r>
      <w:r>
        <w:rPr>
          <w:rFonts w:ascii="Verdana" w:hAnsi="Verdana"/>
          <w:i/>
          <w:iCs/>
          <w:color w:val="222222"/>
          <w:sz w:val="23"/>
          <w:szCs w:val="23"/>
        </w:rPr>
        <w:br/>
      </w:r>
      <w:r>
        <w:rPr>
          <w:rStyle w:val="Emphasis"/>
          <w:rFonts w:ascii="Verdana" w:hAnsi="Verdana"/>
          <w:b/>
          <w:bCs/>
          <w:color w:val="222222"/>
          <w:sz w:val="23"/>
          <w:szCs w:val="23"/>
        </w:rPr>
        <w:t>/</w:t>
      </w:r>
    </w:p>
    <w:p w14:paraId="7595C2CC" w14:textId="77777777" w:rsidR="00C02817" w:rsidRDefault="00C02817" w:rsidP="00C02817">
      <w:pPr>
        <w:pStyle w:val="NormalWeb"/>
        <w:spacing w:before="0" w:beforeAutospacing="0" w:after="390" w:afterAutospacing="0"/>
        <w:rPr>
          <w:rFonts w:ascii="Verdana" w:hAnsi="Verdana"/>
          <w:color w:val="222222"/>
          <w:sz w:val="23"/>
          <w:szCs w:val="23"/>
        </w:rPr>
      </w:pPr>
      <w:r>
        <w:rPr>
          <w:rFonts w:ascii="Verdana" w:hAnsi="Verdana"/>
          <w:color w:val="222222"/>
          <w:sz w:val="23"/>
          <w:szCs w:val="23"/>
        </w:rPr>
        <w:t>Things you must take care of here are:</w:t>
      </w:r>
    </w:p>
    <w:p w14:paraId="0D5F1382" w14:textId="77777777" w:rsidR="00C02817" w:rsidRDefault="00C02817" w:rsidP="00B969E5">
      <w:pPr>
        <w:numPr>
          <w:ilvl w:val="0"/>
          <w:numId w:val="8"/>
        </w:numPr>
        <w:spacing w:before="100" w:beforeAutospacing="1" w:after="150" w:line="240" w:lineRule="auto"/>
        <w:ind w:left="1035"/>
        <w:rPr>
          <w:rFonts w:ascii="Verdana" w:hAnsi="Verdana"/>
          <w:color w:val="222222"/>
          <w:sz w:val="23"/>
          <w:szCs w:val="23"/>
        </w:rPr>
      </w:pPr>
      <w:r>
        <w:rPr>
          <w:rFonts w:ascii="Verdana" w:hAnsi="Verdana"/>
          <w:color w:val="222222"/>
          <w:sz w:val="23"/>
          <w:szCs w:val="23"/>
        </w:rPr>
        <w:t>PUT_LINE is an executable statement which will require the execution section of PL/SQL block for its execution. In simple words you can only execute this statement in execution section of PL/SQL block otherwise you will get an error.</w:t>
      </w:r>
    </w:p>
    <w:p w14:paraId="137C29F0" w14:textId="77777777" w:rsidR="00C02817" w:rsidRDefault="00C02817" w:rsidP="00B969E5">
      <w:pPr>
        <w:numPr>
          <w:ilvl w:val="0"/>
          <w:numId w:val="8"/>
        </w:numPr>
        <w:spacing w:before="100" w:beforeAutospacing="1" w:after="0" w:line="240" w:lineRule="auto"/>
        <w:ind w:left="1035"/>
        <w:rPr>
          <w:rFonts w:ascii="Verdana" w:hAnsi="Verdana"/>
          <w:color w:val="222222"/>
          <w:sz w:val="23"/>
          <w:szCs w:val="23"/>
        </w:rPr>
      </w:pPr>
      <w:r>
        <w:rPr>
          <w:rFonts w:ascii="Verdana" w:hAnsi="Verdana"/>
          <w:color w:val="222222"/>
          <w:sz w:val="23"/>
          <w:szCs w:val="23"/>
        </w:rPr>
        <w:t xml:space="preserve">To see the output returned from this statement you have set the </w:t>
      </w:r>
      <w:proofErr w:type="spellStart"/>
      <w:r>
        <w:rPr>
          <w:rFonts w:ascii="Verdana" w:hAnsi="Verdana"/>
          <w:color w:val="222222"/>
          <w:sz w:val="23"/>
          <w:szCs w:val="23"/>
        </w:rPr>
        <w:t>serveroutput</w:t>
      </w:r>
      <w:proofErr w:type="spellEnd"/>
      <w:r>
        <w:rPr>
          <w:rFonts w:ascii="Verdana" w:hAnsi="Verdana"/>
          <w:color w:val="222222"/>
          <w:sz w:val="23"/>
          <w:szCs w:val="23"/>
        </w:rPr>
        <w:t xml:space="preserve"> on. You can do that by simply writing and executing</w:t>
      </w:r>
    </w:p>
    <w:p w14:paraId="1D618926" w14:textId="77777777" w:rsidR="00C02817" w:rsidRDefault="00C02817" w:rsidP="00C02817">
      <w:pPr>
        <w:pStyle w:val="has-background"/>
        <w:shd w:val="clear" w:color="auto" w:fill="FCB900"/>
        <w:spacing w:before="0" w:beforeAutospacing="0" w:after="390" w:afterAutospacing="0"/>
        <w:rPr>
          <w:rFonts w:ascii="Verdana" w:hAnsi="Verdana"/>
          <w:color w:val="222222"/>
          <w:sz w:val="23"/>
          <w:szCs w:val="23"/>
        </w:rPr>
      </w:pPr>
      <w:r>
        <w:rPr>
          <w:rStyle w:val="Emphasis"/>
          <w:rFonts w:ascii="Verdana" w:hAnsi="Verdana"/>
          <w:b/>
          <w:bCs/>
          <w:color w:val="222222"/>
          <w:sz w:val="23"/>
          <w:szCs w:val="23"/>
        </w:rPr>
        <w:t>SET SERVEROUTPUT ON;</w:t>
      </w:r>
    </w:p>
    <w:p w14:paraId="41D729AE" w14:textId="77777777" w:rsidR="00C02817" w:rsidRDefault="00C02817" w:rsidP="00C02817">
      <w:pPr>
        <w:pStyle w:val="NormalWeb"/>
        <w:spacing w:before="0" w:beforeAutospacing="0" w:after="390" w:afterAutospacing="0"/>
        <w:rPr>
          <w:rFonts w:ascii="Verdana" w:hAnsi="Verdana"/>
          <w:color w:val="222222"/>
          <w:sz w:val="23"/>
          <w:szCs w:val="23"/>
        </w:rPr>
      </w:pPr>
      <w:r>
        <w:rPr>
          <w:rFonts w:ascii="Verdana" w:hAnsi="Verdana"/>
          <w:color w:val="222222"/>
          <w:sz w:val="23"/>
          <w:szCs w:val="23"/>
        </w:rPr>
        <w:t>I highly recommend you to read my PL/SQL </w:t>
      </w:r>
      <w:hyperlink r:id="rId8" w:history="1">
        <w:r>
          <w:rPr>
            <w:rStyle w:val="Hyperlink"/>
            <w:rFonts w:ascii="Verdana" w:hAnsi="Verdana"/>
            <w:color w:val="EA2E2E"/>
            <w:sz w:val="23"/>
            <w:szCs w:val="23"/>
            <w:u w:val="none"/>
          </w:rPr>
          <w:t>Tutorial 1</w:t>
        </w:r>
      </w:hyperlink>
      <w:r>
        <w:rPr>
          <w:rFonts w:ascii="Verdana" w:hAnsi="Verdana"/>
          <w:color w:val="222222"/>
          <w:sz w:val="23"/>
          <w:szCs w:val="23"/>
        </w:rPr>
        <w:t> to understand Blocks &amp; Section in PL/SQL you can also watch my </w:t>
      </w:r>
      <w:hyperlink r:id="rId9" w:history="1">
        <w:r>
          <w:rPr>
            <w:rStyle w:val="Hyperlink"/>
            <w:rFonts w:ascii="Verdana" w:hAnsi="Verdana"/>
            <w:color w:val="EA2E2E"/>
            <w:sz w:val="23"/>
            <w:szCs w:val="23"/>
            <w:u w:val="none"/>
          </w:rPr>
          <w:t>video tutorial</w:t>
        </w:r>
      </w:hyperlink>
      <w:r>
        <w:rPr>
          <w:rFonts w:ascii="Verdana" w:hAnsi="Verdana"/>
          <w:color w:val="222222"/>
          <w:sz w:val="23"/>
          <w:szCs w:val="23"/>
        </w:rPr>
        <w:t> on the same.</w:t>
      </w:r>
    </w:p>
    <w:p w14:paraId="7666DEDC" w14:textId="77777777" w:rsidR="00C02817" w:rsidRDefault="00C02817" w:rsidP="00C02817">
      <w:pPr>
        <w:pStyle w:val="Heading3"/>
        <w:spacing w:before="405" w:beforeAutospacing="0" w:after="255" w:afterAutospacing="0" w:line="450" w:lineRule="atLeast"/>
        <w:rPr>
          <w:rFonts w:ascii="Arial" w:hAnsi="Arial" w:cs="Arial"/>
          <w:b w:val="0"/>
          <w:bCs w:val="0"/>
          <w:color w:val="111111"/>
          <w:sz w:val="33"/>
          <w:szCs w:val="33"/>
        </w:rPr>
      </w:pPr>
      <w:r>
        <w:rPr>
          <w:rStyle w:val="Strong"/>
          <w:rFonts w:ascii="Arial" w:hAnsi="Arial" w:cs="Arial"/>
          <w:b/>
          <w:bCs/>
          <w:color w:val="111111"/>
          <w:sz w:val="33"/>
          <w:szCs w:val="33"/>
          <w:u w:val="single"/>
        </w:rPr>
        <w:t>Using PRINT command</w:t>
      </w:r>
    </w:p>
    <w:p w14:paraId="63809847" w14:textId="77777777" w:rsidR="00C02817" w:rsidRDefault="00C02817" w:rsidP="00C02817">
      <w:pPr>
        <w:pStyle w:val="NormalWeb"/>
        <w:spacing w:before="0" w:beforeAutospacing="0" w:after="390" w:afterAutospacing="0"/>
        <w:rPr>
          <w:rFonts w:ascii="Verdana" w:hAnsi="Verdana"/>
          <w:color w:val="222222"/>
          <w:sz w:val="23"/>
          <w:szCs w:val="23"/>
        </w:rPr>
      </w:pPr>
      <w:r>
        <w:rPr>
          <w:rFonts w:ascii="Verdana" w:hAnsi="Verdana"/>
          <w:color w:val="222222"/>
          <w:sz w:val="23"/>
          <w:szCs w:val="23"/>
        </w:rPr>
        <w:t xml:space="preserve">Like DBMS_OUTPUT statement print command also displays the current value of the bind variable except that you can write this command in host environment rather than inside any PL/SQL block or section. </w:t>
      </w:r>
      <w:proofErr w:type="gramStart"/>
      <w:r>
        <w:rPr>
          <w:rFonts w:ascii="Verdana" w:hAnsi="Verdana"/>
          <w:color w:val="222222"/>
          <w:sz w:val="23"/>
          <w:szCs w:val="23"/>
        </w:rPr>
        <w:t>Yes</w:t>
      </w:r>
      <w:proofErr w:type="gramEnd"/>
      <w:r>
        <w:rPr>
          <w:rFonts w:ascii="Verdana" w:hAnsi="Verdana"/>
          <w:color w:val="222222"/>
          <w:sz w:val="23"/>
          <w:szCs w:val="23"/>
        </w:rPr>
        <w:t xml:space="preserve"> similar to variable command, print command does not require any PL/SQL block for execution.</w:t>
      </w:r>
    </w:p>
    <w:p w14:paraId="575ECD75" w14:textId="77777777" w:rsidR="00C02817" w:rsidRDefault="00C02817" w:rsidP="00C02817">
      <w:pPr>
        <w:pStyle w:val="NormalWeb"/>
        <w:spacing w:before="0" w:beforeAutospacing="0" w:after="390" w:afterAutospacing="0"/>
        <w:rPr>
          <w:rFonts w:ascii="Verdana" w:hAnsi="Verdana"/>
          <w:color w:val="222222"/>
          <w:sz w:val="23"/>
          <w:szCs w:val="23"/>
        </w:rPr>
      </w:pPr>
      <w:r>
        <w:rPr>
          <w:rFonts w:ascii="Verdana" w:hAnsi="Verdana"/>
          <w:color w:val="222222"/>
          <w:sz w:val="23"/>
          <w:szCs w:val="23"/>
        </w:rPr>
        <w:t>Suppose you want to see the current value of bind variable v_bind1 for that simply write the print command in your SQL*PLUS</w:t>
      </w:r>
    </w:p>
    <w:p w14:paraId="6AFCF065" w14:textId="77777777" w:rsidR="00C02817" w:rsidRDefault="00C02817" w:rsidP="00C02817">
      <w:pPr>
        <w:pStyle w:val="has-background"/>
        <w:shd w:val="clear" w:color="auto" w:fill="FCB900"/>
        <w:spacing w:before="0" w:beforeAutospacing="0" w:after="390" w:afterAutospacing="0"/>
        <w:rPr>
          <w:rFonts w:ascii="Verdana" w:hAnsi="Verdana"/>
          <w:color w:val="222222"/>
          <w:sz w:val="23"/>
          <w:szCs w:val="23"/>
        </w:rPr>
      </w:pPr>
      <w:proofErr w:type="gramStart"/>
      <w:r>
        <w:rPr>
          <w:rStyle w:val="Emphasis"/>
          <w:rFonts w:ascii="Verdana" w:hAnsi="Verdana"/>
          <w:b/>
          <w:bCs/>
          <w:color w:val="222222"/>
          <w:sz w:val="23"/>
          <w:szCs w:val="23"/>
        </w:rPr>
        <w:t>Print :v</w:t>
      </w:r>
      <w:proofErr w:type="gramEnd"/>
      <w:r>
        <w:rPr>
          <w:rStyle w:val="Emphasis"/>
          <w:rFonts w:ascii="Verdana" w:hAnsi="Verdana"/>
          <w:b/>
          <w:bCs/>
          <w:color w:val="222222"/>
          <w:sz w:val="23"/>
          <w:szCs w:val="23"/>
        </w:rPr>
        <w:t>_bind1;</w:t>
      </w:r>
      <w:r>
        <w:rPr>
          <w:rFonts w:ascii="Verdana" w:hAnsi="Verdana"/>
          <w:i/>
          <w:iCs/>
          <w:color w:val="222222"/>
          <w:sz w:val="23"/>
          <w:szCs w:val="23"/>
        </w:rPr>
        <w:br/>
      </w:r>
      <w:r>
        <w:rPr>
          <w:rStyle w:val="Emphasis"/>
          <w:rFonts w:ascii="Verdana" w:hAnsi="Verdana"/>
          <w:b/>
          <w:bCs/>
          <w:color w:val="222222"/>
          <w:sz w:val="23"/>
          <w:szCs w:val="23"/>
        </w:rPr>
        <w:t>Or</w:t>
      </w:r>
      <w:r>
        <w:rPr>
          <w:rFonts w:ascii="Verdana" w:hAnsi="Verdana"/>
          <w:i/>
          <w:iCs/>
          <w:color w:val="222222"/>
          <w:sz w:val="23"/>
          <w:szCs w:val="23"/>
        </w:rPr>
        <w:br/>
      </w:r>
      <w:r>
        <w:rPr>
          <w:rStyle w:val="Emphasis"/>
          <w:rFonts w:ascii="Verdana" w:hAnsi="Verdana"/>
          <w:b/>
          <w:bCs/>
          <w:color w:val="222222"/>
          <w:sz w:val="23"/>
          <w:szCs w:val="23"/>
        </w:rPr>
        <w:t>Print v_bind1;</w:t>
      </w:r>
    </w:p>
    <w:p w14:paraId="049F4C4E" w14:textId="77777777" w:rsidR="00C02817" w:rsidRDefault="00C02817" w:rsidP="00C02817">
      <w:pPr>
        <w:pStyle w:val="NormalWeb"/>
        <w:spacing w:before="0" w:beforeAutospacing="0" w:after="390" w:afterAutospacing="0"/>
        <w:rPr>
          <w:rFonts w:ascii="Verdana" w:hAnsi="Verdana"/>
          <w:color w:val="222222"/>
          <w:sz w:val="23"/>
          <w:szCs w:val="23"/>
        </w:rPr>
      </w:pPr>
      <w:r>
        <w:rPr>
          <w:rFonts w:ascii="Verdana" w:hAnsi="Verdana"/>
          <w:color w:val="222222"/>
          <w:sz w:val="23"/>
          <w:szCs w:val="23"/>
        </w:rPr>
        <w:t>Writing keyword PRINT without any argument will display you the current values of all the bind variables with their names in the session.</w:t>
      </w:r>
    </w:p>
    <w:p w14:paraId="6E3EF851" w14:textId="77777777" w:rsidR="00C02817" w:rsidRDefault="00C02817" w:rsidP="00C02817">
      <w:pPr>
        <w:pStyle w:val="Heading3"/>
        <w:spacing w:before="405" w:beforeAutospacing="0" w:after="255" w:afterAutospacing="0" w:line="450" w:lineRule="atLeast"/>
        <w:rPr>
          <w:rFonts w:ascii="Arial" w:hAnsi="Arial" w:cs="Arial"/>
          <w:b w:val="0"/>
          <w:bCs w:val="0"/>
          <w:color w:val="111111"/>
          <w:sz w:val="33"/>
          <w:szCs w:val="33"/>
        </w:rPr>
      </w:pPr>
      <w:r>
        <w:rPr>
          <w:rStyle w:val="Strong"/>
          <w:rFonts w:ascii="Arial" w:hAnsi="Arial" w:cs="Arial"/>
          <w:b/>
          <w:bCs/>
          <w:color w:val="111111"/>
          <w:sz w:val="33"/>
          <w:szCs w:val="33"/>
          <w:u w:val="single"/>
        </w:rPr>
        <w:t>Setting Auto print parameter on</w:t>
      </w:r>
    </w:p>
    <w:p w14:paraId="00C92D2C" w14:textId="77777777" w:rsidR="00C02817" w:rsidRDefault="00C02817" w:rsidP="00C02817">
      <w:pPr>
        <w:pStyle w:val="NormalWeb"/>
        <w:spacing w:before="0" w:beforeAutospacing="0" w:after="390" w:afterAutospacing="0"/>
        <w:rPr>
          <w:rFonts w:ascii="Verdana" w:hAnsi="Verdana"/>
          <w:color w:val="222222"/>
          <w:sz w:val="23"/>
          <w:szCs w:val="23"/>
        </w:rPr>
      </w:pPr>
      <w:r>
        <w:rPr>
          <w:rFonts w:ascii="Verdana" w:hAnsi="Verdana"/>
          <w:color w:val="222222"/>
          <w:sz w:val="23"/>
          <w:szCs w:val="23"/>
        </w:rPr>
        <w:t xml:space="preserve">The last way of displaying the current value of a bind variable is by setting a </w:t>
      </w:r>
      <w:proofErr w:type="gramStart"/>
      <w:r>
        <w:rPr>
          <w:rFonts w:ascii="Verdana" w:hAnsi="Verdana"/>
          <w:color w:val="222222"/>
          <w:sz w:val="23"/>
          <w:szCs w:val="23"/>
        </w:rPr>
        <w:t>session based</w:t>
      </w:r>
      <w:proofErr w:type="gramEnd"/>
      <w:r>
        <w:rPr>
          <w:rFonts w:ascii="Verdana" w:hAnsi="Verdana"/>
          <w:color w:val="222222"/>
          <w:sz w:val="23"/>
          <w:szCs w:val="23"/>
        </w:rPr>
        <w:t xml:space="preserve"> parameter AUTOPRINT on. Doing so will display you the value of </w:t>
      </w:r>
      <w:r>
        <w:rPr>
          <w:rFonts w:ascii="Verdana" w:hAnsi="Verdana"/>
          <w:color w:val="222222"/>
          <w:sz w:val="23"/>
          <w:szCs w:val="23"/>
        </w:rPr>
        <w:lastRenderedPageBreak/>
        <w:t>all the bind variables without the use of any specific commands such as Print or DBMS_OUTPUT which we just saw.</w:t>
      </w:r>
    </w:p>
    <w:p w14:paraId="40D69A45" w14:textId="77777777" w:rsidR="00C02817" w:rsidRDefault="00C02817" w:rsidP="00C02817">
      <w:pPr>
        <w:pStyle w:val="NormalWeb"/>
        <w:spacing w:before="0" w:beforeAutospacing="0" w:after="390" w:afterAutospacing="0"/>
        <w:rPr>
          <w:rFonts w:ascii="Verdana" w:hAnsi="Verdana"/>
          <w:color w:val="222222"/>
          <w:sz w:val="23"/>
          <w:szCs w:val="23"/>
        </w:rPr>
      </w:pPr>
      <w:r>
        <w:rPr>
          <w:rFonts w:ascii="Verdana" w:hAnsi="Verdana"/>
          <w:color w:val="222222"/>
          <w:sz w:val="23"/>
          <w:szCs w:val="23"/>
        </w:rPr>
        <w:t>To set this parameter you simply have to write</w:t>
      </w:r>
    </w:p>
    <w:p w14:paraId="03E92622" w14:textId="77777777" w:rsidR="00C02817" w:rsidRDefault="00C02817" w:rsidP="00C02817">
      <w:pPr>
        <w:pStyle w:val="has-background"/>
        <w:shd w:val="clear" w:color="auto" w:fill="FCB900"/>
        <w:spacing w:before="0" w:beforeAutospacing="0" w:after="390" w:afterAutospacing="0"/>
        <w:rPr>
          <w:rFonts w:ascii="Verdana" w:hAnsi="Verdana"/>
          <w:color w:val="222222"/>
          <w:sz w:val="23"/>
          <w:szCs w:val="23"/>
        </w:rPr>
      </w:pPr>
      <w:r>
        <w:rPr>
          <w:rStyle w:val="Emphasis"/>
          <w:rFonts w:ascii="Verdana" w:hAnsi="Verdana"/>
          <w:b/>
          <w:bCs/>
          <w:color w:val="222222"/>
          <w:sz w:val="23"/>
          <w:szCs w:val="23"/>
        </w:rPr>
        <w:t>SET AUTOPRINT ON;</w:t>
      </w:r>
    </w:p>
    <w:p w14:paraId="226895DC" w14:textId="7AA39528" w:rsidR="00C02817" w:rsidRDefault="00C02817" w:rsidP="00C02817">
      <w:pPr>
        <w:pStyle w:val="NormalWeb"/>
        <w:spacing w:before="0" w:beforeAutospacing="0" w:after="390" w:afterAutospacing="0"/>
        <w:rPr>
          <w:rFonts w:ascii="Verdana" w:hAnsi="Verdana"/>
          <w:color w:val="222222"/>
          <w:sz w:val="23"/>
          <w:szCs w:val="23"/>
        </w:rPr>
      </w:pPr>
      <w:r>
        <w:rPr>
          <w:rFonts w:ascii="Verdana" w:hAnsi="Verdana"/>
          <w:color w:val="222222"/>
          <w:sz w:val="23"/>
          <w:szCs w:val="23"/>
        </w:rPr>
        <w:t xml:space="preserve">And this command will set </w:t>
      </w:r>
      <w:proofErr w:type="spellStart"/>
      <w:r>
        <w:rPr>
          <w:rFonts w:ascii="Verdana" w:hAnsi="Verdana"/>
          <w:color w:val="222222"/>
          <w:sz w:val="23"/>
          <w:szCs w:val="23"/>
        </w:rPr>
        <w:t>AutoPrint</w:t>
      </w:r>
      <w:proofErr w:type="spellEnd"/>
      <w:r>
        <w:rPr>
          <w:rFonts w:ascii="Verdana" w:hAnsi="Verdana"/>
          <w:color w:val="222222"/>
          <w:sz w:val="23"/>
          <w:szCs w:val="23"/>
        </w:rPr>
        <w:t xml:space="preserve"> parameter on for the session which will automatically print the values of bind variable.</w:t>
      </w:r>
    </w:p>
    <w:p w14:paraId="7AFF26BE" w14:textId="75BF726C" w:rsidR="004A7B5A" w:rsidRDefault="004A7B5A" w:rsidP="004A7B5A">
      <w:pPr>
        <w:spacing w:line="270" w:lineRule="atLeast"/>
        <w:rPr>
          <w:rFonts w:ascii="Arial" w:hAnsi="Arial" w:cs="Arial"/>
          <w:color w:val="000000"/>
          <w:sz w:val="15"/>
          <w:szCs w:val="15"/>
        </w:rPr>
      </w:pPr>
      <w:r>
        <w:rPr>
          <w:rFonts w:ascii="Arial" w:hAnsi="Arial" w:cs="Arial"/>
          <w:color w:val="C3C3C3"/>
          <w:sz w:val="18"/>
          <w:szCs w:val="18"/>
        </w:rPr>
        <w:t> </w:t>
      </w:r>
    </w:p>
    <w:p w14:paraId="297E408F" w14:textId="77777777" w:rsidR="004A7B5A" w:rsidRDefault="004A7B5A" w:rsidP="004A7B5A">
      <w:pPr>
        <w:pStyle w:val="Heading1"/>
        <w:spacing w:before="0" w:beforeAutospacing="0" w:after="75" w:afterAutospacing="0" w:line="810" w:lineRule="atLeast"/>
        <w:rPr>
          <w:rFonts w:ascii="Roboto Condensed" w:hAnsi="Roboto Condensed"/>
          <w:b w:val="0"/>
          <w:bCs w:val="0"/>
          <w:color w:val="111111"/>
          <w:sz w:val="66"/>
          <w:szCs w:val="66"/>
        </w:rPr>
      </w:pPr>
      <w:r>
        <w:rPr>
          <w:rFonts w:ascii="Roboto Condensed" w:hAnsi="Roboto Condensed"/>
          <w:b w:val="0"/>
          <w:bCs w:val="0"/>
          <w:color w:val="111111"/>
          <w:sz w:val="66"/>
          <w:szCs w:val="66"/>
        </w:rPr>
        <w:t>What Are Conditional Control Statements In PL/SQL</w:t>
      </w:r>
    </w:p>
    <w:p w14:paraId="2027B531" w14:textId="77777777" w:rsidR="004A7B5A" w:rsidRDefault="004A7B5A" w:rsidP="004A7B5A">
      <w:pPr>
        <w:pStyle w:val="Heading2"/>
        <w:spacing w:before="450" w:beforeAutospacing="0" w:after="300" w:afterAutospacing="0" w:line="570" w:lineRule="atLeast"/>
        <w:rPr>
          <w:rFonts w:ascii="Arial" w:hAnsi="Arial" w:cs="Arial"/>
          <w:b w:val="0"/>
          <w:bCs w:val="0"/>
          <w:color w:val="111111"/>
          <w:sz w:val="41"/>
          <w:szCs w:val="41"/>
        </w:rPr>
      </w:pPr>
      <w:r>
        <w:rPr>
          <w:rStyle w:val="Strong"/>
          <w:rFonts w:ascii="Arial" w:hAnsi="Arial" w:cs="Arial"/>
          <w:b/>
          <w:bCs/>
          <w:color w:val="111111"/>
          <w:sz w:val="41"/>
          <w:szCs w:val="41"/>
        </w:rPr>
        <w:t xml:space="preserve">An Introduction </w:t>
      </w:r>
      <w:proofErr w:type="gramStart"/>
      <w:r>
        <w:rPr>
          <w:rStyle w:val="Strong"/>
          <w:rFonts w:ascii="Arial" w:hAnsi="Arial" w:cs="Arial"/>
          <w:b/>
          <w:bCs/>
          <w:color w:val="111111"/>
          <w:sz w:val="41"/>
          <w:szCs w:val="41"/>
        </w:rPr>
        <w:t>To</w:t>
      </w:r>
      <w:proofErr w:type="gramEnd"/>
      <w:r>
        <w:rPr>
          <w:rStyle w:val="Strong"/>
          <w:rFonts w:ascii="Arial" w:hAnsi="Arial" w:cs="Arial"/>
          <w:b/>
          <w:bCs/>
          <w:color w:val="111111"/>
          <w:sz w:val="41"/>
          <w:szCs w:val="41"/>
        </w:rPr>
        <w:t xml:space="preserve"> Conditional Control Statements In PL/SQL</w:t>
      </w:r>
    </w:p>
    <w:p w14:paraId="2E5ED2CC" w14:textId="77777777" w:rsidR="004A7B5A" w:rsidRDefault="004A7B5A" w:rsidP="004A7B5A">
      <w:pPr>
        <w:pStyle w:val="NormalWeb"/>
        <w:spacing w:before="0" w:beforeAutospacing="0" w:after="390" w:afterAutospacing="0"/>
        <w:rPr>
          <w:rFonts w:ascii="Verdana" w:hAnsi="Verdana"/>
          <w:color w:val="222222"/>
          <w:sz w:val="23"/>
          <w:szCs w:val="23"/>
        </w:rPr>
      </w:pPr>
      <w:r>
        <w:rPr>
          <w:rFonts w:ascii="Verdana" w:hAnsi="Verdana"/>
          <w:color w:val="222222"/>
          <w:sz w:val="23"/>
          <w:szCs w:val="23"/>
        </w:rPr>
        <w:t xml:space="preserve">Conditional control statements are those which allow you to control the execution flow of the program depending on a condition. In other </w:t>
      </w:r>
      <w:proofErr w:type="gramStart"/>
      <w:r>
        <w:rPr>
          <w:rFonts w:ascii="Verdana" w:hAnsi="Verdana"/>
          <w:color w:val="222222"/>
          <w:sz w:val="23"/>
          <w:szCs w:val="23"/>
        </w:rPr>
        <w:t>words</w:t>
      </w:r>
      <w:proofErr w:type="gramEnd"/>
      <w:r>
        <w:rPr>
          <w:rFonts w:ascii="Verdana" w:hAnsi="Verdana"/>
          <w:color w:val="222222"/>
          <w:sz w:val="23"/>
          <w:szCs w:val="23"/>
        </w:rPr>
        <w:t xml:space="preserve"> the statements in the program are not necessarily executed in a sequence rather one or other group of statements are executed depending on the evaluation of a condition.</w:t>
      </w:r>
    </w:p>
    <w:p w14:paraId="06C9A638" w14:textId="77777777" w:rsidR="004A7B5A" w:rsidRDefault="004A7B5A" w:rsidP="004A7B5A">
      <w:pPr>
        <w:pStyle w:val="Heading2"/>
        <w:spacing w:before="450" w:beforeAutospacing="0" w:after="300" w:afterAutospacing="0" w:line="570" w:lineRule="atLeast"/>
        <w:rPr>
          <w:rFonts w:ascii="Arial" w:hAnsi="Arial" w:cs="Arial"/>
          <w:b w:val="0"/>
          <w:bCs w:val="0"/>
          <w:color w:val="111111"/>
          <w:sz w:val="41"/>
          <w:szCs w:val="41"/>
        </w:rPr>
      </w:pPr>
      <w:r>
        <w:rPr>
          <w:rStyle w:val="Strong"/>
          <w:rFonts w:ascii="Arial" w:hAnsi="Arial" w:cs="Arial"/>
          <w:b/>
          <w:bCs/>
          <w:color w:val="111111"/>
          <w:sz w:val="41"/>
          <w:szCs w:val="41"/>
        </w:rPr>
        <w:t xml:space="preserve">Types </w:t>
      </w:r>
      <w:proofErr w:type="gramStart"/>
      <w:r>
        <w:rPr>
          <w:rStyle w:val="Strong"/>
          <w:rFonts w:ascii="Arial" w:hAnsi="Arial" w:cs="Arial"/>
          <w:b/>
          <w:bCs/>
          <w:color w:val="111111"/>
          <w:sz w:val="41"/>
          <w:szCs w:val="41"/>
        </w:rPr>
        <w:t>Of</w:t>
      </w:r>
      <w:proofErr w:type="gramEnd"/>
      <w:r>
        <w:rPr>
          <w:rStyle w:val="Strong"/>
          <w:rFonts w:ascii="Arial" w:hAnsi="Arial" w:cs="Arial"/>
          <w:b/>
          <w:bCs/>
          <w:color w:val="111111"/>
          <w:sz w:val="41"/>
          <w:szCs w:val="41"/>
        </w:rPr>
        <w:t xml:space="preserve"> Conditional Control Statement in PL/SQL</w:t>
      </w:r>
    </w:p>
    <w:p w14:paraId="00FA581D" w14:textId="77777777" w:rsidR="004A7B5A" w:rsidRDefault="004A7B5A" w:rsidP="004A7B5A">
      <w:pPr>
        <w:pStyle w:val="NormalWeb"/>
        <w:spacing w:before="0" w:beforeAutospacing="0" w:after="390" w:afterAutospacing="0"/>
        <w:rPr>
          <w:rFonts w:ascii="Verdana" w:hAnsi="Verdana"/>
          <w:color w:val="222222"/>
          <w:sz w:val="23"/>
          <w:szCs w:val="23"/>
        </w:rPr>
      </w:pPr>
      <w:r>
        <w:rPr>
          <w:rFonts w:ascii="Verdana" w:hAnsi="Verdana"/>
          <w:color w:val="222222"/>
          <w:sz w:val="23"/>
          <w:szCs w:val="23"/>
        </w:rPr>
        <w:t>In Oracle PL/SQL we have two types of conditional control statements which are</w:t>
      </w:r>
    </w:p>
    <w:p w14:paraId="1F12F2A1" w14:textId="77777777" w:rsidR="004A7B5A" w:rsidRDefault="004A7B5A" w:rsidP="00B969E5">
      <w:pPr>
        <w:numPr>
          <w:ilvl w:val="0"/>
          <w:numId w:val="9"/>
        </w:numPr>
        <w:spacing w:before="100" w:beforeAutospacing="1" w:after="150" w:line="240" w:lineRule="auto"/>
        <w:ind w:left="1035"/>
        <w:rPr>
          <w:rFonts w:ascii="Verdana" w:hAnsi="Verdana"/>
          <w:color w:val="222222"/>
          <w:sz w:val="23"/>
          <w:szCs w:val="23"/>
        </w:rPr>
      </w:pPr>
      <w:r>
        <w:rPr>
          <w:rFonts w:ascii="Verdana" w:hAnsi="Verdana"/>
          <w:color w:val="222222"/>
          <w:sz w:val="23"/>
          <w:szCs w:val="23"/>
        </w:rPr>
        <w:t>IF statements and</w:t>
      </w:r>
    </w:p>
    <w:p w14:paraId="34F2D6C4" w14:textId="77777777" w:rsidR="004A7B5A" w:rsidRDefault="004A7B5A" w:rsidP="00B969E5">
      <w:pPr>
        <w:numPr>
          <w:ilvl w:val="0"/>
          <w:numId w:val="9"/>
        </w:numPr>
        <w:spacing w:before="100" w:beforeAutospacing="1" w:after="0" w:line="240" w:lineRule="auto"/>
        <w:ind w:left="1035"/>
        <w:rPr>
          <w:rFonts w:ascii="Verdana" w:hAnsi="Verdana"/>
          <w:color w:val="222222"/>
          <w:sz w:val="23"/>
          <w:szCs w:val="23"/>
        </w:rPr>
      </w:pPr>
      <w:r>
        <w:rPr>
          <w:rFonts w:ascii="Verdana" w:hAnsi="Verdana"/>
          <w:color w:val="222222"/>
          <w:sz w:val="23"/>
          <w:szCs w:val="23"/>
        </w:rPr>
        <w:t>CASE statements</w:t>
      </w:r>
    </w:p>
    <w:p w14:paraId="6325FF18" w14:textId="77777777" w:rsidR="004A7B5A" w:rsidRDefault="004A7B5A" w:rsidP="004A7B5A">
      <w:pPr>
        <w:pStyle w:val="NormalWeb"/>
        <w:spacing w:before="0" w:beforeAutospacing="0" w:after="390" w:afterAutospacing="0"/>
        <w:rPr>
          <w:rFonts w:ascii="Verdana" w:hAnsi="Verdana"/>
          <w:color w:val="222222"/>
          <w:sz w:val="23"/>
          <w:szCs w:val="23"/>
        </w:rPr>
      </w:pPr>
      <w:r>
        <w:rPr>
          <w:rFonts w:ascii="Verdana" w:hAnsi="Verdana"/>
          <w:color w:val="222222"/>
          <w:sz w:val="23"/>
          <w:szCs w:val="23"/>
        </w:rPr>
        <w:t xml:space="preserve">Both these statements can be further divided into different forms. For </w:t>
      </w:r>
      <w:proofErr w:type="gramStart"/>
      <w:r>
        <w:rPr>
          <w:rFonts w:ascii="Verdana" w:hAnsi="Verdana"/>
          <w:color w:val="222222"/>
          <w:sz w:val="23"/>
          <w:szCs w:val="23"/>
        </w:rPr>
        <w:t>example</w:t>
      </w:r>
      <w:proofErr w:type="gramEnd"/>
      <w:r>
        <w:rPr>
          <w:rFonts w:ascii="Verdana" w:hAnsi="Verdana"/>
          <w:color w:val="222222"/>
          <w:sz w:val="23"/>
          <w:szCs w:val="23"/>
        </w:rPr>
        <w:t xml:space="preserve"> IF statements has 3 different forms</w:t>
      </w:r>
    </w:p>
    <w:p w14:paraId="43B834C4" w14:textId="77777777" w:rsidR="004A7B5A" w:rsidRDefault="004A7B5A" w:rsidP="00B969E5">
      <w:pPr>
        <w:numPr>
          <w:ilvl w:val="0"/>
          <w:numId w:val="10"/>
        </w:numPr>
        <w:spacing w:before="100" w:beforeAutospacing="1" w:after="150" w:line="240" w:lineRule="auto"/>
        <w:ind w:left="1035"/>
        <w:rPr>
          <w:rFonts w:ascii="Verdana" w:hAnsi="Verdana"/>
          <w:color w:val="222222"/>
          <w:sz w:val="23"/>
          <w:szCs w:val="23"/>
        </w:rPr>
      </w:pPr>
      <w:r>
        <w:rPr>
          <w:rFonts w:ascii="Verdana" w:hAnsi="Verdana"/>
          <w:color w:val="222222"/>
          <w:sz w:val="23"/>
          <w:szCs w:val="23"/>
        </w:rPr>
        <w:lastRenderedPageBreak/>
        <w:t>IF THEN</w:t>
      </w:r>
    </w:p>
    <w:p w14:paraId="0CCD1AB9" w14:textId="77777777" w:rsidR="004A7B5A" w:rsidRDefault="003214ED" w:rsidP="00B969E5">
      <w:pPr>
        <w:numPr>
          <w:ilvl w:val="0"/>
          <w:numId w:val="10"/>
        </w:numPr>
        <w:spacing w:before="100" w:beforeAutospacing="1" w:after="150" w:line="240" w:lineRule="auto"/>
        <w:ind w:left="1035"/>
        <w:rPr>
          <w:rFonts w:ascii="Verdana" w:hAnsi="Verdana"/>
          <w:color w:val="222222"/>
          <w:sz w:val="23"/>
          <w:szCs w:val="23"/>
        </w:rPr>
      </w:pPr>
      <w:hyperlink r:id="rId10" w:history="1">
        <w:r w:rsidR="004A7B5A">
          <w:rPr>
            <w:rStyle w:val="Hyperlink"/>
            <w:rFonts w:ascii="Verdana" w:hAnsi="Verdana"/>
            <w:color w:val="EA2E2E"/>
            <w:sz w:val="23"/>
            <w:szCs w:val="23"/>
          </w:rPr>
          <w:t>IF THEN ELSE</w:t>
        </w:r>
      </w:hyperlink>
    </w:p>
    <w:p w14:paraId="3386E4AE" w14:textId="77777777" w:rsidR="004A7B5A" w:rsidRDefault="003214ED" w:rsidP="00B969E5">
      <w:pPr>
        <w:numPr>
          <w:ilvl w:val="0"/>
          <w:numId w:val="10"/>
        </w:numPr>
        <w:spacing w:before="100" w:beforeAutospacing="1" w:after="0" w:line="240" w:lineRule="auto"/>
        <w:ind w:left="1035"/>
        <w:rPr>
          <w:rFonts w:ascii="Verdana" w:hAnsi="Verdana"/>
          <w:color w:val="222222"/>
          <w:sz w:val="23"/>
          <w:szCs w:val="23"/>
        </w:rPr>
      </w:pPr>
      <w:hyperlink r:id="rId11" w:history="1">
        <w:r w:rsidR="004A7B5A">
          <w:rPr>
            <w:rStyle w:val="Hyperlink"/>
            <w:rFonts w:ascii="Verdana" w:hAnsi="Verdana"/>
            <w:color w:val="EA2E2E"/>
            <w:sz w:val="23"/>
            <w:szCs w:val="23"/>
          </w:rPr>
          <w:t>IF THEN ELSEIF</w:t>
        </w:r>
      </w:hyperlink>
    </w:p>
    <w:p w14:paraId="58FFA6E6" w14:textId="77777777" w:rsidR="004A7B5A" w:rsidRDefault="004A7B5A" w:rsidP="004A7B5A">
      <w:pPr>
        <w:pStyle w:val="NormalWeb"/>
        <w:spacing w:before="0" w:beforeAutospacing="0" w:after="390" w:afterAutospacing="0"/>
        <w:rPr>
          <w:rFonts w:ascii="Verdana" w:hAnsi="Verdana"/>
          <w:color w:val="222222"/>
          <w:sz w:val="23"/>
          <w:szCs w:val="23"/>
        </w:rPr>
      </w:pPr>
      <w:r>
        <w:rPr>
          <w:rFonts w:ascii="Verdana" w:hAnsi="Verdana"/>
          <w:color w:val="222222"/>
          <w:sz w:val="23"/>
          <w:szCs w:val="23"/>
        </w:rPr>
        <w:t>And CASE statement has 2 different forms such as</w:t>
      </w:r>
    </w:p>
    <w:p w14:paraId="62B2AE87" w14:textId="77777777" w:rsidR="004A7B5A" w:rsidRDefault="004A7B5A" w:rsidP="00B969E5">
      <w:pPr>
        <w:numPr>
          <w:ilvl w:val="0"/>
          <w:numId w:val="11"/>
        </w:numPr>
        <w:spacing w:before="100" w:beforeAutospacing="1" w:after="150" w:line="240" w:lineRule="auto"/>
        <w:ind w:left="1035"/>
        <w:rPr>
          <w:rFonts w:ascii="Verdana" w:hAnsi="Verdana"/>
          <w:color w:val="222222"/>
          <w:sz w:val="23"/>
          <w:szCs w:val="23"/>
        </w:rPr>
      </w:pPr>
      <w:r>
        <w:rPr>
          <w:rFonts w:ascii="Verdana" w:hAnsi="Verdana"/>
          <w:color w:val="222222"/>
          <w:sz w:val="23"/>
          <w:szCs w:val="23"/>
        </w:rPr>
        <w:t>SIMPLE CASE and</w:t>
      </w:r>
    </w:p>
    <w:p w14:paraId="7BDE5D3C" w14:textId="77777777" w:rsidR="004A7B5A" w:rsidRDefault="004A7B5A" w:rsidP="00B969E5">
      <w:pPr>
        <w:numPr>
          <w:ilvl w:val="0"/>
          <w:numId w:val="11"/>
        </w:numPr>
        <w:spacing w:before="100" w:beforeAutospacing="1" w:after="0" w:line="240" w:lineRule="auto"/>
        <w:ind w:left="1035"/>
        <w:rPr>
          <w:rFonts w:ascii="Verdana" w:hAnsi="Verdana"/>
          <w:color w:val="222222"/>
          <w:sz w:val="23"/>
          <w:szCs w:val="23"/>
        </w:rPr>
      </w:pPr>
      <w:r>
        <w:rPr>
          <w:rFonts w:ascii="Verdana" w:hAnsi="Verdana"/>
          <w:color w:val="222222"/>
          <w:sz w:val="23"/>
          <w:szCs w:val="23"/>
        </w:rPr>
        <w:t>SEARCHED CASE</w:t>
      </w:r>
    </w:p>
    <w:p w14:paraId="1CABD217" w14:textId="1695392F" w:rsidR="004A7B5A" w:rsidRDefault="004A7B5A" w:rsidP="004A7B5A">
      <w:pPr>
        <w:pStyle w:val="NormalWeb"/>
        <w:spacing w:before="0" w:beforeAutospacing="0" w:after="390" w:afterAutospacing="0"/>
        <w:rPr>
          <w:rFonts w:ascii="Verdana" w:hAnsi="Verdana"/>
          <w:color w:val="222222"/>
          <w:sz w:val="23"/>
          <w:szCs w:val="23"/>
        </w:rPr>
      </w:pPr>
      <w:r>
        <w:rPr>
          <w:rFonts w:ascii="Verdana" w:hAnsi="Verdana"/>
          <w:noProof/>
          <w:color w:val="222222"/>
          <w:sz w:val="23"/>
          <w:szCs w:val="23"/>
        </w:rPr>
        <w:drawing>
          <wp:inline distT="0" distB="0" distL="0" distR="0" wp14:anchorId="7722D5F3" wp14:editId="5DAED103">
            <wp:extent cx="5200650" cy="1990725"/>
            <wp:effectExtent l="0" t="0" r="0" b="0"/>
            <wp:docPr id="4" name="Picture 4" descr="conditional control statements in pl/sql by manish shar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nditional control statements in pl/sql by manish sharm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00650" cy="1990725"/>
                    </a:xfrm>
                    <a:prstGeom prst="rect">
                      <a:avLst/>
                    </a:prstGeom>
                    <a:noFill/>
                    <a:ln>
                      <a:noFill/>
                    </a:ln>
                  </pic:spPr>
                </pic:pic>
              </a:graphicData>
            </a:graphic>
          </wp:inline>
        </w:drawing>
      </w:r>
    </w:p>
    <w:p w14:paraId="55EE53C0" w14:textId="0153F619" w:rsidR="00387277" w:rsidRDefault="00387277" w:rsidP="00387277">
      <w:pPr>
        <w:spacing w:line="270" w:lineRule="atLeast"/>
        <w:rPr>
          <w:rFonts w:ascii="Roboto Condensed" w:hAnsi="Roboto Condensed" w:cs="Times New Roman"/>
          <w:color w:val="111111"/>
          <w:spacing w:val="5"/>
          <w:sz w:val="63"/>
          <w:szCs w:val="63"/>
        </w:rPr>
      </w:pPr>
      <w:r>
        <w:rPr>
          <w:rFonts w:ascii="Arial" w:hAnsi="Arial" w:cs="Arial"/>
          <w:color w:val="C3C3C3"/>
          <w:sz w:val="18"/>
          <w:szCs w:val="18"/>
        </w:rPr>
        <w:t> </w:t>
      </w:r>
      <w:r>
        <w:rPr>
          <w:rFonts w:ascii="Roboto Condensed" w:hAnsi="Roboto Condensed"/>
          <w:color w:val="111111"/>
          <w:spacing w:val="5"/>
          <w:sz w:val="63"/>
          <w:szCs w:val="63"/>
        </w:rPr>
        <w:t>Simple IF-THEN Conditional Control Statements In PL/SQL</w:t>
      </w:r>
    </w:p>
    <w:p w14:paraId="36072959" w14:textId="0D14D50F" w:rsidR="00387277" w:rsidRDefault="00387277" w:rsidP="00387277">
      <w:pPr>
        <w:spacing w:after="0"/>
        <w:jc w:val="center"/>
        <w:rPr>
          <w:color w:val="000000"/>
          <w:sz w:val="21"/>
          <w:szCs w:val="21"/>
        </w:rPr>
      </w:pPr>
    </w:p>
    <w:p w14:paraId="4BCA0AFB" w14:textId="77777777" w:rsidR="00387277" w:rsidRDefault="00387277" w:rsidP="00387277">
      <w:pPr>
        <w:pStyle w:val="NormalWeb"/>
        <w:spacing w:before="0" w:beforeAutospacing="0" w:after="390" w:afterAutospacing="0"/>
        <w:rPr>
          <w:rFonts w:ascii="Verdana" w:hAnsi="Verdana"/>
          <w:color w:val="222222"/>
          <w:sz w:val="23"/>
          <w:szCs w:val="23"/>
        </w:rPr>
      </w:pPr>
      <w:r>
        <w:rPr>
          <w:rStyle w:val="Emphasis"/>
          <w:rFonts w:ascii="Verdana" w:hAnsi="Verdana"/>
          <w:color w:val="222222"/>
          <w:sz w:val="23"/>
          <w:szCs w:val="23"/>
        </w:rPr>
        <w:t>IF-THEN</w:t>
      </w:r>
      <w:r>
        <w:rPr>
          <w:rFonts w:ascii="Verdana" w:hAnsi="Verdana"/>
          <w:color w:val="222222"/>
          <w:sz w:val="23"/>
          <w:szCs w:val="23"/>
        </w:rPr>
        <w:t> is the most basic kind of conditional statements in PL/SQL that enables you to specify only a single group of action to be taken. You can also say that this specific group of action is taken only when a condition is evaluated to be true.</w:t>
      </w:r>
    </w:p>
    <w:p w14:paraId="21141C3F" w14:textId="77777777" w:rsidR="00387277" w:rsidRDefault="00387277" w:rsidP="00387277">
      <w:pPr>
        <w:pStyle w:val="NormalWeb"/>
        <w:spacing w:before="0" w:beforeAutospacing="0" w:after="390" w:afterAutospacing="0"/>
        <w:rPr>
          <w:rFonts w:ascii="Verdana" w:hAnsi="Verdana"/>
          <w:color w:val="222222"/>
          <w:sz w:val="23"/>
          <w:szCs w:val="23"/>
        </w:rPr>
      </w:pPr>
      <w:r>
        <w:rPr>
          <w:rFonts w:ascii="Verdana" w:hAnsi="Verdana"/>
          <w:color w:val="222222"/>
          <w:sz w:val="23"/>
          <w:szCs w:val="23"/>
        </w:rPr>
        <w:t>Correct me, if I am wrong, I think IF conditional statement is used in almost every programming language. If you disagree then tweet me @RebellionRider and tell me which programming languages do not support IF statements.</w:t>
      </w:r>
    </w:p>
    <w:p w14:paraId="1B8C674B" w14:textId="77777777" w:rsidR="00387277" w:rsidRDefault="00387277" w:rsidP="00387277">
      <w:pPr>
        <w:pStyle w:val="Heading3"/>
        <w:spacing w:before="405" w:beforeAutospacing="0" w:after="255" w:afterAutospacing="0" w:line="450" w:lineRule="atLeast"/>
        <w:rPr>
          <w:rFonts w:ascii="Arial" w:hAnsi="Arial" w:cs="Arial"/>
          <w:b w:val="0"/>
          <w:bCs w:val="0"/>
          <w:color w:val="111111"/>
          <w:sz w:val="33"/>
          <w:szCs w:val="33"/>
        </w:rPr>
      </w:pPr>
      <w:r>
        <w:rPr>
          <w:rStyle w:val="Strong"/>
          <w:rFonts w:ascii="Arial" w:hAnsi="Arial" w:cs="Arial"/>
          <w:b/>
          <w:bCs/>
          <w:color w:val="111111"/>
          <w:sz w:val="33"/>
          <w:szCs w:val="33"/>
          <w:u w:val="single"/>
        </w:rPr>
        <w:t>IF-THEN Structure</w:t>
      </w:r>
    </w:p>
    <w:p w14:paraId="746369E1" w14:textId="77777777" w:rsidR="00387277" w:rsidRDefault="00387277" w:rsidP="00387277">
      <w:pPr>
        <w:pStyle w:val="NormalWeb"/>
        <w:spacing w:before="0" w:beforeAutospacing="0" w:after="390" w:afterAutospacing="0"/>
        <w:rPr>
          <w:rFonts w:ascii="Verdana" w:hAnsi="Verdana"/>
          <w:color w:val="222222"/>
          <w:sz w:val="23"/>
          <w:szCs w:val="23"/>
        </w:rPr>
      </w:pPr>
      <w:r>
        <w:rPr>
          <w:rFonts w:ascii="Verdana" w:hAnsi="Verdana"/>
          <w:color w:val="222222"/>
          <w:sz w:val="23"/>
          <w:szCs w:val="23"/>
        </w:rPr>
        <w:t>Before jumping into the tutorial let’s quickly understand the structure/syntax of the IF-THEN statement.</w:t>
      </w:r>
    </w:p>
    <w:p w14:paraId="24E1E170" w14:textId="77777777" w:rsidR="00387277" w:rsidRDefault="00387277" w:rsidP="00387277">
      <w:pPr>
        <w:pStyle w:val="has-background"/>
        <w:shd w:val="clear" w:color="auto" w:fill="FCB900"/>
        <w:spacing w:before="0" w:beforeAutospacing="0" w:after="390" w:afterAutospacing="0"/>
        <w:rPr>
          <w:rFonts w:ascii="Verdana" w:hAnsi="Verdana"/>
          <w:color w:val="222222"/>
          <w:sz w:val="23"/>
          <w:szCs w:val="23"/>
        </w:rPr>
      </w:pPr>
      <w:r>
        <w:rPr>
          <w:rStyle w:val="Emphasis"/>
          <w:rFonts w:ascii="Verdana" w:hAnsi="Verdana"/>
          <w:b/>
          <w:bCs/>
          <w:color w:val="222222"/>
          <w:sz w:val="23"/>
          <w:szCs w:val="23"/>
        </w:rPr>
        <w:t>IF condition THEN</w:t>
      </w:r>
      <w:r>
        <w:rPr>
          <w:rFonts w:ascii="Verdana" w:hAnsi="Verdana"/>
          <w:i/>
          <w:iCs/>
          <w:color w:val="222222"/>
          <w:sz w:val="23"/>
          <w:szCs w:val="23"/>
        </w:rPr>
        <w:br/>
      </w:r>
      <w:r>
        <w:rPr>
          <w:rStyle w:val="Emphasis"/>
          <w:rFonts w:ascii="Verdana" w:hAnsi="Verdana"/>
          <w:b/>
          <w:bCs/>
          <w:color w:val="222222"/>
          <w:sz w:val="23"/>
          <w:szCs w:val="23"/>
        </w:rPr>
        <w:t>Statement1;</w:t>
      </w:r>
      <w:r>
        <w:rPr>
          <w:rFonts w:ascii="Verdana" w:hAnsi="Verdana"/>
          <w:i/>
          <w:iCs/>
          <w:color w:val="222222"/>
          <w:sz w:val="23"/>
          <w:szCs w:val="23"/>
        </w:rPr>
        <w:br/>
      </w:r>
      <w:r>
        <w:rPr>
          <w:rStyle w:val="Emphasis"/>
          <w:rFonts w:ascii="Verdana" w:hAnsi="Verdana"/>
          <w:b/>
          <w:bCs/>
          <w:color w:val="222222"/>
          <w:sz w:val="23"/>
          <w:szCs w:val="23"/>
        </w:rPr>
        <w:lastRenderedPageBreak/>
        <w:t>…</w:t>
      </w:r>
      <w:r>
        <w:rPr>
          <w:rFonts w:ascii="Verdana" w:hAnsi="Verdana"/>
          <w:i/>
          <w:iCs/>
          <w:color w:val="222222"/>
          <w:sz w:val="23"/>
          <w:szCs w:val="23"/>
        </w:rPr>
        <w:br/>
      </w:r>
      <w:r>
        <w:rPr>
          <w:rStyle w:val="Emphasis"/>
          <w:rFonts w:ascii="Verdana" w:hAnsi="Verdana"/>
          <w:b/>
          <w:bCs/>
          <w:color w:val="222222"/>
          <w:sz w:val="23"/>
          <w:szCs w:val="23"/>
        </w:rPr>
        <w:t>Statement N;</w:t>
      </w:r>
      <w:r>
        <w:rPr>
          <w:rFonts w:ascii="Verdana" w:hAnsi="Verdana"/>
          <w:i/>
          <w:iCs/>
          <w:color w:val="222222"/>
          <w:sz w:val="23"/>
          <w:szCs w:val="23"/>
        </w:rPr>
        <w:br/>
      </w:r>
      <w:r>
        <w:rPr>
          <w:rStyle w:val="Emphasis"/>
          <w:rFonts w:ascii="Verdana" w:hAnsi="Verdana"/>
          <w:b/>
          <w:bCs/>
          <w:color w:val="222222"/>
          <w:sz w:val="23"/>
          <w:szCs w:val="23"/>
        </w:rPr>
        <w:t>END IF;</w:t>
      </w:r>
    </w:p>
    <w:p w14:paraId="0892538B" w14:textId="77777777" w:rsidR="00387277" w:rsidRDefault="00387277" w:rsidP="00387277">
      <w:pPr>
        <w:pStyle w:val="NormalWeb"/>
        <w:spacing w:before="0" w:beforeAutospacing="0" w:after="390" w:afterAutospacing="0"/>
        <w:rPr>
          <w:rFonts w:ascii="Verdana" w:hAnsi="Verdana"/>
          <w:color w:val="222222"/>
          <w:sz w:val="23"/>
          <w:szCs w:val="23"/>
        </w:rPr>
      </w:pPr>
      <w:r>
        <w:rPr>
          <w:rFonts w:ascii="Verdana" w:hAnsi="Verdana"/>
          <w:color w:val="222222"/>
          <w:sz w:val="23"/>
          <w:szCs w:val="23"/>
        </w:rPr>
        <w:t xml:space="preserve">In the starting we have the keyword IF which marks the beginning of IF-THEN block followed by a valid condition or a valid expression which will get evaluated followed by another keyword THEN. </w:t>
      </w:r>
      <w:proofErr w:type="gramStart"/>
      <w:r>
        <w:rPr>
          <w:rFonts w:ascii="Verdana" w:hAnsi="Verdana"/>
          <w:color w:val="222222"/>
          <w:sz w:val="23"/>
          <w:szCs w:val="23"/>
        </w:rPr>
        <w:t>Similarly</w:t>
      </w:r>
      <w:proofErr w:type="gramEnd"/>
      <w:r>
        <w:rPr>
          <w:rFonts w:ascii="Verdana" w:hAnsi="Verdana"/>
          <w:color w:val="222222"/>
          <w:sz w:val="23"/>
          <w:szCs w:val="23"/>
        </w:rPr>
        <w:t xml:space="preserve"> the reserved phrase END IF marks the ending of IF-THEN block.  In between we have a sequence of executable statements which will get executed only if the condition evaluated to be true otherwise the whole IF-THEN block will be skipped.</w:t>
      </w:r>
    </w:p>
    <w:p w14:paraId="709BA468" w14:textId="77777777" w:rsidR="00387277" w:rsidRDefault="00387277" w:rsidP="00387277">
      <w:pPr>
        <w:pStyle w:val="Heading3"/>
        <w:spacing w:before="405" w:beforeAutospacing="0" w:after="255" w:afterAutospacing="0" w:line="450" w:lineRule="atLeast"/>
        <w:rPr>
          <w:rFonts w:ascii="Arial" w:hAnsi="Arial" w:cs="Arial"/>
          <w:b w:val="0"/>
          <w:bCs w:val="0"/>
          <w:color w:val="111111"/>
          <w:sz w:val="33"/>
          <w:szCs w:val="33"/>
        </w:rPr>
      </w:pPr>
      <w:r>
        <w:rPr>
          <w:rStyle w:val="Strong"/>
          <w:rFonts w:ascii="Arial" w:hAnsi="Arial" w:cs="Arial"/>
          <w:b/>
          <w:bCs/>
          <w:color w:val="111111"/>
          <w:sz w:val="33"/>
          <w:szCs w:val="33"/>
          <w:u w:val="single"/>
        </w:rPr>
        <w:t>Working</w:t>
      </w:r>
    </w:p>
    <w:p w14:paraId="1DFF0A5E" w14:textId="77777777" w:rsidR="00387277" w:rsidRDefault="00387277" w:rsidP="00387277">
      <w:pPr>
        <w:pStyle w:val="NormalWeb"/>
        <w:spacing w:before="0" w:beforeAutospacing="0" w:after="390" w:afterAutospacing="0"/>
        <w:rPr>
          <w:rFonts w:ascii="Verdana" w:hAnsi="Verdana"/>
          <w:color w:val="222222"/>
          <w:sz w:val="23"/>
          <w:szCs w:val="23"/>
        </w:rPr>
      </w:pPr>
      <w:r>
        <w:rPr>
          <w:rFonts w:ascii="Verdana" w:hAnsi="Verdana"/>
          <w:color w:val="222222"/>
          <w:sz w:val="23"/>
          <w:szCs w:val="23"/>
        </w:rPr>
        <w:t>When an IF-THEN statement is executed a condition is evaluated to either True or False. If the condition evaluates to true, control is passed to the first executable statement of the IF-THEN construct. If the condition evaluates to false, control is passed to the first executable statement after the END-IF statement.</w:t>
      </w:r>
    </w:p>
    <w:p w14:paraId="5C3D70DE" w14:textId="77777777" w:rsidR="00387277" w:rsidRDefault="00387277" w:rsidP="00387277">
      <w:pPr>
        <w:pStyle w:val="Heading4"/>
        <w:spacing w:before="360" w:after="210" w:line="435" w:lineRule="atLeast"/>
        <w:rPr>
          <w:rFonts w:ascii="Arial" w:hAnsi="Arial" w:cs="Arial"/>
          <w:color w:val="111111"/>
          <w:sz w:val="29"/>
          <w:szCs w:val="29"/>
        </w:rPr>
      </w:pPr>
      <w:r>
        <w:rPr>
          <w:rFonts w:ascii="Arial" w:hAnsi="Arial" w:cs="Arial"/>
          <w:b/>
          <w:bCs/>
          <w:color w:val="111111"/>
          <w:sz w:val="29"/>
          <w:szCs w:val="29"/>
        </w:rPr>
        <w:t>Examples:</w:t>
      </w:r>
    </w:p>
    <w:p w14:paraId="3C1FE1BF" w14:textId="77777777" w:rsidR="00387277" w:rsidRDefault="00387277" w:rsidP="00387277">
      <w:pPr>
        <w:pStyle w:val="has-background"/>
        <w:shd w:val="clear" w:color="auto" w:fill="FCB900"/>
        <w:spacing w:before="0" w:beforeAutospacing="0" w:after="390" w:afterAutospacing="0"/>
        <w:rPr>
          <w:rFonts w:ascii="Verdana" w:hAnsi="Verdana"/>
          <w:color w:val="222222"/>
          <w:sz w:val="23"/>
          <w:szCs w:val="23"/>
        </w:rPr>
      </w:pPr>
      <w:r>
        <w:rPr>
          <w:rStyle w:val="Emphasis"/>
          <w:rFonts w:ascii="Verdana" w:hAnsi="Verdana"/>
          <w:b/>
          <w:bCs/>
          <w:color w:val="222222"/>
          <w:sz w:val="23"/>
          <w:szCs w:val="23"/>
        </w:rPr>
        <w:t>SET SERVEROUTPUT ON;</w:t>
      </w:r>
      <w:r>
        <w:rPr>
          <w:rFonts w:ascii="Verdana" w:hAnsi="Verdana"/>
          <w:i/>
          <w:iCs/>
          <w:color w:val="222222"/>
          <w:sz w:val="23"/>
          <w:szCs w:val="23"/>
        </w:rPr>
        <w:br/>
      </w:r>
      <w:r>
        <w:rPr>
          <w:rStyle w:val="Emphasis"/>
          <w:rFonts w:ascii="Verdana" w:hAnsi="Verdana"/>
          <w:b/>
          <w:bCs/>
          <w:color w:val="222222"/>
          <w:sz w:val="23"/>
          <w:szCs w:val="23"/>
        </w:rPr>
        <w:t>DECLARE</w:t>
      </w:r>
      <w:r>
        <w:rPr>
          <w:rFonts w:ascii="Verdana" w:hAnsi="Verdana"/>
          <w:i/>
          <w:iCs/>
          <w:color w:val="222222"/>
          <w:sz w:val="23"/>
          <w:szCs w:val="23"/>
        </w:rPr>
        <w:br/>
      </w:r>
      <w:r>
        <w:rPr>
          <w:rStyle w:val="Emphasis"/>
          <w:rFonts w:ascii="Verdana" w:hAnsi="Verdana"/>
          <w:b/>
          <w:bCs/>
          <w:color w:val="222222"/>
          <w:sz w:val="23"/>
          <w:szCs w:val="23"/>
        </w:rPr>
        <w:t xml:space="preserve">  </w:t>
      </w:r>
      <w:proofErr w:type="spellStart"/>
      <w:r>
        <w:rPr>
          <w:rStyle w:val="Emphasis"/>
          <w:rFonts w:ascii="Verdana" w:hAnsi="Verdana"/>
          <w:b/>
          <w:bCs/>
          <w:color w:val="222222"/>
          <w:sz w:val="23"/>
          <w:szCs w:val="23"/>
        </w:rPr>
        <w:t>v_num</w:t>
      </w:r>
      <w:proofErr w:type="spellEnd"/>
      <w:r>
        <w:rPr>
          <w:rStyle w:val="Emphasis"/>
          <w:rFonts w:ascii="Verdana" w:hAnsi="Verdana"/>
          <w:b/>
          <w:bCs/>
          <w:color w:val="222222"/>
          <w:sz w:val="23"/>
          <w:szCs w:val="23"/>
        </w:rPr>
        <w:t xml:space="preserve"> </w:t>
      </w:r>
      <w:proofErr w:type="gramStart"/>
      <w:r>
        <w:rPr>
          <w:rStyle w:val="Emphasis"/>
          <w:rFonts w:ascii="Verdana" w:hAnsi="Verdana"/>
          <w:b/>
          <w:bCs/>
          <w:color w:val="222222"/>
          <w:sz w:val="23"/>
          <w:szCs w:val="23"/>
        </w:rPr>
        <w:t>NUMBER :</w:t>
      </w:r>
      <w:proofErr w:type="gramEnd"/>
      <w:r>
        <w:rPr>
          <w:rStyle w:val="Emphasis"/>
          <w:rFonts w:ascii="Verdana" w:hAnsi="Verdana"/>
          <w:b/>
          <w:bCs/>
          <w:color w:val="222222"/>
          <w:sz w:val="23"/>
          <w:szCs w:val="23"/>
        </w:rPr>
        <w:t>= 9;</w:t>
      </w:r>
      <w:r>
        <w:rPr>
          <w:rFonts w:ascii="Verdana" w:hAnsi="Verdana"/>
          <w:i/>
          <w:iCs/>
          <w:color w:val="222222"/>
          <w:sz w:val="23"/>
          <w:szCs w:val="23"/>
        </w:rPr>
        <w:br/>
      </w:r>
      <w:r>
        <w:rPr>
          <w:rStyle w:val="Emphasis"/>
          <w:rFonts w:ascii="Verdana" w:hAnsi="Verdana"/>
          <w:b/>
          <w:bCs/>
          <w:color w:val="222222"/>
          <w:sz w:val="23"/>
          <w:szCs w:val="23"/>
        </w:rPr>
        <w:t>BEGIN</w:t>
      </w:r>
      <w:r>
        <w:rPr>
          <w:rFonts w:ascii="Verdana" w:hAnsi="Verdana"/>
          <w:i/>
          <w:iCs/>
          <w:color w:val="222222"/>
          <w:sz w:val="23"/>
          <w:szCs w:val="23"/>
        </w:rPr>
        <w:br/>
      </w:r>
      <w:r>
        <w:rPr>
          <w:rStyle w:val="Emphasis"/>
          <w:rFonts w:ascii="Verdana" w:hAnsi="Verdana"/>
          <w:b/>
          <w:bCs/>
          <w:color w:val="222222"/>
          <w:sz w:val="23"/>
          <w:szCs w:val="23"/>
        </w:rPr>
        <w:t xml:space="preserve">IF </w:t>
      </w:r>
      <w:proofErr w:type="spellStart"/>
      <w:r>
        <w:rPr>
          <w:rStyle w:val="Emphasis"/>
          <w:rFonts w:ascii="Verdana" w:hAnsi="Verdana"/>
          <w:b/>
          <w:bCs/>
          <w:color w:val="222222"/>
          <w:sz w:val="23"/>
          <w:szCs w:val="23"/>
        </w:rPr>
        <w:t>v_num</w:t>
      </w:r>
      <w:proofErr w:type="spellEnd"/>
      <w:r>
        <w:rPr>
          <w:rStyle w:val="Emphasis"/>
          <w:rFonts w:ascii="Verdana" w:hAnsi="Verdana"/>
          <w:b/>
          <w:bCs/>
          <w:color w:val="222222"/>
          <w:sz w:val="23"/>
          <w:szCs w:val="23"/>
        </w:rPr>
        <w:t xml:space="preserve"> &lt; 10 THEN</w:t>
      </w:r>
      <w:r>
        <w:rPr>
          <w:rFonts w:ascii="Verdana" w:hAnsi="Verdana"/>
          <w:i/>
          <w:iCs/>
          <w:color w:val="222222"/>
          <w:sz w:val="23"/>
          <w:szCs w:val="23"/>
        </w:rPr>
        <w:br/>
      </w:r>
      <w:r>
        <w:rPr>
          <w:rStyle w:val="Emphasis"/>
          <w:rFonts w:ascii="Verdana" w:hAnsi="Verdana"/>
          <w:b/>
          <w:bCs/>
          <w:color w:val="222222"/>
          <w:sz w:val="23"/>
          <w:szCs w:val="23"/>
        </w:rPr>
        <w:t> DBMS_OUTPUT.PUT_LINE(‘Inside The IF’);</w:t>
      </w:r>
      <w:r>
        <w:rPr>
          <w:rFonts w:ascii="Verdana" w:hAnsi="Verdana"/>
          <w:i/>
          <w:iCs/>
          <w:color w:val="222222"/>
          <w:sz w:val="23"/>
          <w:szCs w:val="23"/>
        </w:rPr>
        <w:br/>
      </w:r>
      <w:r>
        <w:rPr>
          <w:rStyle w:val="Emphasis"/>
          <w:rFonts w:ascii="Verdana" w:hAnsi="Verdana"/>
          <w:b/>
          <w:bCs/>
          <w:color w:val="222222"/>
          <w:sz w:val="23"/>
          <w:szCs w:val="23"/>
        </w:rPr>
        <w:t> END IF;</w:t>
      </w:r>
      <w:r>
        <w:rPr>
          <w:rFonts w:ascii="Verdana" w:hAnsi="Verdana"/>
          <w:i/>
          <w:iCs/>
          <w:color w:val="222222"/>
          <w:sz w:val="23"/>
          <w:szCs w:val="23"/>
        </w:rPr>
        <w:br/>
      </w:r>
      <w:r>
        <w:rPr>
          <w:rStyle w:val="Emphasis"/>
          <w:rFonts w:ascii="Verdana" w:hAnsi="Verdana"/>
          <w:b/>
          <w:bCs/>
          <w:color w:val="222222"/>
          <w:sz w:val="23"/>
          <w:szCs w:val="23"/>
        </w:rPr>
        <w:t> DBMS_OUTPUT.PUT_LINE(‘outside The IF’);</w:t>
      </w:r>
      <w:r>
        <w:rPr>
          <w:rFonts w:ascii="Verdana" w:hAnsi="Verdana"/>
          <w:i/>
          <w:iCs/>
          <w:color w:val="222222"/>
          <w:sz w:val="23"/>
          <w:szCs w:val="23"/>
        </w:rPr>
        <w:br/>
      </w:r>
      <w:r>
        <w:rPr>
          <w:rStyle w:val="Emphasis"/>
          <w:rFonts w:ascii="Verdana" w:hAnsi="Verdana"/>
          <w:b/>
          <w:bCs/>
          <w:color w:val="222222"/>
          <w:sz w:val="23"/>
          <w:szCs w:val="23"/>
        </w:rPr>
        <w:t>END;</w:t>
      </w:r>
      <w:r>
        <w:rPr>
          <w:rFonts w:ascii="Verdana" w:hAnsi="Verdana"/>
          <w:i/>
          <w:iCs/>
          <w:color w:val="222222"/>
          <w:sz w:val="23"/>
          <w:szCs w:val="23"/>
        </w:rPr>
        <w:br/>
      </w:r>
      <w:r>
        <w:rPr>
          <w:rStyle w:val="Emphasis"/>
          <w:rFonts w:ascii="Verdana" w:hAnsi="Verdana"/>
          <w:b/>
          <w:bCs/>
          <w:color w:val="222222"/>
          <w:sz w:val="23"/>
          <w:szCs w:val="23"/>
        </w:rPr>
        <w:t>/</w:t>
      </w:r>
    </w:p>
    <w:p w14:paraId="2E2421D9" w14:textId="77777777" w:rsidR="00387277" w:rsidRDefault="00387277" w:rsidP="00387277">
      <w:pPr>
        <w:pStyle w:val="NormalWeb"/>
        <w:spacing w:before="0" w:beforeAutospacing="0" w:after="390" w:afterAutospacing="0"/>
        <w:rPr>
          <w:rFonts w:ascii="Verdana" w:hAnsi="Verdana"/>
          <w:color w:val="222222"/>
          <w:sz w:val="23"/>
          <w:szCs w:val="23"/>
        </w:rPr>
      </w:pPr>
      <w:r>
        <w:rPr>
          <w:rFonts w:ascii="Verdana" w:hAnsi="Verdana"/>
          <w:color w:val="222222"/>
          <w:sz w:val="23"/>
          <w:szCs w:val="23"/>
        </w:rPr>
        <w:t xml:space="preserve">This is a very simple PL/SQL anonymous block. In the declaration section I have declared a variable </w:t>
      </w:r>
      <w:proofErr w:type="spellStart"/>
      <w:r>
        <w:rPr>
          <w:rFonts w:ascii="Verdana" w:hAnsi="Verdana"/>
          <w:color w:val="222222"/>
          <w:sz w:val="23"/>
          <w:szCs w:val="23"/>
        </w:rPr>
        <w:t>v_num</w:t>
      </w:r>
      <w:proofErr w:type="spellEnd"/>
      <w:r>
        <w:rPr>
          <w:rFonts w:ascii="Verdana" w:hAnsi="Verdana"/>
          <w:color w:val="222222"/>
          <w:sz w:val="23"/>
          <w:szCs w:val="23"/>
        </w:rPr>
        <w:t xml:space="preserve"> with data type NUMBER and initialized it with integer 9.</w:t>
      </w:r>
    </w:p>
    <w:p w14:paraId="3B3343EB" w14:textId="77777777" w:rsidR="00387277" w:rsidRDefault="00387277" w:rsidP="00387277">
      <w:pPr>
        <w:pStyle w:val="NormalWeb"/>
        <w:spacing w:before="0" w:beforeAutospacing="0" w:after="390" w:afterAutospacing="0"/>
        <w:rPr>
          <w:rFonts w:ascii="Verdana" w:hAnsi="Verdana"/>
          <w:color w:val="222222"/>
          <w:sz w:val="23"/>
          <w:szCs w:val="23"/>
        </w:rPr>
      </w:pPr>
      <w:r>
        <w:rPr>
          <w:rFonts w:ascii="Verdana" w:hAnsi="Verdana"/>
          <w:color w:val="222222"/>
          <w:sz w:val="23"/>
          <w:szCs w:val="23"/>
        </w:rPr>
        <w:t xml:space="preserve">Let’s come to our execution section. Here as you can </w:t>
      </w:r>
      <w:proofErr w:type="gramStart"/>
      <w:r>
        <w:rPr>
          <w:rFonts w:ascii="Verdana" w:hAnsi="Verdana"/>
          <w:color w:val="222222"/>
          <w:sz w:val="23"/>
          <w:szCs w:val="23"/>
        </w:rPr>
        <w:t>see</w:t>
      </w:r>
      <w:proofErr w:type="gramEnd"/>
      <w:r>
        <w:rPr>
          <w:rFonts w:ascii="Verdana" w:hAnsi="Verdana"/>
          <w:color w:val="222222"/>
          <w:sz w:val="23"/>
          <w:szCs w:val="23"/>
        </w:rPr>
        <w:t xml:space="preserve"> we have 2 DBMS_OUTPUT statements one is inside the IF-THEN block and another is outside it.</w:t>
      </w:r>
    </w:p>
    <w:p w14:paraId="38C17027" w14:textId="77777777" w:rsidR="00387277" w:rsidRDefault="00387277" w:rsidP="00387277">
      <w:pPr>
        <w:pStyle w:val="NormalWeb"/>
        <w:spacing w:before="0" w:beforeAutospacing="0" w:after="390" w:afterAutospacing="0"/>
        <w:rPr>
          <w:rFonts w:ascii="Verdana" w:hAnsi="Verdana"/>
          <w:color w:val="222222"/>
          <w:sz w:val="23"/>
          <w:szCs w:val="23"/>
        </w:rPr>
      </w:pPr>
      <w:r>
        <w:rPr>
          <w:rFonts w:ascii="Verdana" w:hAnsi="Verdana"/>
          <w:color w:val="222222"/>
          <w:sz w:val="23"/>
          <w:szCs w:val="23"/>
        </w:rPr>
        <w:t xml:space="preserve">The first DBMS_OUTPUT statement will execute only if the condition of our IF-THEN block is evaluated as true otherwise it will be skipped but the </w:t>
      </w:r>
      <w:r>
        <w:rPr>
          <w:rFonts w:ascii="Verdana" w:hAnsi="Verdana"/>
          <w:color w:val="222222"/>
          <w:sz w:val="23"/>
          <w:szCs w:val="23"/>
        </w:rPr>
        <w:lastRenderedPageBreak/>
        <w:t>2</w:t>
      </w:r>
      <w:r>
        <w:rPr>
          <w:rFonts w:ascii="Verdana" w:hAnsi="Verdana"/>
          <w:color w:val="222222"/>
          <w:sz w:val="17"/>
          <w:szCs w:val="17"/>
          <w:vertAlign w:val="superscript"/>
        </w:rPr>
        <w:t>nd</w:t>
      </w:r>
      <w:r>
        <w:rPr>
          <w:rFonts w:ascii="Verdana" w:hAnsi="Verdana"/>
          <w:color w:val="222222"/>
          <w:sz w:val="23"/>
          <w:szCs w:val="23"/>
        </w:rPr>
        <w:t> DBMS_OUTPUT statement which is outside the IF-THEN block will execute every time you execute this PL/SQL block.</w:t>
      </w:r>
    </w:p>
    <w:p w14:paraId="6FF86394" w14:textId="77777777" w:rsidR="00387277" w:rsidRDefault="00387277" w:rsidP="00387277">
      <w:pPr>
        <w:pStyle w:val="NormalWeb"/>
        <w:spacing w:before="0" w:beforeAutospacing="0" w:after="390" w:afterAutospacing="0"/>
        <w:rPr>
          <w:rFonts w:ascii="Verdana" w:hAnsi="Verdana"/>
          <w:color w:val="222222"/>
          <w:sz w:val="23"/>
          <w:szCs w:val="23"/>
        </w:rPr>
      </w:pPr>
      <w:r>
        <w:rPr>
          <w:rFonts w:ascii="Verdana" w:hAnsi="Verdana"/>
          <w:color w:val="222222"/>
          <w:sz w:val="23"/>
          <w:szCs w:val="23"/>
        </w:rPr>
        <w:t>This means that if the condition is true then both the string INSDIE THE IF and OUTSIDE THE IF will be printed otherwise only OUTSIDE THE IF will be printed.</w:t>
      </w:r>
    </w:p>
    <w:p w14:paraId="271115AF" w14:textId="77777777" w:rsidR="00387277" w:rsidRDefault="00387277" w:rsidP="00387277">
      <w:pPr>
        <w:pStyle w:val="has-background"/>
        <w:shd w:val="clear" w:color="auto" w:fill="FCB900"/>
        <w:spacing w:before="0" w:beforeAutospacing="0" w:after="390" w:afterAutospacing="0"/>
        <w:rPr>
          <w:rFonts w:ascii="Verdana" w:hAnsi="Verdana"/>
          <w:color w:val="222222"/>
          <w:sz w:val="23"/>
          <w:szCs w:val="23"/>
        </w:rPr>
      </w:pPr>
      <w:r>
        <w:rPr>
          <w:rStyle w:val="Emphasis"/>
          <w:rFonts w:ascii="Verdana" w:hAnsi="Verdana"/>
          <w:b/>
          <w:bCs/>
          <w:color w:val="222222"/>
          <w:sz w:val="23"/>
          <w:szCs w:val="23"/>
        </w:rPr>
        <w:t>DECLARE</w:t>
      </w:r>
      <w:r>
        <w:rPr>
          <w:rFonts w:ascii="Verdana" w:hAnsi="Verdana"/>
          <w:i/>
          <w:iCs/>
          <w:color w:val="222222"/>
          <w:sz w:val="23"/>
          <w:szCs w:val="23"/>
        </w:rPr>
        <w:br/>
      </w:r>
      <w:proofErr w:type="spellStart"/>
      <w:r>
        <w:rPr>
          <w:rStyle w:val="Emphasis"/>
          <w:rFonts w:ascii="Verdana" w:hAnsi="Verdana"/>
          <w:b/>
          <w:bCs/>
          <w:color w:val="222222"/>
          <w:sz w:val="23"/>
          <w:szCs w:val="23"/>
        </w:rPr>
        <w:t>v_website</w:t>
      </w:r>
      <w:proofErr w:type="spellEnd"/>
      <w:r>
        <w:rPr>
          <w:rStyle w:val="Emphasis"/>
          <w:rFonts w:ascii="Verdana" w:hAnsi="Verdana"/>
          <w:b/>
          <w:bCs/>
          <w:color w:val="222222"/>
          <w:sz w:val="23"/>
          <w:szCs w:val="23"/>
        </w:rPr>
        <w:t xml:space="preserve"> VARCHAR2(30) := ‘RebellionRider.com’;</w:t>
      </w:r>
      <w:r>
        <w:rPr>
          <w:rFonts w:ascii="Verdana" w:hAnsi="Verdana"/>
          <w:i/>
          <w:iCs/>
          <w:color w:val="222222"/>
          <w:sz w:val="23"/>
          <w:szCs w:val="23"/>
        </w:rPr>
        <w:br/>
      </w:r>
      <w:proofErr w:type="spellStart"/>
      <w:r>
        <w:rPr>
          <w:rStyle w:val="Emphasis"/>
          <w:rFonts w:ascii="Verdana" w:hAnsi="Verdana"/>
          <w:b/>
          <w:bCs/>
          <w:color w:val="222222"/>
          <w:sz w:val="23"/>
          <w:szCs w:val="23"/>
        </w:rPr>
        <w:t>v_author</w:t>
      </w:r>
      <w:proofErr w:type="spellEnd"/>
      <w:r>
        <w:rPr>
          <w:rStyle w:val="Emphasis"/>
          <w:rFonts w:ascii="Verdana" w:hAnsi="Verdana"/>
          <w:b/>
          <w:bCs/>
          <w:color w:val="222222"/>
          <w:sz w:val="23"/>
          <w:szCs w:val="23"/>
        </w:rPr>
        <w:t>  VARCHAR2(30) := ‘Manish’;</w:t>
      </w:r>
      <w:r>
        <w:rPr>
          <w:rFonts w:ascii="Verdana" w:hAnsi="Verdana"/>
          <w:i/>
          <w:iCs/>
          <w:color w:val="222222"/>
          <w:sz w:val="23"/>
          <w:szCs w:val="23"/>
        </w:rPr>
        <w:br/>
      </w:r>
      <w:r>
        <w:rPr>
          <w:rStyle w:val="Emphasis"/>
          <w:rFonts w:ascii="Verdana" w:hAnsi="Verdana"/>
          <w:b/>
          <w:bCs/>
          <w:color w:val="222222"/>
          <w:sz w:val="23"/>
          <w:szCs w:val="23"/>
        </w:rPr>
        <w:t>BEGIN</w:t>
      </w:r>
      <w:r>
        <w:rPr>
          <w:rFonts w:ascii="Verdana" w:hAnsi="Verdana"/>
          <w:i/>
          <w:iCs/>
          <w:color w:val="222222"/>
          <w:sz w:val="23"/>
          <w:szCs w:val="23"/>
        </w:rPr>
        <w:br/>
      </w:r>
      <w:r>
        <w:rPr>
          <w:rStyle w:val="Emphasis"/>
          <w:rFonts w:ascii="Verdana" w:hAnsi="Verdana"/>
          <w:b/>
          <w:bCs/>
          <w:color w:val="222222"/>
          <w:sz w:val="23"/>
          <w:szCs w:val="23"/>
        </w:rPr>
        <w:t xml:space="preserve">IF </w:t>
      </w:r>
      <w:proofErr w:type="spellStart"/>
      <w:r>
        <w:rPr>
          <w:rStyle w:val="Emphasis"/>
          <w:rFonts w:ascii="Verdana" w:hAnsi="Verdana"/>
          <w:b/>
          <w:bCs/>
          <w:color w:val="222222"/>
          <w:sz w:val="23"/>
          <w:szCs w:val="23"/>
        </w:rPr>
        <w:t>v_website</w:t>
      </w:r>
      <w:proofErr w:type="spellEnd"/>
      <w:r>
        <w:rPr>
          <w:rStyle w:val="Emphasis"/>
          <w:rFonts w:ascii="Verdana" w:hAnsi="Verdana"/>
          <w:b/>
          <w:bCs/>
          <w:color w:val="222222"/>
          <w:sz w:val="23"/>
          <w:szCs w:val="23"/>
        </w:rPr>
        <w:t xml:space="preserve"> =’RebellionRider.com’ AND  </w:t>
      </w:r>
      <w:proofErr w:type="spellStart"/>
      <w:r>
        <w:rPr>
          <w:rStyle w:val="Emphasis"/>
          <w:rFonts w:ascii="Verdana" w:hAnsi="Verdana"/>
          <w:b/>
          <w:bCs/>
          <w:color w:val="222222"/>
          <w:sz w:val="23"/>
          <w:szCs w:val="23"/>
        </w:rPr>
        <w:t>v_author</w:t>
      </w:r>
      <w:proofErr w:type="spellEnd"/>
      <w:r>
        <w:rPr>
          <w:rStyle w:val="Emphasis"/>
          <w:rFonts w:ascii="Verdana" w:hAnsi="Verdana"/>
          <w:b/>
          <w:bCs/>
          <w:color w:val="222222"/>
          <w:sz w:val="23"/>
          <w:szCs w:val="23"/>
        </w:rPr>
        <w:t>= ‘Manish’ THEN</w:t>
      </w:r>
      <w:r>
        <w:rPr>
          <w:rFonts w:ascii="Verdana" w:hAnsi="Verdana"/>
          <w:i/>
          <w:iCs/>
          <w:color w:val="222222"/>
          <w:sz w:val="23"/>
          <w:szCs w:val="23"/>
        </w:rPr>
        <w:br/>
      </w:r>
      <w:r>
        <w:rPr>
          <w:rStyle w:val="Emphasis"/>
          <w:rFonts w:ascii="Verdana" w:hAnsi="Verdana"/>
          <w:b/>
          <w:bCs/>
          <w:color w:val="222222"/>
          <w:sz w:val="23"/>
          <w:szCs w:val="23"/>
        </w:rPr>
        <w:t>DBMS_OUTPUT.PUT_LINE(‘Everything is Awesome :)’);</w:t>
      </w:r>
      <w:r>
        <w:rPr>
          <w:rFonts w:ascii="Verdana" w:hAnsi="Verdana"/>
          <w:i/>
          <w:iCs/>
          <w:color w:val="222222"/>
          <w:sz w:val="23"/>
          <w:szCs w:val="23"/>
        </w:rPr>
        <w:br/>
      </w:r>
      <w:r>
        <w:rPr>
          <w:rStyle w:val="Emphasis"/>
          <w:rFonts w:ascii="Verdana" w:hAnsi="Verdana"/>
          <w:b/>
          <w:bCs/>
          <w:color w:val="222222"/>
          <w:sz w:val="23"/>
          <w:szCs w:val="23"/>
        </w:rPr>
        <w:t>END IF;</w:t>
      </w:r>
      <w:r>
        <w:rPr>
          <w:rFonts w:ascii="Verdana" w:hAnsi="Verdana"/>
          <w:i/>
          <w:iCs/>
          <w:color w:val="222222"/>
          <w:sz w:val="23"/>
          <w:szCs w:val="23"/>
        </w:rPr>
        <w:br/>
      </w:r>
      <w:r>
        <w:rPr>
          <w:rStyle w:val="Emphasis"/>
          <w:rFonts w:ascii="Verdana" w:hAnsi="Verdana"/>
          <w:b/>
          <w:bCs/>
          <w:color w:val="222222"/>
          <w:sz w:val="23"/>
          <w:szCs w:val="23"/>
        </w:rPr>
        <w:t>DBMS_OUTPUT.PUT_LINE(‘Give this Video a Thumbs Up’);</w:t>
      </w:r>
      <w:r>
        <w:rPr>
          <w:rFonts w:ascii="Verdana" w:hAnsi="Verdana"/>
          <w:i/>
          <w:iCs/>
          <w:color w:val="222222"/>
          <w:sz w:val="23"/>
          <w:szCs w:val="23"/>
        </w:rPr>
        <w:br/>
      </w:r>
      <w:r>
        <w:rPr>
          <w:rStyle w:val="Emphasis"/>
          <w:rFonts w:ascii="Verdana" w:hAnsi="Verdana"/>
          <w:b/>
          <w:bCs/>
          <w:color w:val="222222"/>
          <w:sz w:val="23"/>
          <w:szCs w:val="23"/>
        </w:rPr>
        <w:t>END;</w:t>
      </w:r>
      <w:r>
        <w:rPr>
          <w:rFonts w:ascii="Verdana" w:hAnsi="Verdana"/>
          <w:i/>
          <w:iCs/>
          <w:color w:val="222222"/>
          <w:sz w:val="23"/>
          <w:szCs w:val="23"/>
        </w:rPr>
        <w:br/>
      </w:r>
      <w:r>
        <w:rPr>
          <w:rStyle w:val="Emphasis"/>
          <w:rFonts w:ascii="Verdana" w:hAnsi="Verdana"/>
          <w:b/>
          <w:bCs/>
          <w:color w:val="222222"/>
          <w:sz w:val="23"/>
          <w:szCs w:val="23"/>
        </w:rPr>
        <w:t>/</w:t>
      </w:r>
    </w:p>
    <w:p w14:paraId="5579AA39" w14:textId="77777777" w:rsidR="00387277" w:rsidRDefault="00387277" w:rsidP="00387277">
      <w:pPr>
        <w:pStyle w:val="NormalWeb"/>
        <w:spacing w:before="0" w:beforeAutospacing="0" w:after="390" w:afterAutospacing="0"/>
        <w:rPr>
          <w:rFonts w:ascii="Verdana" w:hAnsi="Verdana"/>
          <w:color w:val="222222"/>
          <w:sz w:val="23"/>
          <w:szCs w:val="23"/>
        </w:rPr>
      </w:pPr>
      <w:r>
        <w:rPr>
          <w:rFonts w:ascii="Verdana" w:hAnsi="Verdana"/>
          <w:color w:val="222222"/>
          <w:sz w:val="23"/>
          <w:szCs w:val="23"/>
        </w:rPr>
        <w:t>This one is slightly different than the previous example. Here we used logical AND operator in the condition. If this condition is evaluated to be true then both strings from both DBMS_OUTPUT statements will be printed otherwise only the string from 2</w:t>
      </w:r>
      <w:r>
        <w:rPr>
          <w:rFonts w:ascii="Verdana" w:hAnsi="Verdana"/>
          <w:color w:val="222222"/>
          <w:sz w:val="17"/>
          <w:szCs w:val="17"/>
          <w:vertAlign w:val="superscript"/>
        </w:rPr>
        <w:t>nd</w:t>
      </w:r>
      <w:r>
        <w:rPr>
          <w:rFonts w:ascii="Verdana" w:hAnsi="Verdana"/>
          <w:color w:val="222222"/>
          <w:sz w:val="23"/>
          <w:szCs w:val="23"/>
        </w:rPr>
        <w:t> DBMS_OUTPUT statement will be displayed back to you.</w:t>
      </w:r>
    </w:p>
    <w:p w14:paraId="378429C5" w14:textId="2A9F71BD" w:rsidR="00387277" w:rsidRDefault="00387277" w:rsidP="00387277">
      <w:pPr>
        <w:pStyle w:val="NormalWeb"/>
        <w:spacing w:before="0" w:beforeAutospacing="0" w:after="390" w:afterAutospacing="0"/>
        <w:rPr>
          <w:rFonts w:ascii="Verdana" w:hAnsi="Verdana"/>
          <w:color w:val="222222"/>
          <w:sz w:val="23"/>
          <w:szCs w:val="23"/>
        </w:rPr>
      </w:pPr>
      <w:r>
        <w:rPr>
          <w:rFonts w:ascii="Verdana" w:hAnsi="Verdana"/>
          <w:color w:val="222222"/>
          <w:sz w:val="23"/>
          <w:szCs w:val="23"/>
        </w:rPr>
        <w:t>This example is for showing how you can check multiple conditions in a single go using logical operator. You can even use logical OR instead of logical AND operator.</w:t>
      </w:r>
    </w:p>
    <w:p w14:paraId="02F0A798" w14:textId="77777777" w:rsidR="00FD1C8B" w:rsidRDefault="00FD1C8B" w:rsidP="00FD1C8B">
      <w:pPr>
        <w:pStyle w:val="Heading1"/>
        <w:spacing w:before="0" w:beforeAutospacing="0" w:after="105" w:afterAutospacing="0" w:line="720" w:lineRule="atLeast"/>
        <w:rPr>
          <w:rFonts w:ascii="Roboto Condensed" w:hAnsi="Roboto Condensed"/>
          <w:color w:val="111111"/>
          <w:spacing w:val="5"/>
          <w:sz w:val="63"/>
          <w:szCs w:val="63"/>
        </w:rPr>
      </w:pPr>
      <w:r>
        <w:rPr>
          <w:rFonts w:ascii="Roboto Condensed" w:hAnsi="Roboto Condensed"/>
          <w:color w:val="111111"/>
          <w:spacing w:val="5"/>
          <w:sz w:val="63"/>
          <w:szCs w:val="63"/>
        </w:rPr>
        <w:t>IF-THEN-ELSE Conditional Control Statement In PL/SQL</w:t>
      </w:r>
    </w:p>
    <w:p w14:paraId="64B70D92" w14:textId="77777777" w:rsidR="00FD1C8B" w:rsidRDefault="00FD1C8B" w:rsidP="00FD1C8B">
      <w:pPr>
        <w:pStyle w:val="NormalWeb"/>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t>The previous tutorial was all about IF-THEN statement in Oracle PL/SQL. There we learnt that a simple IF-THEN statement enables us to specify the sequence of statements to be executed only if the condition is evaluated to be true. In case this condition is evaluated to be false then no special action is to be taken except to proceed with execution of the program.</w:t>
      </w:r>
    </w:p>
    <w:p w14:paraId="5D90936C" w14:textId="77777777" w:rsidR="00FD1C8B" w:rsidRDefault="00FD1C8B" w:rsidP="00FD1C8B">
      <w:pPr>
        <w:pStyle w:val="NormalWeb"/>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t>To overcome this drawback in oracle PL/SQL we have IF-THEN-ELSE statement widely pronounced as IF-ELSE statement.</w:t>
      </w:r>
    </w:p>
    <w:p w14:paraId="0E7479F8" w14:textId="77777777" w:rsidR="00FD1C8B" w:rsidRDefault="00FD1C8B" w:rsidP="00FD1C8B">
      <w:pPr>
        <w:pStyle w:val="NormalWeb"/>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t>With IF-THEN-ELSE in PL/SQL we have two groups of executable statements, one which gets executed if the condition is evaluated to be true and another group gets executed if the condition is evaluated to be false. Once the IF-THEN-</w:t>
      </w:r>
      <w:r>
        <w:rPr>
          <w:rFonts w:ascii="Verdana" w:hAnsi="Verdana"/>
          <w:color w:val="222222"/>
          <w:sz w:val="23"/>
          <w:szCs w:val="23"/>
        </w:rPr>
        <w:lastRenderedPageBreak/>
        <w:t>ELSE construct gets completed the next statement right after IF-THEN-ELSE block is executed.</w:t>
      </w:r>
    </w:p>
    <w:p w14:paraId="2577C981" w14:textId="56D6F804" w:rsidR="00FD1C8B" w:rsidRDefault="00FD1C8B" w:rsidP="00FD1C8B">
      <w:pPr>
        <w:pStyle w:val="NormalWeb"/>
        <w:shd w:val="clear" w:color="auto" w:fill="FFFFFF"/>
        <w:spacing w:before="0" w:beforeAutospacing="0" w:after="390" w:afterAutospacing="0"/>
        <w:rPr>
          <w:rFonts w:ascii="Verdana" w:hAnsi="Verdana"/>
          <w:color w:val="222222"/>
          <w:sz w:val="23"/>
          <w:szCs w:val="23"/>
        </w:rPr>
      </w:pPr>
      <w:r>
        <w:rPr>
          <w:rFonts w:ascii="Verdana" w:hAnsi="Verdana"/>
          <w:noProof/>
          <w:color w:val="222222"/>
          <w:sz w:val="23"/>
          <w:szCs w:val="23"/>
        </w:rPr>
        <w:drawing>
          <wp:inline distT="0" distB="0" distL="0" distR="0" wp14:anchorId="79F92320" wp14:editId="675C312A">
            <wp:extent cx="3686175" cy="2495550"/>
            <wp:effectExtent l="0" t="0" r="9525" b="0"/>
            <wp:docPr id="5" name="Picture 5" descr="if then else conditional control statement in pl/sql by manish shar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f then else conditional control statement in pl/sql by manish sharm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86175" cy="2495550"/>
                    </a:xfrm>
                    <a:prstGeom prst="rect">
                      <a:avLst/>
                    </a:prstGeom>
                    <a:noFill/>
                    <a:ln>
                      <a:noFill/>
                    </a:ln>
                  </pic:spPr>
                </pic:pic>
              </a:graphicData>
            </a:graphic>
          </wp:inline>
        </w:drawing>
      </w:r>
    </w:p>
    <w:p w14:paraId="7F7A2C5B" w14:textId="77777777" w:rsidR="00FD1C8B" w:rsidRDefault="00FD1C8B" w:rsidP="00FD1C8B">
      <w:pPr>
        <w:pStyle w:val="Heading2"/>
        <w:shd w:val="clear" w:color="auto" w:fill="FFFFFF"/>
        <w:spacing w:before="450" w:beforeAutospacing="0" w:after="300" w:afterAutospacing="0" w:line="570" w:lineRule="atLeast"/>
        <w:rPr>
          <w:rFonts w:ascii="Arial" w:hAnsi="Arial" w:cs="Arial"/>
          <w:b w:val="0"/>
          <w:bCs w:val="0"/>
          <w:color w:val="111111"/>
          <w:sz w:val="41"/>
          <w:szCs w:val="41"/>
        </w:rPr>
      </w:pPr>
      <w:r>
        <w:rPr>
          <w:rStyle w:val="Strong"/>
          <w:rFonts w:ascii="Arial" w:eastAsiaTheme="majorEastAsia" w:hAnsi="Arial" w:cs="Arial"/>
          <w:b/>
          <w:bCs/>
          <w:color w:val="111111"/>
          <w:sz w:val="41"/>
          <w:szCs w:val="41"/>
          <w:u w:val="single"/>
        </w:rPr>
        <w:t>Syntax</w:t>
      </w:r>
    </w:p>
    <w:p w14:paraId="0D049EBD" w14:textId="77777777" w:rsidR="00FD1C8B" w:rsidRDefault="00FD1C8B" w:rsidP="00FD1C8B">
      <w:pPr>
        <w:pStyle w:val="has-background"/>
        <w:shd w:val="clear" w:color="auto" w:fill="FCB900"/>
        <w:spacing w:before="0" w:beforeAutospacing="0" w:after="390" w:afterAutospacing="0"/>
        <w:rPr>
          <w:rFonts w:ascii="Verdana" w:hAnsi="Verdana"/>
          <w:color w:val="222222"/>
          <w:sz w:val="23"/>
          <w:szCs w:val="23"/>
        </w:rPr>
      </w:pPr>
      <w:r>
        <w:rPr>
          <w:rStyle w:val="Emphasis"/>
          <w:rFonts w:ascii="Verdana" w:hAnsi="Verdana"/>
          <w:b/>
          <w:bCs/>
          <w:color w:val="222222"/>
          <w:sz w:val="23"/>
          <w:szCs w:val="23"/>
        </w:rPr>
        <w:t>IF condition THEN</w:t>
      </w:r>
      <w:r>
        <w:rPr>
          <w:rFonts w:ascii="Verdana" w:hAnsi="Verdana"/>
          <w:i/>
          <w:iCs/>
          <w:color w:val="222222"/>
          <w:sz w:val="23"/>
          <w:szCs w:val="23"/>
        </w:rPr>
        <w:br/>
      </w:r>
      <w:r>
        <w:rPr>
          <w:rStyle w:val="Emphasis"/>
          <w:rFonts w:ascii="Verdana" w:hAnsi="Verdana"/>
          <w:b/>
          <w:bCs/>
          <w:color w:val="222222"/>
          <w:sz w:val="23"/>
          <w:szCs w:val="23"/>
        </w:rPr>
        <w:t>  Statement 1;</w:t>
      </w:r>
      <w:r>
        <w:rPr>
          <w:rFonts w:ascii="Verdana" w:hAnsi="Verdana"/>
          <w:i/>
          <w:iCs/>
          <w:color w:val="222222"/>
          <w:sz w:val="23"/>
          <w:szCs w:val="23"/>
        </w:rPr>
        <w:br/>
      </w:r>
      <w:r>
        <w:rPr>
          <w:rStyle w:val="Emphasis"/>
          <w:rFonts w:ascii="Verdana" w:hAnsi="Verdana"/>
          <w:b/>
          <w:bCs/>
          <w:color w:val="222222"/>
          <w:sz w:val="23"/>
          <w:szCs w:val="23"/>
        </w:rPr>
        <w:t>ELSE</w:t>
      </w:r>
      <w:r>
        <w:rPr>
          <w:rFonts w:ascii="Verdana" w:hAnsi="Verdana"/>
          <w:i/>
          <w:iCs/>
          <w:color w:val="222222"/>
          <w:sz w:val="23"/>
          <w:szCs w:val="23"/>
        </w:rPr>
        <w:br/>
      </w:r>
      <w:r>
        <w:rPr>
          <w:rStyle w:val="Emphasis"/>
          <w:rFonts w:ascii="Verdana" w:hAnsi="Verdana"/>
          <w:b/>
          <w:bCs/>
          <w:color w:val="222222"/>
          <w:sz w:val="23"/>
          <w:szCs w:val="23"/>
        </w:rPr>
        <w:t>  Statement 2;</w:t>
      </w:r>
      <w:r>
        <w:rPr>
          <w:rFonts w:ascii="Verdana" w:hAnsi="Verdana"/>
          <w:i/>
          <w:iCs/>
          <w:color w:val="222222"/>
          <w:sz w:val="23"/>
          <w:szCs w:val="23"/>
        </w:rPr>
        <w:br/>
      </w:r>
      <w:r>
        <w:rPr>
          <w:rStyle w:val="Emphasis"/>
          <w:rFonts w:ascii="Verdana" w:hAnsi="Verdana"/>
          <w:b/>
          <w:bCs/>
          <w:color w:val="222222"/>
          <w:sz w:val="23"/>
          <w:szCs w:val="23"/>
        </w:rPr>
        <w:t>END IF;</w:t>
      </w:r>
      <w:r>
        <w:rPr>
          <w:rFonts w:ascii="Verdana" w:hAnsi="Verdana"/>
          <w:i/>
          <w:iCs/>
          <w:color w:val="222222"/>
          <w:sz w:val="23"/>
          <w:szCs w:val="23"/>
        </w:rPr>
        <w:br/>
      </w:r>
      <w:r>
        <w:rPr>
          <w:rStyle w:val="Emphasis"/>
          <w:rFonts w:ascii="Verdana" w:hAnsi="Verdana"/>
          <w:b/>
          <w:bCs/>
          <w:color w:val="222222"/>
          <w:sz w:val="23"/>
          <w:szCs w:val="23"/>
        </w:rPr>
        <w:t>  Statement 3</w:t>
      </w:r>
    </w:p>
    <w:p w14:paraId="054A7FEC" w14:textId="77777777" w:rsidR="00FD1C8B" w:rsidRDefault="00FD1C8B" w:rsidP="00FD1C8B">
      <w:pPr>
        <w:pStyle w:val="NormalWeb"/>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t>And here is the syntax as you can see IF-THEN-ELSE construct starts with the keyword IF and ends with the reserved phrase END IF. Followed by IF keyword we have to specify a valid condition which will get evaluated. If this condition is evaluated to be TRUE then control is passed to the statement 1, and if this condition is evaluated to be false then control will jump over to statement 2. Once the construct is completed then statement 3 is executed.</w:t>
      </w:r>
    </w:p>
    <w:p w14:paraId="161A2A3F" w14:textId="77777777" w:rsidR="00FD1C8B" w:rsidRDefault="00FD1C8B" w:rsidP="00FD1C8B">
      <w:pPr>
        <w:pStyle w:val="Heading2"/>
        <w:shd w:val="clear" w:color="auto" w:fill="FFFFFF"/>
        <w:spacing w:before="450" w:beforeAutospacing="0" w:after="300" w:afterAutospacing="0" w:line="570" w:lineRule="atLeast"/>
        <w:rPr>
          <w:rFonts w:ascii="Arial" w:hAnsi="Arial" w:cs="Arial"/>
          <w:b w:val="0"/>
          <w:bCs w:val="0"/>
          <w:color w:val="111111"/>
          <w:sz w:val="41"/>
          <w:szCs w:val="41"/>
        </w:rPr>
      </w:pPr>
      <w:r>
        <w:rPr>
          <w:rStyle w:val="Strong"/>
          <w:rFonts w:ascii="Arial" w:eastAsiaTheme="majorEastAsia" w:hAnsi="Arial" w:cs="Arial"/>
          <w:b/>
          <w:bCs/>
          <w:color w:val="111111"/>
          <w:sz w:val="41"/>
          <w:szCs w:val="41"/>
          <w:u w:val="single"/>
        </w:rPr>
        <w:t>Example</w:t>
      </w:r>
    </w:p>
    <w:p w14:paraId="04D37E7E" w14:textId="77777777" w:rsidR="00FD1C8B" w:rsidRDefault="00FD1C8B" w:rsidP="00FD1C8B">
      <w:pPr>
        <w:pStyle w:val="NormalWeb"/>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t>Here in this example we will take a numeric input from the user and will check whether a user has entered an even number or an odd number using IF THEN ELSE statement. This is going to be a very easy example.</w:t>
      </w:r>
    </w:p>
    <w:p w14:paraId="40A865D0" w14:textId="77777777" w:rsidR="00FD1C8B" w:rsidRDefault="00FD1C8B" w:rsidP="00FD1C8B">
      <w:pPr>
        <w:pStyle w:val="has-background"/>
        <w:shd w:val="clear" w:color="auto" w:fill="FCB900"/>
        <w:spacing w:before="0" w:beforeAutospacing="0" w:after="390" w:afterAutospacing="0"/>
        <w:rPr>
          <w:rFonts w:ascii="Verdana" w:hAnsi="Verdana"/>
          <w:color w:val="222222"/>
          <w:sz w:val="23"/>
          <w:szCs w:val="23"/>
        </w:rPr>
      </w:pPr>
      <w:r>
        <w:rPr>
          <w:rStyle w:val="Emphasis"/>
          <w:rFonts w:ascii="Verdana" w:hAnsi="Verdana"/>
          <w:b/>
          <w:bCs/>
          <w:color w:val="222222"/>
          <w:sz w:val="23"/>
          <w:szCs w:val="23"/>
        </w:rPr>
        <w:lastRenderedPageBreak/>
        <w:t>SET SERVEROUTPUT ON;</w:t>
      </w:r>
      <w:r>
        <w:rPr>
          <w:rFonts w:ascii="Verdana" w:hAnsi="Verdana"/>
          <w:i/>
          <w:iCs/>
          <w:color w:val="222222"/>
          <w:sz w:val="23"/>
          <w:szCs w:val="23"/>
        </w:rPr>
        <w:br/>
      </w:r>
      <w:r>
        <w:rPr>
          <w:rStyle w:val="Emphasis"/>
          <w:rFonts w:ascii="Verdana" w:hAnsi="Verdana"/>
          <w:b/>
          <w:bCs/>
          <w:color w:val="222222"/>
          <w:sz w:val="23"/>
          <w:szCs w:val="23"/>
        </w:rPr>
        <w:t>DECLARE</w:t>
      </w:r>
      <w:r>
        <w:rPr>
          <w:rFonts w:ascii="Verdana" w:hAnsi="Verdana"/>
          <w:i/>
          <w:iCs/>
          <w:color w:val="222222"/>
          <w:sz w:val="23"/>
          <w:szCs w:val="23"/>
        </w:rPr>
        <w:br/>
      </w:r>
      <w:r>
        <w:rPr>
          <w:rStyle w:val="Emphasis"/>
          <w:rFonts w:ascii="Verdana" w:hAnsi="Verdana"/>
          <w:b/>
          <w:bCs/>
          <w:color w:val="222222"/>
          <w:sz w:val="23"/>
          <w:szCs w:val="23"/>
        </w:rPr>
        <w:t> </w:t>
      </w:r>
      <w:proofErr w:type="spellStart"/>
      <w:r>
        <w:rPr>
          <w:rStyle w:val="Emphasis"/>
          <w:rFonts w:ascii="Verdana" w:hAnsi="Verdana"/>
          <w:b/>
          <w:bCs/>
          <w:color w:val="222222"/>
          <w:sz w:val="23"/>
          <w:szCs w:val="23"/>
        </w:rPr>
        <w:t>v_num</w:t>
      </w:r>
      <w:proofErr w:type="spellEnd"/>
      <w:r>
        <w:rPr>
          <w:rStyle w:val="Emphasis"/>
          <w:rFonts w:ascii="Verdana" w:hAnsi="Verdana"/>
          <w:b/>
          <w:bCs/>
          <w:color w:val="222222"/>
          <w:sz w:val="23"/>
          <w:szCs w:val="23"/>
        </w:rPr>
        <w:t>    NUMBER := &amp;</w:t>
      </w:r>
      <w:proofErr w:type="spellStart"/>
      <w:r>
        <w:rPr>
          <w:rStyle w:val="Emphasis"/>
          <w:rFonts w:ascii="Verdana" w:hAnsi="Verdana"/>
          <w:b/>
          <w:bCs/>
          <w:color w:val="222222"/>
          <w:sz w:val="23"/>
          <w:szCs w:val="23"/>
        </w:rPr>
        <w:t>enter_a_number</w:t>
      </w:r>
      <w:proofErr w:type="spellEnd"/>
      <w:r>
        <w:rPr>
          <w:rStyle w:val="Emphasis"/>
          <w:rFonts w:ascii="Verdana" w:hAnsi="Verdana"/>
          <w:b/>
          <w:bCs/>
          <w:color w:val="222222"/>
          <w:sz w:val="23"/>
          <w:szCs w:val="23"/>
        </w:rPr>
        <w:t>;</w:t>
      </w:r>
      <w:r>
        <w:rPr>
          <w:rFonts w:ascii="Verdana" w:hAnsi="Verdana"/>
          <w:i/>
          <w:iCs/>
          <w:color w:val="222222"/>
          <w:sz w:val="23"/>
          <w:szCs w:val="23"/>
        </w:rPr>
        <w:br/>
      </w:r>
      <w:r>
        <w:rPr>
          <w:rStyle w:val="Emphasis"/>
          <w:rFonts w:ascii="Verdana" w:hAnsi="Verdana"/>
          <w:b/>
          <w:bCs/>
          <w:color w:val="222222"/>
          <w:sz w:val="23"/>
          <w:szCs w:val="23"/>
        </w:rPr>
        <w:t>BEGIN</w:t>
      </w:r>
      <w:r>
        <w:rPr>
          <w:rFonts w:ascii="Verdana" w:hAnsi="Verdana"/>
          <w:i/>
          <w:iCs/>
          <w:color w:val="222222"/>
          <w:sz w:val="23"/>
          <w:szCs w:val="23"/>
        </w:rPr>
        <w:br/>
      </w:r>
      <w:r>
        <w:rPr>
          <w:rStyle w:val="Emphasis"/>
          <w:rFonts w:ascii="Verdana" w:hAnsi="Verdana"/>
          <w:b/>
          <w:bCs/>
          <w:color w:val="222222"/>
          <w:sz w:val="23"/>
          <w:szCs w:val="23"/>
        </w:rPr>
        <w:t> IF MOD (</w:t>
      </w:r>
      <w:proofErr w:type="spellStart"/>
      <w:r>
        <w:rPr>
          <w:rStyle w:val="Emphasis"/>
          <w:rFonts w:ascii="Verdana" w:hAnsi="Verdana"/>
          <w:b/>
          <w:bCs/>
          <w:color w:val="222222"/>
          <w:sz w:val="23"/>
          <w:szCs w:val="23"/>
        </w:rPr>
        <w:t>v_num</w:t>
      </w:r>
      <w:proofErr w:type="spellEnd"/>
      <w:r>
        <w:rPr>
          <w:rStyle w:val="Emphasis"/>
          <w:rFonts w:ascii="Verdana" w:hAnsi="Verdana"/>
          <w:b/>
          <w:bCs/>
          <w:color w:val="222222"/>
          <w:sz w:val="23"/>
          <w:szCs w:val="23"/>
        </w:rPr>
        <w:t>, 2) = 0 THEN</w:t>
      </w:r>
      <w:r>
        <w:rPr>
          <w:rFonts w:ascii="Verdana" w:hAnsi="Verdana"/>
          <w:i/>
          <w:iCs/>
          <w:color w:val="222222"/>
          <w:sz w:val="23"/>
          <w:szCs w:val="23"/>
        </w:rPr>
        <w:br/>
      </w:r>
      <w:r>
        <w:rPr>
          <w:rStyle w:val="Emphasis"/>
          <w:rFonts w:ascii="Verdana" w:hAnsi="Verdana"/>
          <w:b/>
          <w:bCs/>
          <w:color w:val="222222"/>
          <w:sz w:val="23"/>
          <w:szCs w:val="23"/>
        </w:rPr>
        <w:t> DBMS_OUTPUT.PUT_LINE (</w:t>
      </w:r>
      <w:proofErr w:type="spellStart"/>
      <w:r>
        <w:rPr>
          <w:rStyle w:val="Emphasis"/>
          <w:rFonts w:ascii="Verdana" w:hAnsi="Verdana"/>
          <w:b/>
          <w:bCs/>
          <w:color w:val="222222"/>
          <w:sz w:val="23"/>
          <w:szCs w:val="23"/>
        </w:rPr>
        <w:t>v_num</w:t>
      </w:r>
      <w:proofErr w:type="spellEnd"/>
      <w:r>
        <w:rPr>
          <w:rStyle w:val="Emphasis"/>
          <w:rFonts w:ascii="Verdana" w:hAnsi="Verdana"/>
          <w:b/>
          <w:bCs/>
          <w:color w:val="222222"/>
          <w:sz w:val="23"/>
          <w:szCs w:val="23"/>
        </w:rPr>
        <w:t xml:space="preserve"> || ‘ Is Even’);</w:t>
      </w:r>
      <w:r>
        <w:rPr>
          <w:rFonts w:ascii="Verdana" w:hAnsi="Verdana"/>
          <w:i/>
          <w:iCs/>
          <w:color w:val="222222"/>
          <w:sz w:val="23"/>
          <w:szCs w:val="23"/>
        </w:rPr>
        <w:br/>
      </w:r>
      <w:r>
        <w:rPr>
          <w:rStyle w:val="Emphasis"/>
          <w:rFonts w:ascii="Verdana" w:hAnsi="Verdana"/>
          <w:b/>
          <w:bCs/>
          <w:color w:val="222222"/>
          <w:sz w:val="23"/>
          <w:szCs w:val="23"/>
        </w:rPr>
        <w:t>ELSE</w:t>
      </w:r>
      <w:r>
        <w:rPr>
          <w:rFonts w:ascii="Verdana" w:hAnsi="Verdana"/>
          <w:i/>
          <w:iCs/>
          <w:color w:val="222222"/>
          <w:sz w:val="23"/>
          <w:szCs w:val="23"/>
        </w:rPr>
        <w:br/>
      </w:r>
      <w:r>
        <w:rPr>
          <w:rStyle w:val="Emphasis"/>
          <w:rFonts w:ascii="Verdana" w:hAnsi="Verdana"/>
          <w:b/>
          <w:bCs/>
          <w:color w:val="222222"/>
          <w:sz w:val="23"/>
          <w:szCs w:val="23"/>
        </w:rPr>
        <w:t> DBMS_OUTPUT.PUT_LINE (</w:t>
      </w:r>
      <w:proofErr w:type="spellStart"/>
      <w:r>
        <w:rPr>
          <w:rStyle w:val="Emphasis"/>
          <w:rFonts w:ascii="Verdana" w:hAnsi="Verdana"/>
          <w:b/>
          <w:bCs/>
          <w:color w:val="222222"/>
          <w:sz w:val="23"/>
          <w:szCs w:val="23"/>
        </w:rPr>
        <w:t>v_num</w:t>
      </w:r>
      <w:proofErr w:type="spellEnd"/>
      <w:r>
        <w:rPr>
          <w:rStyle w:val="Emphasis"/>
          <w:rFonts w:ascii="Verdana" w:hAnsi="Verdana"/>
          <w:b/>
          <w:bCs/>
          <w:color w:val="222222"/>
          <w:sz w:val="23"/>
          <w:szCs w:val="23"/>
        </w:rPr>
        <w:t xml:space="preserve"> ||’ is odd’);</w:t>
      </w:r>
      <w:r>
        <w:rPr>
          <w:rFonts w:ascii="Verdana" w:hAnsi="Verdana"/>
          <w:i/>
          <w:iCs/>
          <w:color w:val="222222"/>
          <w:sz w:val="23"/>
          <w:szCs w:val="23"/>
        </w:rPr>
        <w:br/>
      </w:r>
      <w:r>
        <w:rPr>
          <w:rStyle w:val="Emphasis"/>
          <w:rFonts w:ascii="Verdana" w:hAnsi="Verdana"/>
          <w:b/>
          <w:bCs/>
          <w:color w:val="222222"/>
          <w:sz w:val="23"/>
          <w:szCs w:val="23"/>
        </w:rPr>
        <w:t>END IF;</w:t>
      </w:r>
      <w:r>
        <w:rPr>
          <w:rFonts w:ascii="Verdana" w:hAnsi="Verdana"/>
          <w:i/>
          <w:iCs/>
          <w:color w:val="222222"/>
          <w:sz w:val="23"/>
          <w:szCs w:val="23"/>
        </w:rPr>
        <w:br/>
      </w:r>
      <w:r>
        <w:rPr>
          <w:rStyle w:val="Emphasis"/>
          <w:rFonts w:ascii="Verdana" w:hAnsi="Verdana"/>
          <w:b/>
          <w:bCs/>
          <w:color w:val="222222"/>
          <w:sz w:val="23"/>
          <w:szCs w:val="23"/>
        </w:rPr>
        <w:t> DBMS_OUTPUT.PUT_LINE (‘IF THEN ELSE Construct complete ‘);</w:t>
      </w:r>
      <w:r>
        <w:rPr>
          <w:rFonts w:ascii="Verdana" w:hAnsi="Verdana"/>
          <w:i/>
          <w:iCs/>
          <w:color w:val="222222"/>
          <w:sz w:val="23"/>
          <w:szCs w:val="23"/>
        </w:rPr>
        <w:br/>
      </w:r>
      <w:r>
        <w:rPr>
          <w:rStyle w:val="Emphasis"/>
          <w:rFonts w:ascii="Verdana" w:hAnsi="Verdana"/>
          <w:b/>
          <w:bCs/>
          <w:color w:val="222222"/>
          <w:sz w:val="23"/>
          <w:szCs w:val="23"/>
        </w:rPr>
        <w:t>END;</w:t>
      </w:r>
    </w:p>
    <w:p w14:paraId="1756C5B1" w14:textId="77777777" w:rsidR="00FD1C8B" w:rsidRDefault="00FD1C8B" w:rsidP="00FD1C8B">
      <w:pPr>
        <w:pStyle w:val="NormalWeb"/>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t xml:space="preserve">In the declaration section of this block I have declared a variable </w:t>
      </w:r>
      <w:proofErr w:type="spellStart"/>
      <w:r>
        <w:rPr>
          <w:rFonts w:ascii="Verdana" w:hAnsi="Verdana"/>
          <w:color w:val="222222"/>
          <w:sz w:val="23"/>
          <w:szCs w:val="23"/>
        </w:rPr>
        <w:t>v_num</w:t>
      </w:r>
      <w:proofErr w:type="spellEnd"/>
      <w:r>
        <w:rPr>
          <w:rFonts w:ascii="Verdana" w:hAnsi="Verdana"/>
          <w:color w:val="222222"/>
          <w:sz w:val="23"/>
          <w:szCs w:val="23"/>
        </w:rPr>
        <w:t xml:space="preserve"> with data type NUMBER and using substitution operator I am taking values from the user.</w:t>
      </w:r>
    </w:p>
    <w:p w14:paraId="76EAC4B4" w14:textId="02474270" w:rsidR="00FD1C8B" w:rsidRDefault="00FD1C8B" w:rsidP="00FD1C8B">
      <w:pPr>
        <w:pStyle w:val="NormalWeb"/>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t xml:space="preserve">Next in the execution section of the block we have our IF THEN ELSE construct where we are checking whether the number entered by the user is even or odd. For this test I have used MOD function of Oracle library as our IF condition which will divide the first parameter by the second parameter and return the remainder or say Modulus. If this modulus is zero then number will be even otherwise number will be odd. </w:t>
      </w:r>
      <w:proofErr w:type="gramStart"/>
      <w:r>
        <w:rPr>
          <w:rFonts w:ascii="Verdana" w:hAnsi="Verdana"/>
          <w:color w:val="222222"/>
          <w:sz w:val="23"/>
          <w:szCs w:val="23"/>
        </w:rPr>
        <w:t>Thus</w:t>
      </w:r>
      <w:proofErr w:type="gramEnd"/>
      <w:r>
        <w:rPr>
          <w:rFonts w:ascii="Verdana" w:hAnsi="Verdana"/>
          <w:color w:val="222222"/>
          <w:sz w:val="23"/>
          <w:szCs w:val="23"/>
        </w:rPr>
        <w:t xml:space="preserve"> if the modulus comes as zero then control will jump over first DBMS_OUTPUT statement and will print the given string but if modulus is not zero then control will jump over the 2</w:t>
      </w:r>
      <w:r>
        <w:rPr>
          <w:rFonts w:ascii="Verdana" w:hAnsi="Verdana"/>
          <w:color w:val="222222"/>
          <w:sz w:val="17"/>
          <w:szCs w:val="17"/>
          <w:vertAlign w:val="superscript"/>
        </w:rPr>
        <w:t>nd</w:t>
      </w:r>
      <w:r>
        <w:rPr>
          <w:rFonts w:ascii="Verdana" w:hAnsi="Verdana"/>
          <w:color w:val="222222"/>
          <w:sz w:val="23"/>
          <w:szCs w:val="23"/>
        </w:rPr>
        <w:t> DBMS_OUTPUT statement and will display its string. Once this is complete then control will come out from the IF THEN ELSE construct and will print the third DBMS_OUTPUT statement.</w:t>
      </w:r>
    </w:p>
    <w:p w14:paraId="6409D1D0" w14:textId="77777777" w:rsidR="00F20E80" w:rsidRDefault="00F20E80" w:rsidP="00F20E80">
      <w:pPr>
        <w:pStyle w:val="Heading1"/>
        <w:spacing w:before="0" w:beforeAutospacing="0" w:after="105" w:afterAutospacing="0" w:line="720" w:lineRule="atLeast"/>
        <w:rPr>
          <w:rFonts w:ascii="Roboto Condensed" w:hAnsi="Roboto Condensed"/>
          <w:color w:val="111111"/>
          <w:spacing w:val="5"/>
          <w:sz w:val="63"/>
          <w:szCs w:val="63"/>
        </w:rPr>
      </w:pPr>
      <w:r>
        <w:rPr>
          <w:rFonts w:ascii="Roboto Condensed" w:hAnsi="Roboto Condensed"/>
          <w:color w:val="111111"/>
          <w:spacing w:val="5"/>
          <w:sz w:val="63"/>
          <w:szCs w:val="63"/>
        </w:rPr>
        <w:t>IF-THEN-ELSIF Conditional Control Statement In PL/SQL</w:t>
      </w:r>
    </w:p>
    <w:p w14:paraId="548F914B" w14:textId="77777777" w:rsidR="00F20E80" w:rsidRDefault="00F20E80" w:rsidP="00F20E80">
      <w:pPr>
        <w:pStyle w:val="NormalWeb"/>
        <w:spacing w:before="0" w:beforeAutospacing="0" w:after="390" w:afterAutospacing="0"/>
        <w:rPr>
          <w:rFonts w:ascii="Verdana" w:hAnsi="Verdana"/>
          <w:color w:val="222222"/>
          <w:sz w:val="23"/>
          <w:szCs w:val="23"/>
        </w:rPr>
      </w:pPr>
      <w:r>
        <w:rPr>
          <w:rFonts w:ascii="Verdana" w:hAnsi="Verdana"/>
          <w:color w:val="222222"/>
          <w:sz w:val="23"/>
          <w:szCs w:val="23"/>
        </w:rPr>
        <w:t>In the previous tutorial we saw that IF ELSE condition gives us the provision of executing statements not only when the condition is evaluated to be true but also when the condition is evaluated to be false. But using IF ELSE statement we can only check one condition at a time, there is no provision for checking multiple conditions. This becomes its major drawback.</w:t>
      </w:r>
    </w:p>
    <w:p w14:paraId="22C5C8F5" w14:textId="77777777" w:rsidR="00F20E80" w:rsidRDefault="00F20E80" w:rsidP="00F20E80">
      <w:pPr>
        <w:pStyle w:val="NormalWeb"/>
        <w:spacing w:before="0" w:beforeAutospacing="0" w:after="390" w:afterAutospacing="0"/>
        <w:rPr>
          <w:rFonts w:ascii="Verdana" w:hAnsi="Verdana"/>
          <w:color w:val="222222"/>
          <w:sz w:val="23"/>
          <w:szCs w:val="23"/>
        </w:rPr>
      </w:pPr>
      <w:r>
        <w:rPr>
          <w:rFonts w:ascii="Verdana" w:hAnsi="Verdana"/>
          <w:color w:val="222222"/>
          <w:sz w:val="23"/>
          <w:szCs w:val="23"/>
        </w:rPr>
        <w:t xml:space="preserve">To overcome </w:t>
      </w:r>
      <w:proofErr w:type="gramStart"/>
      <w:r>
        <w:rPr>
          <w:rFonts w:ascii="Verdana" w:hAnsi="Verdana"/>
          <w:color w:val="222222"/>
          <w:sz w:val="23"/>
          <w:szCs w:val="23"/>
        </w:rPr>
        <w:t>this</w:t>
      </w:r>
      <w:proofErr w:type="gramEnd"/>
      <w:r>
        <w:rPr>
          <w:rFonts w:ascii="Verdana" w:hAnsi="Verdana"/>
          <w:color w:val="222222"/>
          <w:sz w:val="23"/>
          <w:szCs w:val="23"/>
        </w:rPr>
        <w:t xml:space="preserve"> we have IF THEN ELSIF condition in Oracle PL/SQL. Using this </w:t>
      </w:r>
      <w:proofErr w:type="gramStart"/>
      <w:r>
        <w:rPr>
          <w:rFonts w:ascii="Verdana" w:hAnsi="Verdana"/>
          <w:color w:val="222222"/>
          <w:sz w:val="23"/>
          <w:szCs w:val="23"/>
        </w:rPr>
        <w:t>statement</w:t>
      </w:r>
      <w:proofErr w:type="gramEnd"/>
      <w:r>
        <w:rPr>
          <w:rFonts w:ascii="Verdana" w:hAnsi="Verdana"/>
          <w:color w:val="222222"/>
          <w:sz w:val="23"/>
          <w:szCs w:val="23"/>
        </w:rPr>
        <w:t xml:space="preserve"> you can check multiple conditions unlike the IF conditions discussed in the previous tutorials.</w:t>
      </w:r>
    </w:p>
    <w:p w14:paraId="18BB2943" w14:textId="77777777" w:rsidR="00F20E80" w:rsidRDefault="00F20E80" w:rsidP="00F20E80">
      <w:pPr>
        <w:pStyle w:val="Heading2"/>
        <w:spacing w:before="450" w:beforeAutospacing="0" w:after="300" w:afterAutospacing="0" w:line="570" w:lineRule="atLeast"/>
        <w:rPr>
          <w:rFonts w:ascii="Arial" w:hAnsi="Arial" w:cs="Arial"/>
          <w:b w:val="0"/>
          <w:bCs w:val="0"/>
          <w:color w:val="111111"/>
          <w:sz w:val="41"/>
          <w:szCs w:val="41"/>
        </w:rPr>
      </w:pPr>
      <w:r>
        <w:rPr>
          <w:rStyle w:val="Strong"/>
          <w:rFonts w:ascii="Arial" w:eastAsiaTheme="majorEastAsia" w:hAnsi="Arial" w:cs="Arial"/>
          <w:b/>
          <w:bCs/>
          <w:color w:val="111111"/>
          <w:sz w:val="41"/>
          <w:szCs w:val="41"/>
          <w:u w:val="single"/>
        </w:rPr>
        <w:lastRenderedPageBreak/>
        <w:t>Syntax</w:t>
      </w:r>
    </w:p>
    <w:p w14:paraId="5F2AA30A" w14:textId="77777777" w:rsidR="00F20E80" w:rsidRDefault="00F20E80" w:rsidP="00F20E80">
      <w:pPr>
        <w:pStyle w:val="has-background"/>
        <w:shd w:val="clear" w:color="auto" w:fill="FCB900"/>
        <w:spacing w:before="0" w:beforeAutospacing="0" w:after="390" w:afterAutospacing="0"/>
        <w:rPr>
          <w:rFonts w:ascii="Verdana" w:hAnsi="Verdana"/>
          <w:color w:val="222222"/>
          <w:sz w:val="23"/>
          <w:szCs w:val="23"/>
        </w:rPr>
      </w:pPr>
      <w:r>
        <w:rPr>
          <w:rStyle w:val="Emphasis"/>
          <w:rFonts w:ascii="Verdana" w:hAnsi="Verdana"/>
          <w:b/>
          <w:bCs/>
          <w:color w:val="222222"/>
          <w:sz w:val="23"/>
          <w:szCs w:val="23"/>
        </w:rPr>
        <w:t>IF CONDITION 1 THEN</w:t>
      </w:r>
      <w:r>
        <w:rPr>
          <w:rFonts w:ascii="Verdana" w:hAnsi="Verdana"/>
          <w:b/>
          <w:bCs/>
          <w:i/>
          <w:iCs/>
          <w:color w:val="222222"/>
          <w:sz w:val="23"/>
          <w:szCs w:val="23"/>
        </w:rPr>
        <w:br/>
      </w:r>
      <w:r>
        <w:rPr>
          <w:rStyle w:val="Emphasis"/>
          <w:rFonts w:ascii="Verdana" w:hAnsi="Verdana"/>
          <w:b/>
          <w:bCs/>
          <w:color w:val="222222"/>
          <w:sz w:val="23"/>
          <w:szCs w:val="23"/>
        </w:rPr>
        <w:t>STATEMENT 1;</w:t>
      </w:r>
      <w:r>
        <w:rPr>
          <w:rFonts w:ascii="Verdana" w:hAnsi="Verdana"/>
          <w:b/>
          <w:bCs/>
          <w:i/>
          <w:iCs/>
          <w:color w:val="222222"/>
          <w:sz w:val="23"/>
          <w:szCs w:val="23"/>
        </w:rPr>
        <w:br/>
      </w:r>
      <w:r>
        <w:rPr>
          <w:rStyle w:val="Emphasis"/>
          <w:rFonts w:ascii="Verdana" w:hAnsi="Verdana"/>
          <w:b/>
          <w:bCs/>
          <w:color w:val="222222"/>
          <w:sz w:val="23"/>
          <w:szCs w:val="23"/>
        </w:rPr>
        <w:t>ELSIF CONDITION 2 THEN</w:t>
      </w:r>
      <w:r>
        <w:rPr>
          <w:rFonts w:ascii="Verdana" w:hAnsi="Verdana"/>
          <w:b/>
          <w:bCs/>
          <w:i/>
          <w:iCs/>
          <w:color w:val="222222"/>
          <w:sz w:val="23"/>
          <w:szCs w:val="23"/>
        </w:rPr>
        <w:br/>
      </w:r>
      <w:r>
        <w:rPr>
          <w:rStyle w:val="Emphasis"/>
          <w:rFonts w:ascii="Verdana" w:hAnsi="Verdana"/>
          <w:b/>
          <w:bCs/>
          <w:color w:val="222222"/>
          <w:sz w:val="23"/>
          <w:szCs w:val="23"/>
        </w:rPr>
        <w:t>STATEMENT 2;</w:t>
      </w:r>
      <w:r>
        <w:rPr>
          <w:rFonts w:ascii="Verdana" w:hAnsi="Verdana"/>
          <w:b/>
          <w:bCs/>
          <w:i/>
          <w:iCs/>
          <w:color w:val="222222"/>
          <w:sz w:val="23"/>
          <w:szCs w:val="23"/>
        </w:rPr>
        <w:br/>
      </w:r>
      <w:r>
        <w:rPr>
          <w:rStyle w:val="Emphasis"/>
          <w:rFonts w:ascii="Verdana" w:hAnsi="Verdana"/>
          <w:b/>
          <w:bCs/>
          <w:color w:val="222222"/>
          <w:sz w:val="23"/>
          <w:szCs w:val="23"/>
        </w:rPr>
        <w:t>ELSIF CONDITION 3 THEN</w:t>
      </w:r>
      <w:r>
        <w:rPr>
          <w:rFonts w:ascii="Verdana" w:hAnsi="Verdana"/>
          <w:b/>
          <w:bCs/>
          <w:i/>
          <w:iCs/>
          <w:color w:val="222222"/>
          <w:sz w:val="23"/>
          <w:szCs w:val="23"/>
        </w:rPr>
        <w:br/>
      </w:r>
      <w:r>
        <w:rPr>
          <w:rStyle w:val="Emphasis"/>
          <w:rFonts w:ascii="Verdana" w:hAnsi="Verdana"/>
          <w:b/>
          <w:bCs/>
          <w:color w:val="222222"/>
          <w:sz w:val="23"/>
          <w:szCs w:val="23"/>
        </w:rPr>
        <w:t>STATEMENT 3;</w:t>
      </w:r>
      <w:r>
        <w:rPr>
          <w:rFonts w:ascii="Verdana" w:hAnsi="Verdana"/>
          <w:b/>
          <w:bCs/>
          <w:i/>
          <w:iCs/>
          <w:color w:val="222222"/>
          <w:sz w:val="23"/>
          <w:szCs w:val="23"/>
        </w:rPr>
        <w:br/>
      </w:r>
      <w:r>
        <w:rPr>
          <w:rStyle w:val="Emphasis"/>
          <w:rFonts w:ascii="Verdana" w:hAnsi="Verdana"/>
          <w:b/>
          <w:bCs/>
          <w:color w:val="222222"/>
          <w:sz w:val="23"/>
          <w:szCs w:val="23"/>
        </w:rPr>
        <w:t>…</w:t>
      </w:r>
      <w:r>
        <w:rPr>
          <w:rFonts w:ascii="Verdana" w:hAnsi="Verdana"/>
          <w:b/>
          <w:bCs/>
          <w:i/>
          <w:iCs/>
          <w:color w:val="222222"/>
          <w:sz w:val="23"/>
          <w:szCs w:val="23"/>
        </w:rPr>
        <w:br/>
      </w:r>
      <w:r>
        <w:rPr>
          <w:rStyle w:val="Emphasis"/>
          <w:rFonts w:ascii="Verdana" w:hAnsi="Verdana"/>
          <w:b/>
          <w:bCs/>
          <w:color w:val="222222"/>
          <w:sz w:val="23"/>
          <w:szCs w:val="23"/>
        </w:rPr>
        <w:t>ELSE</w:t>
      </w:r>
      <w:r>
        <w:rPr>
          <w:rFonts w:ascii="Verdana" w:hAnsi="Verdana"/>
          <w:b/>
          <w:bCs/>
          <w:i/>
          <w:iCs/>
          <w:color w:val="222222"/>
          <w:sz w:val="23"/>
          <w:szCs w:val="23"/>
        </w:rPr>
        <w:br/>
      </w:r>
      <w:r>
        <w:rPr>
          <w:rStyle w:val="Emphasis"/>
          <w:rFonts w:ascii="Verdana" w:hAnsi="Verdana"/>
          <w:b/>
          <w:bCs/>
          <w:color w:val="222222"/>
          <w:sz w:val="23"/>
          <w:szCs w:val="23"/>
        </w:rPr>
        <w:t>STATEMENT N; END IF; </w:t>
      </w:r>
    </w:p>
    <w:p w14:paraId="01BD9D37" w14:textId="77777777" w:rsidR="00F20E80" w:rsidRDefault="00F20E80" w:rsidP="00F20E80">
      <w:pPr>
        <w:pStyle w:val="NormalWeb"/>
        <w:spacing w:before="0" w:beforeAutospacing="0" w:after="390" w:afterAutospacing="0"/>
        <w:rPr>
          <w:rFonts w:ascii="Verdana" w:hAnsi="Verdana"/>
          <w:color w:val="222222"/>
          <w:sz w:val="23"/>
          <w:szCs w:val="23"/>
        </w:rPr>
      </w:pPr>
      <w:r>
        <w:rPr>
          <w:rFonts w:ascii="Verdana" w:hAnsi="Verdana"/>
          <w:color w:val="222222"/>
          <w:sz w:val="23"/>
          <w:szCs w:val="23"/>
        </w:rPr>
        <w:t>Similar to the other IF conditions, keyword IF marks the beginning and reserved phrase END IF marks the ending of the block. Make sure to put a white space in between END and IF of ending phrase. In this ELSIF construct we have multiple conditions. </w:t>
      </w:r>
      <w:r>
        <w:rPr>
          <w:rStyle w:val="Emphasis"/>
          <w:rFonts w:ascii="Verdana" w:hAnsi="Verdana"/>
          <w:color w:val="222222"/>
          <w:sz w:val="23"/>
          <w:szCs w:val="23"/>
        </w:rPr>
        <w:t>CONDITION 1 </w:t>
      </w:r>
      <w:r>
        <w:rPr>
          <w:rFonts w:ascii="Verdana" w:hAnsi="Verdana"/>
          <w:color w:val="222222"/>
          <w:sz w:val="23"/>
          <w:szCs w:val="23"/>
        </w:rPr>
        <w:t>through </w:t>
      </w:r>
      <w:r>
        <w:rPr>
          <w:rStyle w:val="Emphasis"/>
          <w:rFonts w:ascii="Verdana" w:hAnsi="Verdana"/>
          <w:color w:val="222222"/>
          <w:sz w:val="23"/>
          <w:szCs w:val="23"/>
        </w:rPr>
        <w:t>CONDITION N </w:t>
      </w:r>
      <w:r>
        <w:rPr>
          <w:rFonts w:ascii="Verdana" w:hAnsi="Verdana"/>
          <w:color w:val="222222"/>
          <w:sz w:val="23"/>
          <w:szCs w:val="23"/>
        </w:rPr>
        <w:t>are a sequence of conditions that have to be evaluated for TRUE or FALSE. These conditions are mutually exclusive. This means that if condition 1 is evaluated to be TRUE then statement 1 is executed and control will jump over the first executable statement outside the ELSIF construct and rest of the conditions will be ignored. If condition 1 is evaluated to be false then the compiler will jump inside and check the rest ELSIF conditions to look for the one which is true. If it finds any then it will execute the corresponding statements otherwise it will run the else statement.</w:t>
      </w:r>
    </w:p>
    <w:p w14:paraId="6244EDA4" w14:textId="77777777" w:rsidR="00F20E80" w:rsidRDefault="00F20E80" w:rsidP="00F20E80">
      <w:pPr>
        <w:pStyle w:val="NormalWeb"/>
        <w:spacing w:before="0" w:beforeAutospacing="0" w:after="390" w:afterAutospacing="0"/>
        <w:rPr>
          <w:rFonts w:ascii="Verdana" w:hAnsi="Verdana"/>
          <w:color w:val="222222"/>
          <w:sz w:val="23"/>
          <w:szCs w:val="23"/>
        </w:rPr>
      </w:pPr>
      <w:r>
        <w:rPr>
          <w:rFonts w:ascii="Verdana" w:hAnsi="Verdana"/>
          <w:color w:val="222222"/>
          <w:sz w:val="23"/>
          <w:szCs w:val="23"/>
        </w:rPr>
        <w:t>In simple words the </w:t>
      </w:r>
      <w:r>
        <w:rPr>
          <w:rStyle w:val="Strong"/>
          <w:rFonts w:ascii="Verdana" w:eastAsiaTheme="majorEastAsia" w:hAnsi="Verdana"/>
          <w:color w:val="222222"/>
          <w:sz w:val="23"/>
          <w:szCs w:val="23"/>
        </w:rPr>
        <w:t>IF</w:t>
      </w:r>
      <w:r>
        <w:rPr>
          <w:rFonts w:ascii="Verdana" w:hAnsi="Verdana"/>
          <w:color w:val="222222"/>
          <w:sz w:val="23"/>
          <w:szCs w:val="23"/>
        </w:rPr>
        <w:t> </w:t>
      </w:r>
      <w:r>
        <w:rPr>
          <w:rStyle w:val="Strong"/>
          <w:rFonts w:ascii="Verdana" w:eastAsiaTheme="majorEastAsia" w:hAnsi="Verdana"/>
          <w:color w:val="222222"/>
          <w:sz w:val="23"/>
          <w:szCs w:val="23"/>
        </w:rPr>
        <w:t>THEN</w:t>
      </w:r>
      <w:r>
        <w:rPr>
          <w:rFonts w:ascii="Verdana" w:hAnsi="Verdana"/>
          <w:color w:val="222222"/>
          <w:sz w:val="23"/>
          <w:szCs w:val="23"/>
        </w:rPr>
        <w:t> </w:t>
      </w:r>
      <w:r>
        <w:rPr>
          <w:rStyle w:val="Strong"/>
          <w:rFonts w:ascii="Verdana" w:eastAsiaTheme="majorEastAsia" w:hAnsi="Verdana"/>
          <w:color w:val="222222"/>
          <w:sz w:val="23"/>
          <w:szCs w:val="23"/>
        </w:rPr>
        <w:t>ELSIF</w:t>
      </w:r>
      <w:r>
        <w:rPr>
          <w:rFonts w:ascii="Verdana" w:hAnsi="Verdana"/>
          <w:color w:val="222222"/>
          <w:sz w:val="23"/>
          <w:szCs w:val="23"/>
        </w:rPr>
        <w:t> statement is responsible for running the first </w:t>
      </w:r>
      <w:r>
        <w:rPr>
          <w:rStyle w:val="Emphasis"/>
          <w:rFonts w:ascii="Verdana" w:hAnsi="Verdana"/>
          <w:b/>
          <w:bCs/>
          <w:color w:val="222222"/>
          <w:sz w:val="23"/>
          <w:szCs w:val="23"/>
        </w:rPr>
        <w:t>statement</w:t>
      </w:r>
      <w:r>
        <w:rPr>
          <w:rFonts w:ascii="Verdana" w:hAnsi="Verdana"/>
          <w:color w:val="222222"/>
          <w:sz w:val="23"/>
          <w:szCs w:val="23"/>
        </w:rPr>
        <w:t> for which the </w:t>
      </w:r>
      <w:r>
        <w:rPr>
          <w:rStyle w:val="Emphasis"/>
          <w:rFonts w:ascii="Verdana" w:hAnsi="Verdana"/>
          <w:b/>
          <w:bCs/>
          <w:color w:val="222222"/>
          <w:sz w:val="23"/>
          <w:szCs w:val="23"/>
        </w:rPr>
        <w:t>condition</w:t>
      </w:r>
      <w:r>
        <w:rPr>
          <w:rFonts w:ascii="Verdana" w:hAnsi="Verdana"/>
          <w:color w:val="222222"/>
          <w:sz w:val="23"/>
          <w:szCs w:val="23"/>
        </w:rPr>
        <w:t> is true. Once this is done the rest of the conditions are not evaluated. In case none of the </w:t>
      </w:r>
      <w:r>
        <w:rPr>
          <w:rStyle w:val="Emphasis"/>
          <w:rFonts w:ascii="Verdana" w:hAnsi="Verdana"/>
          <w:b/>
          <w:bCs/>
          <w:color w:val="222222"/>
          <w:sz w:val="23"/>
          <w:szCs w:val="23"/>
        </w:rPr>
        <w:t>conditions</w:t>
      </w:r>
      <w:r>
        <w:rPr>
          <w:rFonts w:ascii="Verdana" w:hAnsi="Verdana"/>
          <w:color w:val="222222"/>
          <w:sz w:val="23"/>
          <w:szCs w:val="23"/>
        </w:rPr>
        <w:t> are true, then the </w:t>
      </w:r>
      <w:proofErr w:type="spellStart"/>
      <w:r>
        <w:rPr>
          <w:rStyle w:val="Emphasis"/>
          <w:rFonts w:ascii="Verdana" w:hAnsi="Verdana"/>
          <w:b/>
          <w:bCs/>
          <w:color w:val="222222"/>
          <w:sz w:val="23"/>
          <w:szCs w:val="23"/>
        </w:rPr>
        <w:t>else_statements</w:t>
      </w:r>
      <w:proofErr w:type="spellEnd"/>
      <w:r>
        <w:rPr>
          <w:rFonts w:ascii="Verdana" w:hAnsi="Verdana"/>
          <w:color w:val="222222"/>
          <w:sz w:val="23"/>
          <w:szCs w:val="23"/>
        </w:rPr>
        <w:t> run provided that they exist; otherwise no action is taken by the </w:t>
      </w:r>
      <w:r>
        <w:rPr>
          <w:rStyle w:val="Strong"/>
          <w:rFonts w:ascii="Verdana" w:eastAsiaTheme="majorEastAsia" w:hAnsi="Verdana"/>
          <w:color w:val="222222"/>
          <w:sz w:val="23"/>
          <w:szCs w:val="23"/>
        </w:rPr>
        <w:t>IF</w:t>
      </w:r>
      <w:r>
        <w:rPr>
          <w:rFonts w:ascii="Verdana" w:hAnsi="Verdana"/>
          <w:color w:val="222222"/>
          <w:sz w:val="23"/>
          <w:szCs w:val="23"/>
        </w:rPr>
        <w:t> </w:t>
      </w:r>
      <w:r>
        <w:rPr>
          <w:rStyle w:val="Strong"/>
          <w:rFonts w:ascii="Verdana" w:eastAsiaTheme="majorEastAsia" w:hAnsi="Verdana"/>
          <w:color w:val="222222"/>
          <w:sz w:val="23"/>
          <w:szCs w:val="23"/>
        </w:rPr>
        <w:t>THEN</w:t>
      </w:r>
      <w:r>
        <w:rPr>
          <w:rFonts w:ascii="Verdana" w:hAnsi="Verdana"/>
          <w:color w:val="222222"/>
          <w:sz w:val="23"/>
          <w:szCs w:val="23"/>
        </w:rPr>
        <w:t> </w:t>
      </w:r>
      <w:r>
        <w:rPr>
          <w:rStyle w:val="Strong"/>
          <w:rFonts w:ascii="Verdana" w:eastAsiaTheme="majorEastAsia" w:hAnsi="Verdana"/>
          <w:color w:val="222222"/>
          <w:sz w:val="23"/>
          <w:szCs w:val="23"/>
        </w:rPr>
        <w:t>ELSIF</w:t>
      </w:r>
      <w:r>
        <w:rPr>
          <w:rFonts w:ascii="Verdana" w:hAnsi="Verdana"/>
          <w:color w:val="222222"/>
          <w:sz w:val="23"/>
          <w:szCs w:val="23"/>
        </w:rPr>
        <w:t> statement.</w:t>
      </w:r>
    </w:p>
    <w:p w14:paraId="095DA24C" w14:textId="77777777" w:rsidR="00F20E80" w:rsidRDefault="00F20E80" w:rsidP="00F20E80">
      <w:pPr>
        <w:pStyle w:val="Heading2"/>
        <w:spacing w:before="450" w:beforeAutospacing="0" w:after="300" w:afterAutospacing="0" w:line="570" w:lineRule="atLeast"/>
        <w:rPr>
          <w:rFonts w:ascii="Arial" w:hAnsi="Arial" w:cs="Arial"/>
          <w:b w:val="0"/>
          <w:bCs w:val="0"/>
          <w:color w:val="111111"/>
          <w:sz w:val="41"/>
          <w:szCs w:val="41"/>
        </w:rPr>
      </w:pPr>
      <w:r>
        <w:rPr>
          <w:rStyle w:val="Strong"/>
          <w:rFonts w:ascii="Arial" w:eastAsiaTheme="majorEastAsia" w:hAnsi="Arial" w:cs="Arial"/>
          <w:b/>
          <w:bCs/>
          <w:color w:val="111111"/>
          <w:sz w:val="41"/>
          <w:szCs w:val="41"/>
          <w:u w:val="single"/>
        </w:rPr>
        <w:t>Example</w:t>
      </w:r>
    </w:p>
    <w:p w14:paraId="6827EF6F" w14:textId="77777777" w:rsidR="00F20E80" w:rsidRDefault="00F20E80" w:rsidP="00F20E80">
      <w:pPr>
        <w:pStyle w:val="has-background"/>
        <w:shd w:val="clear" w:color="auto" w:fill="FCB900"/>
        <w:spacing w:before="0" w:beforeAutospacing="0" w:after="390" w:afterAutospacing="0"/>
        <w:rPr>
          <w:rFonts w:ascii="Verdana" w:hAnsi="Verdana"/>
          <w:color w:val="222222"/>
          <w:sz w:val="23"/>
          <w:szCs w:val="23"/>
        </w:rPr>
      </w:pPr>
      <w:r>
        <w:rPr>
          <w:rStyle w:val="Emphasis"/>
          <w:rFonts w:ascii="Verdana" w:hAnsi="Verdana"/>
          <w:b/>
          <w:bCs/>
          <w:color w:val="222222"/>
          <w:sz w:val="23"/>
          <w:szCs w:val="23"/>
        </w:rPr>
        <w:t>DECLARE</w:t>
      </w:r>
      <w:r>
        <w:rPr>
          <w:rFonts w:ascii="Verdana" w:hAnsi="Verdana"/>
          <w:i/>
          <w:iCs/>
          <w:color w:val="222222"/>
          <w:sz w:val="23"/>
          <w:szCs w:val="23"/>
        </w:rPr>
        <w:br/>
      </w:r>
      <w:r>
        <w:rPr>
          <w:rStyle w:val="Emphasis"/>
          <w:rFonts w:ascii="Verdana" w:hAnsi="Verdana"/>
          <w:b/>
          <w:bCs/>
          <w:color w:val="222222"/>
          <w:sz w:val="23"/>
          <w:szCs w:val="23"/>
        </w:rPr>
        <w:t> </w:t>
      </w:r>
      <w:proofErr w:type="spellStart"/>
      <w:r>
        <w:rPr>
          <w:rStyle w:val="Emphasis"/>
          <w:rFonts w:ascii="Verdana" w:hAnsi="Verdana"/>
          <w:b/>
          <w:bCs/>
          <w:color w:val="222222"/>
          <w:sz w:val="23"/>
          <w:szCs w:val="23"/>
        </w:rPr>
        <w:t>v_Place</w:t>
      </w:r>
      <w:proofErr w:type="spellEnd"/>
      <w:r>
        <w:rPr>
          <w:rStyle w:val="Emphasis"/>
          <w:rFonts w:ascii="Verdana" w:hAnsi="Verdana"/>
          <w:b/>
          <w:bCs/>
          <w:color w:val="222222"/>
          <w:sz w:val="23"/>
          <w:szCs w:val="23"/>
        </w:rPr>
        <w:t xml:space="preserve"> VARCHAR2(30) := ‘&amp;Enter Place’;</w:t>
      </w:r>
      <w:r>
        <w:rPr>
          <w:rFonts w:ascii="Verdana" w:hAnsi="Verdana"/>
          <w:i/>
          <w:iCs/>
          <w:color w:val="222222"/>
          <w:sz w:val="23"/>
          <w:szCs w:val="23"/>
        </w:rPr>
        <w:br/>
      </w:r>
      <w:r>
        <w:rPr>
          <w:rStyle w:val="Emphasis"/>
          <w:rFonts w:ascii="Verdana" w:hAnsi="Verdana"/>
          <w:b/>
          <w:bCs/>
          <w:color w:val="222222"/>
          <w:sz w:val="23"/>
          <w:szCs w:val="23"/>
        </w:rPr>
        <w:t>BEGIN</w:t>
      </w:r>
      <w:r>
        <w:rPr>
          <w:rFonts w:ascii="Verdana" w:hAnsi="Verdana"/>
          <w:i/>
          <w:iCs/>
          <w:color w:val="222222"/>
          <w:sz w:val="23"/>
          <w:szCs w:val="23"/>
        </w:rPr>
        <w:br/>
      </w:r>
      <w:r>
        <w:rPr>
          <w:rStyle w:val="Emphasis"/>
          <w:rFonts w:ascii="Verdana" w:hAnsi="Verdana"/>
          <w:b/>
          <w:bCs/>
          <w:color w:val="222222"/>
          <w:sz w:val="23"/>
          <w:szCs w:val="23"/>
        </w:rPr>
        <w:t xml:space="preserve"> IF </w:t>
      </w:r>
      <w:proofErr w:type="spellStart"/>
      <w:r>
        <w:rPr>
          <w:rStyle w:val="Emphasis"/>
          <w:rFonts w:ascii="Verdana" w:hAnsi="Verdana"/>
          <w:b/>
          <w:bCs/>
          <w:color w:val="222222"/>
          <w:sz w:val="23"/>
          <w:szCs w:val="23"/>
        </w:rPr>
        <w:t>v_Place</w:t>
      </w:r>
      <w:proofErr w:type="spellEnd"/>
      <w:r>
        <w:rPr>
          <w:rStyle w:val="Emphasis"/>
          <w:rFonts w:ascii="Verdana" w:hAnsi="Verdana"/>
          <w:b/>
          <w:bCs/>
          <w:color w:val="222222"/>
          <w:sz w:val="23"/>
          <w:szCs w:val="23"/>
        </w:rPr>
        <w:t xml:space="preserve"> = ‘Metropolis’ THEN</w:t>
      </w:r>
      <w:r>
        <w:rPr>
          <w:rFonts w:ascii="Verdana" w:hAnsi="Verdana"/>
          <w:i/>
          <w:iCs/>
          <w:color w:val="222222"/>
          <w:sz w:val="23"/>
          <w:szCs w:val="23"/>
        </w:rPr>
        <w:br/>
      </w:r>
      <w:r>
        <w:rPr>
          <w:rStyle w:val="Emphasis"/>
          <w:rFonts w:ascii="Verdana" w:hAnsi="Verdana"/>
          <w:b/>
          <w:bCs/>
          <w:color w:val="222222"/>
          <w:sz w:val="23"/>
          <w:szCs w:val="23"/>
        </w:rPr>
        <w:t> DBMS_OUTPUT.PUT_LINE(‘This City Is Protected By Superman’);</w:t>
      </w:r>
      <w:r>
        <w:rPr>
          <w:rFonts w:ascii="Verdana" w:hAnsi="Verdana"/>
          <w:i/>
          <w:iCs/>
          <w:color w:val="222222"/>
          <w:sz w:val="23"/>
          <w:szCs w:val="23"/>
        </w:rPr>
        <w:br/>
      </w:r>
      <w:r>
        <w:rPr>
          <w:rStyle w:val="Emphasis"/>
          <w:rFonts w:ascii="Verdana" w:hAnsi="Verdana"/>
          <w:b/>
          <w:bCs/>
          <w:color w:val="222222"/>
          <w:sz w:val="23"/>
          <w:szCs w:val="23"/>
        </w:rPr>
        <w:t xml:space="preserve">ELSIF </w:t>
      </w:r>
      <w:proofErr w:type="spellStart"/>
      <w:r>
        <w:rPr>
          <w:rStyle w:val="Emphasis"/>
          <w:rFonts w:ascii="Verdana" w:hAnsi="Verdana"/>
          <w:b/>
          <w:bCs/>
          <w:color w:val="222222"/>
          <w:sz w:val="23"/>
          <w:szCs w:val="23"/>
        </w:rPr>
        <w:t>v_Place</w:t>
      </w:r>
      <w:proofErr w:type="spellEnd"/>
      <w:r>
        <w:rPr>
          <w:rStyle w:val="Emphasis"/>
          <w:rFonts w:ascii="Verdana" w:hAnsi="Verdana"/>
          <w:b/>
          <w:bCs/>
          <w:color w:val="222222"/>
          <w:sz w:val="23"/>
          <w:szCs w:val="23"/>
        </w:rPr>
        <w:t xml:space="preserve"> = ‘Gotham’ THEN</w:t>
      </w:r>
      <w:r>
        <w:rPr>
          <w:rFonts w:ascii="Verdana" w:hAnsi="Verdana"/>
          <w:i/>
          <w:iCs/>
          <w:color w:val="222222"/>
          <w:sz w:val="23"/>
          <w:szCs w:val="23"/>
        </w:rPr>
        <w:br/>
      </w:r>
      <w:r>
        <w:rPr>
          <w:rStyle w:val="Emphasis"/>
          <w:rFonts w:ascii="Verdana" w:hAnsi="Verdana"/>
          <w:b/>
          <w:bCs/>
          <w:color w:val="222222"/>
          <w:sz w:val="23"/>
          <w:szCs w:val="23"/>
        </w:rPr>
        <w:t> DBMS_OUTPUT.PUT_LINE(‘This City is Protected By Batman’);</w:t>
      </w:r>
      <w:r>
        <w:rPr>
          <w:rFonts w:ascii="Verdana" w:hAnsi="Verdana"/>
          <w:i/>
          <w:iCs/>
          <w:color w:val="222222"/>
          <w:sz w:val="23"/>
          <w:szCs w:val="23"/>
        </w:rPr>
        <w:br/>
      </w:r>
      <w:r>
        <w:rPr>
          <w:rStyle w:val="Emphasis"/>
          <w:rFonts w:ascii="Verdana" w:hAnsi="Verdana"/>
          <w:b/>
          <w:bCs/>
          <w:color w:val="222222"/>
          <w:sz w:val="23"/>
          <w:szCs w:val="23"/>
        </w:rPr>
        <w:t xml:space="preserve">ELSIF </w:t>
      </w:r>
      <w:proofErr w:type="spellStart"/>
      <w:r>
        <w:rPr>
          <w:rStyle w:val="Emphasis"/>
          <w:rFonts w:ascii="Verdana" w:hAnsi="Verdana"/>
          <w:b/>
          <w:bCs/>
          <w:color w:val="222222"/>
          <w:sz w:val="23"/>
          <w:szCs w:val="23"/>
        </w:rPr>
        <w:t>v_Place</w:t>
      </w:r>
      <w:proofErr w:type="spellEnd"/>
      <w:r>
        <w:rPr>
          <w:rStyle w:val="Emphasis"/>
          <w:rFonts w:ascii="Verdana" w:hAnsi="Verdana"/>
          <w:b/>
          <w:bCs/>
          <w:color w:val="222222"/>
          <w:sz w:val="23"/>
          <w:szCs w:val="23"/>
        </w:rPr>
        <w:t xml:space="preserve"> = ‘Amazon’ THEN</w:t>
      </w:r>
      <w:r>
        <w:rPr>
          <w:rFonts w:ascii="Verdana" w:hAnsi="Verdana"/>
          <w:i/>
          <w:iCs/>
          <w:color w:val="222222"/>
          <w:sz w:val="23"/>
          <w:szCs w:val="23"/>
        </w:rPr>
        <w:br/>
      </w:r>
      <w:r>
        <w:rPr>
          <w:rStyle w:val="Emphasis"/>
          <w:rFonts w:ascii="Verdana" w:hAnsi="Verdana"/>
          <w:b/>
          <w:bCs/>
          <w:color w:val="222222"/>
          <w:sz w:val="23"/>
          <w:szCs w:val="23"/>
        </w:rPr>
        <w:t>DBMS_OUTPUT.PUT_LINE(‘This City is protected by Wonder Woman’);</w:t>
      </w:r>
      <w:r>
        <w:rPr>
          <w:rFonts w:ascii="Verdana" w:hAnsi="Verdana"/>
          <w:i/>
          <w:iCs/>
          <w:color w:val="222222"/>
          <w:sz w:val="23"/>
          <w:szCs w:val="23"/>
        </w:rPr>
        <w:br/>
      </w:r>
      <w:r>
        <w:rPr>
          <w:rStyle w:val="Emphasis"/>
          <w:rFonts w:ascii="Verdana" w:hAnsi="Verdana"/>
          <w:b/>
          <w:bCs/>
          <w:color w:val="222222"/>
          <w:sz w:val="23"/>
          <w:szCs w:val="23"/>
        </w:rPr>
        <w:lastRenderedPageBreak/>
        <w:t>ELSE</w:t>
      </w:r>
      <w:r>
        <w:rPr>
          <w:rFonts w:ascii="Verdana" w:hAnsi="Verdana"/>
          <w:i/>
          <w:iCs/>
          <w:color w:val="222222"/>
          <w:sz w:val="23"/>
          <w:szCs w:val="23"/>
        </w:rPr>
        <w:br/>
      </w:r>
      <w:r>
        <w:rPr>
          <w:rStyle w:val="Emphasis"/>
          <w:rFonts w:ascii="Verdana" w:hAnsi="Verdana"/>
          <w:b/>
          <w:bCs/>
          <w:color w:val="222222"/>
          <w:sz w:val="23"/>
          <w:szCs w:val="23"/>
        </w:rPr>
        <w:t>DBMS_OUTPUT.PUT_LINE(‘Please Call Avengers’);</w:t>
      </w:r>
      <w:r>
        <w:rPr>
          <w:rFonts w:ascii="Verdana" w:hAnsi="Verdana"/>
          <w:i/>
          <w:iCs/>
          <w:color w:val="222222"/>
          <w:sz w:val="23"/>
          <w:szCs w:val="23"/>
        </w:rPr>
        <w:br/>
      </w:r>
      <w:r>
        <w:rPr>
          <w:rStyle w:val="Emphasis"/>
          <w:rFonts w:ascii="Verdana" w:hAnsi="Verdana"/>
          <w:b/>
          <w:bCs/>
          <w:color w:val="222222"/>
          <w:sz w:val="23"/>
          <w:szCs w:val="23"/>
        </w:rPr>
        <w:t>END IF;</w:t>
      </w:r>
      <w:r>
        <w:rPr>
          <w:rFonts w:ascii="Verdana" w:hAnsi="Verdana"/>
          <w:i/>
          <w:iCs/>
          <w:color w:val="222222"/>
          <w:sz w:val="23"/>
          <w:szCs w:val="23"/>
        </w:rPr>
        <w:br/>
      </w:r>
      <w:r>
        <w:rPr>
          <w:rStyle w:val="Emphasis"/>
          <w:rFonts w:ascii="Verdana" w:hAnsi="Verdana"/>
          <w:b/>
          <w:bCs/>
          <w:color w:val="222222"/>
          <w:sz w:val="23"/>
          <w:szCs w:val="23"/>
        </w:rPr>
        <w:t>DBMS_OUTPUT.PUT_LINE(‘Thanks For Contacting us’);END;</w:t>
      </w:r>
    </w:p>
    <w:p w14:paraId="5F196D82" w14:textId="77777777" w:rsidR="00F20E80" w:rsidRDefault="00F20E80" w:rsidP="00F20E80">
      <w:pPr>
        <w:pStyle w:val="NormalWeb"/>
        <w:spacing w:before="0" w:beforeAutospacing="0" w:after="390" w:afterAutospacing="0"/>
        <w:rPr>
          <w:rFonts w:ascii="Verdana" w:hAnsi="Verdana"/>
          <w:color w:val="222222"/>
          <w:sz w:val="23"/>
          <w:szCs w:val="23"/>
        </w:rPr>
      </w:pPr>
      <w:r>
        <w:rPr>
          <w:rFonts w:ascii="Verdana" w:hAnsi="Verdana"/>
          <w:color w:val="222222"/>
          <w:sz w:val="23"/>
          <w:szCs w:val="23"/>
        </w:rPr>
        <w:t xml:space="preserve">This is a very simple Example where I have declared a variable </w:t>
      </w:r>
      <w:proofErr w:type="spellStart"/>
      <w:r>
        <w:rPr>
          <w:rFonts w:ascii="Verdana" w:hAnsi="Verdana"/>
          <w:color w:val="222222"/>
          <w:sz w:val="23"/>
          <w:szCs w:val="23"/>
        </w:rPr>
        <w:t>v_place</w:t>
      </w:r>
      <w:proofErr w:type="spellEnd"/>
      <w:r>
        <w:rPr>
          <w:rFonts w:ascii="Verdana" w:hAnsi="Verdana"/>
          <w:color w:val="222222"/>
          <w:sz w:val="23"/>
          <w:szCs w:val="23"/>
        </w:rPr>
        <w:t xml:space="preserve"> which has data type varchar2 and we are taking input in this variable from the user. As you can see </w:t>
      </w:r>
      <w:proofErr w:type="gramStart"/>
      <w:r>
        <w:rPr>
          <w:rFonts w:ascii="Verdana" w:hAnsi="Verdana"/>
          <w:color w:val="222222"/>
          <w:sz w:val="23"/>
          <w:szCs w:val="23"/>
        </w:rPr>
        <w:t>here</w:t>
      </w:r>
      <w:proofErr w:type="gramEnd"/>
      <w:r>
        <w:rPr>
          <w:rFonts w:ascii="Verdana" w:hAnsi="Verdana"/>
          <w:color w:val="222222"/>
          <w:sz w:val="23"/>
          <w:szCs w:val="23"/>
        </w:rPr>
        <w:t xml:space="preserve"> I have used substitution operator (&amp;). Don’t forget to enclose this input string along with ampersand operator (or substitution operator &amp;) inside single quotes as variable is of varchar2 data type.</w:t>
      </w:r>
    </w:p>
    <w:p w14:paraId="6D8AFB8D" w14:textId="77777777" w:rsidR="00F20E80" w:rsidRDefault="00F20E80" w:rsidP="00F20E80">
      <w:pPr>
        <w:pStyle w:val="NormalWeb"/>
        <w:spacing w:before="0" w:beforeAutospacing="0" w:after="390" w:afterAutospacing="0"/>
        <w:rPr>
          <w:rFonts w:ascii="Verdana" w:hAnsi="Verdana"/>
          <w:color w:val="222222"/>
          <w:sz w:val="23"/>
          <w:szCs w:val="23"/>
        </w:rPr>
      </w:pPr>
      <w:r>
        <w:rPr>
          <w:rFonts w:ascii="Verdana" w:hAnsi="Verdana"/>
          <w:color w:val="222222"/>
          <w:sz w:val="23"/>
          <w:szCs w:val="23"/>
        </w:rPr>
        <w:t>In the execution section we have ELSIF construct. Where we have one IF condition one else condition and 2 ELSIF conditions. Every condition is accompanied with a DBMS_OUTPUT statement which will get executed if the respective condition is evaluated to be true. Otherwise the DBMS_OUTPUT statement in ELSE section will run. Once this block is executed then control will come out and execute the first executable statement outside the ELSIF construct which is our last DBMS_OUTPUT statement.</w:t>
      </w:r>
    </w:p>
    <w:p w14:paraId="039D17A3" w14:textId="5E29B0C0" w:rsidR="00746C84" w:rsidRDefault="00746C84" w:rsidP="00746C84">
      <w:pPr>
        <w:pStyle w:val="Heading1"/>
        <w:spacing w:before="0" w:beforeAutospacing="0" w:after="105" w:afterAutospacing="0" w:line="720" w:lineRule="atLeast"/>
        <w:rPr>
          <w:rFonts w:ascii="Roboto Condensed" w:hAnsi="Roboto Condensed"/>
          <w:color w:val="111111"/>
          <w:spacing w:val="5"/>
          <w:sz w:val="63"/>
          <w:szCs w:val="63"/>
        </w:rPr>
      </w:pPr>
      <w:r>
        <w:rPr>
          <w:rFonts w:ascii="Roboto Condensed" w:hAnsi="Roboto Condensed"/>
          <w:color w:val="111111"/>
          <w:spacing w:val="5"/>
          <w:sz w:val="63"/>
          <w:szCs w:val="63"/>
        </w:rPr>
        <w:t>What Are Loops &amp; Simple Loops In PL/SQL</w:t>
      </w:r>
    </w:p>
    <w:p w14:paraId="006EA4F3" w14:textId="77777777" w:rsidR="00746C84" w:rsidRDefault="00746C84" w:rsidP="00746C84">
      <w:pPr>
        <w:pStyle w:val="Heading1"/>
        <w:spacing w:before="0" w:beforeAutospacing="0" w:after="105" w:afterAutospacing="0" w:line="720" w:lineRule="atLeast"/>
        <w:rPr>
          <w:rFonts w:ascii="Roboto Condensed" w:hAnsi="Roboto Condensed"/>
          <w:color w:val="111111"/>
          <w:spacing w:val="5"/>
          <w:sz w:val="63"/>
          <w:szCs w:val="63"/>
        </w:rPr>
      </w:pPr>
    </w:p>
    <w:p w14:paraId="64BEDE4E" w14:textId="77777777" w:rsidR="00746C84" w:rsidRDefault="00746C84" w:rsidP="00746C84">
      <w:pPr>
        <w:pStyle w:val="Heading2"/>
        <w:spacing w:before="450" w:beforeAutospacing="0" w:after="300" w:afterAutospacing="0" w:line="570" w:lineRule="atLeast"/>
        <w:rPr>
          <w:rFonts w:ascii="Arial" w:hAnsi="Arial" w:cs="Arial"/>
          <w:b w:val="0"/>
          <w:bCs w:val="0"/>
          <w:color w:val="111111"/>
          <w:sz w:val="41"/>
          <w:szCs w:val="41"/>
        </w:rPr>
      </w:pPr>
      <w:r>
        <w:rPr>
          <w:rStyle w:val="Strong"/>
          <w:rFonts w:ascii="Arial" w:hAnsi="Arial" w:cs="Arial"/>
          <w:b/>
          <w:bCs/>
          <w:color w:val="111111"/>
          <w:sz w:val="41"/>
          <w:szCs w:val="41"/>
        </w:rPr>
        <w:t xml:space="preserve">Introduction </w:t>
      </w:r>
      <w:proofErr w:type="gramStart"/>
      <w:r>
        <w:rPr>
          <w:rStyle w:val="Strong"/>
          <w:rFonts w:ascii="Arial" w:hAnsi="Arial" w:cs="Arial"/>
          <w:b/>
          <w:bCs/>
          <w:color w:val="111111"/>
          <w:sz w:val="41"/>
          <w:szCs w:val="41"/>
        </w:rPr>
        <w:t>To</w:t>
      </w:r>
      <w:proofErr w:type="gramEnd"/>
      <w:r>
        <w:rPr>
          <w:rStyle w:val="Strong"/>
          <w:rFonts w:ascii="Arial" w:hAnsi="Arial" w:cs="Arial"/>
          <w:b/>
          <w:bCs/>
          <w:color w:val="111111"/>
          <w:sz w:val="41"/>
          <w:szCs w:val="41"/>
        </w:rPr>
        <w:t xml:space="preserve"> Loops &amp; Simple Loops In PL/SQL</w:t>
      </w:r>
    </w:p>
    <w:p w14:paraId="096340BD" w14:textId="77777777" w:rsidR="00746C84" w:rsidRDefault="00746C84" w:rsidP="00746C84">
      <w:pPr>
        <w:pStyle w:val="NormalWeb"/>
        <w:spacing w:before="0" w:beforeAutospacing="0" w:after="390" w:afterAutospacing="0"/>
        <w:rPr>
          <w:rFonts w:ascii="Verdana" w:hAnsi="Verdana"/>
          <w:color w:val="222222"/>
          <w:sz w:val="23"/>
          <w:szCs w:val="23"/>
        </w:rPr>
      </w:pPr>
      <w:r>
        <w:rPr>
          <w:rFonts w:ascii="Verdana" w:hAnsi="Verdana"/>
          <w:color w:val="222222"/>
          <w:sz w:val="23"/>
          <w:szCs w:val="23"/>
        </w:rPr>
        <w:t>With the previous tutorial we finished our Conditional Control Statement Series and learnt the concept of different types of IF conditions in Oracle PL/SQL. That was a very important topic from the examination’s perspective. Another topic which is again very important for your exam and could help you in getting good percentage is Iterative Statements.</w:t>
      </w:r>
    </w:p>
    <w:p w14:paraId="3FB74370" w14:textId="77777777" w:rsidR="00746C84" w:rsidRDefault="00746C84" w:rsidP="00746C84">
      <w:pPr>
        <w:pStyle w:val="NormalWeb"/>
        <w:spacing w:before="0" w:beforeAutospacing="0" w:after="390" w:afterAutospacing="0"/>
        <w:rPr>
          <w:rFonts w:ascii="Verdana" w:hAnsi="Verdana"/>
          <w:color w:val="222222"/>
          <w:sz w:val="23"/>
          <w:szCs w:val="23"/>
        </w:rPr>
      </w:pPr>
      <w:r>
        <w:rPr>
          <w:rFonts w:ascii="Verdana" w:hAnsi="Verdana"/>
          <w:color w:val="222222"/>
          <w:sz w:val="23"/>
          <w:szCs w:val="23"/>
        </w:rPr>
        <w:t>Iterative statements famously known as Loops in Programming language. It executes block of statements or a part of a program several times.</w:t>
      </w:r>
    </w:p>
    <w:p w14:paraId="74A3030A" w14:textId="77777777" w:rsidR="00746C84" w:rsidRDefault="00746C84" w:rsidP="00746C84">
      <w:pPr>
        <w:pStyle w:val="Heading3"/>
        <w:spacing w:before="405" w:beforeAutospacing="0" w:after="255" w:afterAutospacing="0" w:line="450" w:lineRule="atLeast"/>
        <w:rPr>
          <w:rFonts w:ascii="Arial" w:hAnsi="Arial" w:cs="Arial"/>
          <w:b w:val="0"/>
          <w:bCs w:val="0"/>
          <w:color w:val="111111"/>
          <w:sz w:val="33"/>
          <w:szCs w:val="33"/>
        </w:rPr>
      </w:pPr>
      <w:r>
        <w:rPr>
          <w:rStyle w:val="Strong"/>
          <w:rFonts w:ascii="Arial" w:hAnsi="Arial" w:cs="Arial"/>
          <w:b/>
          <w:bCs/>
          <w:color w:val="111111"/>
          <w:sz w:val="33"/>
          <w:szCs w:val="33"/>
          <w:u w:val="single"/>
        </w:rPr>
        <w:lastRenderedPageBreak/>
        <w:t>Types of Loops in Oracle PL/SQL</w:t>
      </w:r>
    </w:p>
    <w:p w14:paraId="2CB8914B" w14:textId="77777777" w:rsidR="00746C84" w:rsidRDefault="00746C84" w:rsidP="00746C84">
      <w:pPr>
        <w:pStyle w:val="NormalWeb"/>
        <w:spacing w:before="0" w:beforeAutospacing="0" w:after="390" w:afterAutospacing="0"/>
        <w:rPr>
          <w:rFonts w:ascii="Verdana" w:hAnsi="Verdana"/>
          <w:color w:val="222222"/>
          <w:sz w:val="23"/>
          <w:szCs w:val="23"/>
        </w:rPr>
      </w:pPr>
      <w:r>
        <w:rPr>
          <w:rFonts w:ascii="Verdana" w:hAnsi="Verdana"/>
          <w:color w:val="222222"/>
          <w:sz w:val="23"/>
          <w:szCs w:val="23"/>
        </w:rPr>
        <w:t>There are 4 types of Loops in Oracle PL/SQL</w:t>
      </w:r>
    </w:p>
    <w:p w14:paraId="3FAAAB0F" w14:textId="77777777" w:rsidR="00746C84" w:rsidRDefault="00746C84" w:rsidP="00B969E5">
      <w:pPr>
        <w:numPr>
          <w:ilvl w:val="0"/>
          <w:numId w:val="12"/>
        </w:numPr>
        <w:spacing w:before="100" w:beforeAutospacing="1" w:after="150" w:line="240" w:lineRule="auto"/>
        <w:ind w:left="1035"/>
        <w:rPr>
          <w:rFonts w:ascii="Verdana" w:hAnsi="Verdana"/>
          <w:color w:val="222222"/>
          <w:sz w:val="23"/>
          <w:szCs w:val="23"/>
        </w:rPr>
      </w:pPr>
      <w:r>
        <w:rPr>
          <w:rFonts w:ascii="Verdana" w:hAnsi="Verdana"/>
          <w:color w:val="222222"/>
          <w:sz w:val="23"/>
          <w:szCs w:val="23"/>
        </w:rPr>
        <w:t>Simple Loop</w:t>
      </w:r>
    </w:p>
    <w:p w14:paraId="11713CDD" w14:textId="77777777" w:rsidR="00746C84" w:rsidRDefault="00746C84" w:rsidP="00B969E5">
      <w:pPr>
        <w:numPr>
          <w:ilvl w:val="0"/>
          <w:numId w:val="12"/>
        </w:numPr>
        <w:spacing w:before="100" w:beforeAutospacing="1" w:after="150" w:line="240" w:lineRule="auto"/>
        <w:ind w:left="1035"/>
        <w:rPr>
          <w:rFonts w:ascii="Verdana" w:hAnsi="Verdana"/>
          <w:color w:val="222222"/>
          <w:sz w:val="23"/>
          <w:szCs w:val="23"/>
        </w:rPr>
      </w:pPr>
      <w:r>
        <w:rPr>
          <w:rFonts w:ascii="Verdana" w:hAnsi="Verdana"/>
          <w:color w:val="222222"/>
          <w:sz w:val="23"/>
          <w:szCs w:val="23"/>
        </w:rPr>
        <w:t>While Loop</w:t>
      </w:r>
    </w:p>
    <w:p w14:paraId="403898AB" w14:textId="77777777" w:rsidR="00746C84" w:rsidRDefault="00746C84" w:rsidP="00B969E5">
      <w:pPr>
        <w:numPr>
          <w:ilvl w:val="0"/>
          <w:numId w:val="12"/>
        </w:numPr>
        <w:spacing w:before="100" w:beforeAutospacing="1" w:after="150" w:line="240" w:lineRule="auto"/>
        <w:ind w:left="1035"/>
        <w:rPr>
          <w:rFonts w:ascii="Verdana" w:hAnsi="Verdana"/>
          <w:color w:val="222222"/>
          <w:sz w:val="23"/>
          <w:szCs w:val="23"/>
        </w:rPr>
      </w:pPr>
      <w:r>
        <w:rPr>
          <w:rFonts w:ascii="Verdana" w:hAnsi="Verdana"/>
          <w:color w:val="222222"/>
          <w:sz w:val="23"/>
          <w:szCs w:val="23"/>
        </w:rPr>
        <w:t xml:space="preserve">Numeric </w:t>
      </w:r>
      <w:proofErr w:type="gramStart"/>
      <w:r>
        <w:rPr>
          <w:rFonts w:ascii="Verdana" w:hAnsi="Verdana"/>
          <w:color w:val="222222"/>
          <w:sz w:val="23"/>
          <w:szCs w:val="23"/>
        </w:rPr>
        <w:t>For</w:t>
      </w:r>
      <w:proofErr w:type="gramEnd"/>
      <w:r>
        <w:rPr>
          <w:rFonts w:ascii="Verdana" w:hAnsi="Verdana"/>
          <w:color w:val="222222"/>
          <w:sz w:val="23"/>
          <w:szCs w:val="23"/>
        </w:rPr>
        <w:t xml:space="preserve"> Loop and</w:t>
      </w:r>
    </w:p>
    <w:p w14:paraId="56459C4E" w14:textId="77777777" w:rsidR="00746C84" w:rsidRDefault="00746C84" w:rsidP="00B969E5">
      <w:pPr>
        <w:numPr>
          <w:ilvl w:val="0"/>
          <w:numId w:val="12"/>
        </w:numPr>
        <w:spacing w:before="100" w:beforeAutospacing="1" w:after="0" w:line="240" w:lineRule="auto"/>
        <w:ind w:left="1035"/>
        <w:rPr>
          <w:rFonts w:ascii="Verdana" w:hAnsi="Verdana"/>
          <w:color w:val="222222"/>
          <w:sz w:val="23"/>
          <w:szCs w:val="23"/>
        </w:rPr>
      </w:pPr>
      <w:r>
        <w:rPr>
          <w:rFonts w:ascii="Verdana" w:hAnsi="Verdana"/>
          <w:color w:val="222222"/>
          <w:sz w:val="23"/>
          <w:szCs w:val="23"/>
        </w:rPr>
        <w:t>Cursor For loop</w:t>
      </w:r>
    </w:p>
    <w:p w14:paraId="478A416A" w14:textId="77777777" w:rsidR="00746C84" w:rsidRDefault="00746C84" w:rsidP="00746C84">
      <w:pPr>
        <w:pStyle w:val="NormalWeb"/>
        <w:spacing w:before="0" w:beforeAutospacing="0" w:after="390" w:afterAutospacing="0"/>
        <w:rPr>
          <w:rFonts w:ascii="Verdana" w:hAnsi="Verdana"/>
          <w:color w:val="222222"/>
          <w:sz w:val="23"/>
          <w:szCs w:val="23"/>
        </w:rPr>
      </w:pPr>
      <w:r>
        <w:rPr>
          <w:rFonts w:ascii="Verdana" w:hAnsi="Verdana"/>
          <w:color w:val="222222"/>
          <w:sz w:val="23"/>
          <w:szCs w:val="23"/>
        </w:rPr>
        <w:t xml:space="preserve">In this series we will focus on the first 3 types of loops. The last type which is “Cursor </w:t>
      </w:r>
      <w:proofErr w:type="gramStart"/>
      <w:r>
        <w:rPr>
          <w:rFonts w:ascii="Verdana" w:hAnsi="Verdana"/>
          <w:color w:val="222222"/>
          <w:sz w:val="23"/>
          <w:szCs w:val="23"/>
        </w:rPr>
        <w:t>For</w:t>
      </w:r>
      <w:proofErr w:type="gramEnd"/>
      <w:r>
        <w:rPr>
          <w:rFonts w:ascii="Verdana" w:hAnsi="Verdana"/>
          <w:color w:val="222222"/>
          <w:sz w:val="23"/>
          <w:szCs w:val="23"/>
        </w:rPr>
        <w:t xml:space="preserve"> Loop” will be discussed with Cursor in the future Tutorial. Having said that let’s start today’s tutorial with Simple Loop.</w:t>
      </w:r>
    </w:p>
    <w:p w14:paraId="1DFC5A9F" w14:textId="77777777" w:rsidR="00746C84" w:rsidRDefault="00746C84" w:rsidP="00746C84">
      <w:pPr>
        <w:pStyle w:val="Heading3"/>
        <w:spacing w:before="405" w:beforeAutospacing="0" w:after="255" w:afterAutospacing="0" w:line="450" w:lineRule="atLeast"/>
        <w:rPr>
          <w:rFonts w:ascii="Arial" w:hAnsi="Arial" w:cs="Arial"/>
          <w:b w:val="0"/>
          <w:bCs w:val="0"/>
          <w:color w:val="111111"/>
          <w:sz w:val="33"/>
          <w:szCs w:val="33"/>
        </w:rPr>
      </w:pPr>
      <w:r>
        <w:rPr>
          <w:rStyle w:val="Strong"/>
          <w:rFonts w:ascii="Arial" w:hAnsi="Arial" w:cs="Arial"/>
          <w:b/>
          <w:bCs/>
          <w:color w:val="111111"/>
          <w:sz w:val="33"/>
          <w:szCs w:val="33"/>
          <w:u w:val="single"/>
        </w:rPr>
        <w:t>Simple Loop</w:t>
      </w:r>
    </w:p>
    <w:p w14:paraId="752D5ACD" w14:textId="77777777" w:rsidR="00746C84" w:rsidRDefault="00746C84" w:rsidP="00746C84">
      <w:pPr>
        <w:pStyle w:val="NormalWeb"/>
        <w:spacing w:before="0" w:beforeAutospacing="0" w:after="390" w:afterAutospacing="0"/>
        <w:rPr>
          <w:rFonts w:ascii="Verdana" w:hAnsi="Verdana"/>
          <w:color w:val="222222"/>
          <w:sz w:val="23"/>
          <w:szCs w:val="23"/>
        </w:rPr>
      </w:pPr>
      <w:r>
        <w:rPr>
          <w:rFonts w:ascii="Verdana" w:hAnsi="Verdana"/>
          <w:color w:val="222222"/>
          <w:sz w:val="23"/>
          <w:szCs w:val="23"/>
        </w:rPr>
        <w:t>Simple loop is the most basic loop in Oracle PL/SQL</w:t>
      </w:r>
    </w:p>
    <w:p w14:paraId="680170E4" w14:textId="77777777" w:rsidR="00746C84" w:rsidRDefault="00746C84" w:rsidP="00746C84">
      <w:pPr>
        <w:pStyle w:val="Heading3"/>
        <w:spacing w:before="405" w:beforeAutospacing="0" w:after="255" w:afterAutospacing="0" w:line="450" w:lineRule="atLeast"/>
        <w:rPr>
          <w:rFonts w:ascii="Arial" w:hAnsi="Arial" w:cs="Arial"/>
          <w:b w:val="0"/>
          <w:bCs w:val="0"/>
          <w:color w:val="111111"/>
          <w:sz w:val="33"/>
          <w:szCs w:val="33"/>
        </w:rPr>
      </w:pPr>
      <w:r>
        <w:rPr>
          <w:rFonts w:ascii="Arial" w:hAnsi="Arial" w:cs="Arial"/>
          <w:b w:val="0"/>
          <w:bCs w:val="0"/>
          <w:color w:val="111111"/>
          <w:sz w:val="33"/>
          <w:szCs w:val="33"/>
        </w:rPr>
        <w:t>Syntax</w:t>
      </w:r>
    </w:p>
    <w:p w14:paraId="1A54D5F0" w14:textId="77777777" w:rsidR="00746C84" w:rsidRDefault="00746C84" w:rsidP="00746C84">
      <w:pPr>
        <w:pStyle w:val="has-background"/>
        <w:shd w:val="clear" w:color="auto" w:fill="FCB900"/>
        <w:spacing w:before="0" w:beforeAutospacing="0" w:after="390" w:afterAutospacing="0"/>
        <w:rPr>
          <w:rFonts w:ascii="Verdana" w:hAnsi="Verdana"/>
          <w:color w:val="222222"/>
          <w:sz w:val="23"/>
          <w:szCs w:val="23"/>
        </w:rPr>
      </w:pPr>
      <w:r>
        <w:rPr>
          <w:rStyle w:val="Emphasis"/>
          <w:rFonts w:ascii="Verdana" w:hAnsi="Verdana"/>
          <w:b/>
          <w:bCs/>
          <w:color w:val="222222"/>
          <w:sz w:val="23"/>
          <w:szCs w:val="23"/>
        </w:rPr>
        <w:t>LOOP</w:t>
      </w:r>
      <w:r>
        <w:rPr>
          <w:rFonts w:ascii="Verdana" w:hAnsi="Verdana"/>
          <w:b/>
          <w:bCs/>
          <w:i/>
          <w:iCs/>
          <w:color w:val="222222"/>
          <w:sz w:val="23"/>
          <w:szCs w:val="23"/>
        </w:rPr>
        <w:br/>
      </w:r>
      <w:r>
        <w:rPr>
          <w:rStyle w:val="Emphasis"/>
          <w:rFonts w:ascii="Verdana" w:hAnsi="Verdana"/>
          <w:b/>
          <w:bCs/>
          <w:color w:val="222222"/>
          <w:sz w:val="23"/>
          <w:szCs w:val="23"/>
        </w:rPr>
        <w:t>Statement 1;</w:t>
      </w:r>
      <w:r>
        <w:rPr>
          <w:rFonts w:ascii="Verdana" w:hAnsi="Verdana"/>
          <w:b/>
          <w:bCs/>
          <w:i/>
          <w:iCs/>
          <w:color w:val="222222"/>
          <w:sz w:val="23"/>
          <w:szCs w:val="23"/>
        </w:rPr>
        <w:br/>
      </w:r>
      <w:r>
        <w:rPr>
          <w:rStyle w:val="Emphasis"/>
          <w:rFonts w:ascii="Verdana" w:hAnsi="Verdana"/>
          <w:b/>
          <w:bCs/>
          <w:color w:val="222222"/>
          <w:sz w:val="23"/>
          <w:szCs w:val="23"/>
        </w:rPr>
        <w:t>Statement 2;</w:t>
      </w:r>
      <w:r>
        <w:rPr>
          <w:rFonts w:ascii="Verdana" w:hAnsi="Verdana"/>
          <w:b/>
          <w:bCs/>
          <w:i/>
          <w:iCs/>
          <w:color w:val="222222"/>
          <w:sz w:val="23"/>
          <w:szCs w:val="23"/>
        </w:rPr>
        <w:br/>
      </w:r>
      <w:r>
        <w:rPr>
          <w:rStyle w:val="Emphasis"/>
          <w:rFonts w:ascii="Verdana" w:hAnsi="Verdana"/>
          <w:b/>
          <w:bCs/>
          <w:color w:val="222222"/>
          <w:sz w:val="23"/>
          <w:szCs w:val="23"/>
        </w:rPr>
        <w:t>…</w:t>
      </w:r>
      <w:r>
        <w:rPr>
          <w:rFonts w:ascii="Verdana" w:hAnsi="Verdana"/>
          <w:b/>
          <w:bCs/>
          <w:i/>
          <w:iCs/>
          <w:color w:val="222222"/>
          <w:sz w:val="23"/>
          <w:szCs w:val="23"/>
        </w:rPr>
        <w:br/>
      </w:r>
      <w:r>
        <w:rPr>
          <w:rStyle w:val="Emphasis"/>
          <w:rFonts w:ascii="Verdana" w:hAnsi="Verdana"/>
          <w:b/>
          <w:bCs/>
          <w:color w:val="222222"/>
          <w:sz w:val="23"/>
          <w:szCs w:val="23"/>
        </w:rPr>
        <w:t>Statement 3;</w:t>
      </w:r>
      <w:r>
        <w:rPr>
          <w:rFonts w:ascii="Verdana" w:hAnsi="Verdana"/>
          <w:b/>
          <w:bCs/>
          <w:i/>
          <w:iCs/>
          <w:color w:val="222222"/>
          <w:sz w:val="23"/>
          <w:szCs w:val="23"/>
        </w:rPr>
        <w:br/>
      </w:r>
      <w:r>
        <w:rPr>
          <w:rStyle w:val="Emphasis"/>
          <w:rFonts w:ascii="Verdana" w:hAnsi="Verdana"/>
          <w:b/>
          <w:bCs/>
          <w:color w:val="222222"/>
          <w:sz w:val="23"/>
          <w:szCs w:val="23"/>
        </w:rPr>
        <w:t>END LOOP;</w:t>
      </w:r>
    </w:p>
    <w:p w14:paraId="43A01C5F" w14:textId="77777777" w:rsidR="00746C84" w:rsidRDefault="00746C84" w:rsidP="00746C84">
      <w:pPr>
        <w:pStyle w:val="NormalWeb"/>
        <w:spacing w:before="0" w:beforeAutospacing="0" w:after="390" w:afterAutospacing="0"/>
        <w:rPr>
          <w:rFonts w:ascii="Verdana" w:hAnsi="Verdana"/>
          <w:color w:val="222222"/>
          <w:sz w:val="23"/>
          <w:szCs w:val="23"/>
        </w:rPr>
      </w:pPr>
      <w:r>
        <w:rPr>
          <w:rFonts w:ascii="Verdana" w:hAnsi="Verdana"/>
          <w:color w:val="222222"/>
          <w:sz w:val="23"/>
          <w:szCs w:val="23"/>
        </w:rPr>
        <w:t>Here keyword LOOP marks the beginning and phrase END LOOP marks the ending of the loop. In between we have a sequence of executable statements.</w:t>
      </w:r>
    </w:p>
    <w:p w14:paraId="706D4D96" w14:textId="77777777" w:rsidR="00746C84" w:rsidRDefault="00746C84" w:rsidP="00746C84">
      <w:pPr>
        <w:pStyle w:val="NormalWeb"/>
        <w:spacing w:before="0" w:beforeAutospacing="0" w:after="390" w:afterAutospacing="0"/>
        <w:rPr>
          <w:rFonts w:ascii="Verdana" w:hAnsi="Verdana"/>
          <w:color w:val="222222"/>
          <w:sz w:val="23"/>
          <w:szCs w:val="23"/>
        </w:rPr>
      </w:pPr>
      <w:r>
        <w:rPr>
          <w:rFonts w:ascii="Verdana" w:hAnsi="Verdana"/>
          <w:color w:val="222222"/>
          <w:sz w:val="23"/>
          <w:szCs w:val="23"/>
        </w:rPr>
        <w:t xml:space="preserve">As you can see in this syntax that unlike conventional loops </w:t>
      </w:r>
      <w:proofErr w:type="gramStart"/>
      <w:r>
        <w:rPr>
          <w:rFonts w:ascii="Verdana" w:hAnsi="Verdana"/>
          <w:color w:val="222222"/>
          <w:sz w:val="23"/>
          <w:szCs w:val="23"/>
        </w:rPr>
        <w:t>here</w:t>
      </w:r>
      <w:proofErr w:type="gramEnd"/>
      <w:r>
        <w:rPr>
          <w:rFonts w:ascii="Verdana" w:hAnsi="Verdana"/>
          <w:color w:val="222222"/>
          <w:sz w:val="23"/>
          <w:szCs w:val="23"/>
        </w:rPr>
        <w:t xml:space="preserve"> we do not have update statements or for that matter exist conditions which will terminate the loop. May be that is why we call this a simple loop.</w:t>
      </w:r>
    </w:p>
    <w:p w14:paraId="2C4674F8" w14:textId="77777777" w:rsidR="00746C84" w:rsidRDefault="00746C84" w:rsidP="00746C84">
      <w:pPr>
        <w:pStyle w:val="Heading3"/>
        <w:spacing w:before="405" w:beforeAutospacing="0" w:after="255" w:afterAutospacing="0" w:line="450" w:lineRule="atLeast"/>
        <w:rPr>
          <w:rFonts w:ascii="Arial" w:hAnsi="Arial" w:cs="Arial"/>
          <w:b w:val="0"/>
          <w:bCs w:val="0"/>
          <w:color w:val="111111"/>
          <w:sz w:val="33"/>
          <w:szCs w:val="33"/>
        </w:rPr>
      </w:pPr>
      <w:r>
        <w:rPr>
          <w:rStyle w:val="Strong"/>
          <w:rFonts w:ascii="Arial" w:hAnsi="Arial" w:cs="Arial"/>
          <w:b/>
          <w:bCs/>
          <w:color w:val="111111"/>
          <w:sz w:val="33"/>
          <w:szCs w:val="33"/>
          <w:u w:val="single"/>
        </w:rPr>
        <w:t>Example 1</w:t>
      </w:r>
    </w:p>
    <w:p w14:paraId="26022324" w14:textId="77777777" w:rsidR="00746C84" w:rsidRDefault="00746C84" w:rsidP="00746C84">
      <w:pPr>
        <w:pStyle w:val="has-background"/>
        <w:shd w:val="clear" w:color="auto" w:fill="FCB900"/>
        <w:spacing w:before="0" w:beforeAutospacing="0" w:after="390" w:afterAutospacing="0"/>
        <w:rPr>
          <w:rFonts w:ascii="Verdana" w:hAnsi="Verdana"/>
          <w:color w:val="222222"/>
          <w:sz w:val="23"/>
          <w:szCs w:val="23"/>
        </w:rPr>
      </w:pPr>
      <w:r>
        <w:rPr>
          <w:rStyle w:val="Emphasis"/>
          <w:rFonts w:ascii="Verdana" w:hAnsi="Verdana"/>
          <w:b/>
          <w:bCs/>
          <w:color w:val="222222"/>
          <w:sz w:val="23"/>
          <w:szCs w:val="23"/>
        </w:rPr>
        <w:t>DECLARE</w:t>
      </w:r>
      <w:r>
        <w:rPr>
          <w:rFonts w:ascii="Verdana" w:hAnsi="Verdana"/>
          <w:i/>
          <w:iCs/>
          <w:color w:val="222222"/>
          <w:sz w:val="23"/>
          <w:szCs w:val="23"/>
        </w:rPr>
        <w:br/>
      </w:r>
      <w:r>
        <w:rPr>
          <w:rStyle w:val="Emphasis"/>
          <w:rFonts w:ascii="Verdana" w:hAnsi="Verdana"/>
          <w:b/>
          <w:bCs/>
          <w:color w:val="222222"/>
          <w:sz w:val="23"/>
          <w:szCs w:val="23"/>
        </w:rPr>
        <w:t xml:space="preserve">  </w:t>
      </w:r>
      <w:proofErr w:type="spellStart"/>
      <w:r>
        <w:rPr>
          <w:rStyle w:val="Emphasis"/>
          <w:rFonts w:ascii="Verdana" w:hAnsi="Verdana"/>
          <w:b/>
          <w:bCs/>
          <w:color w:val="222222"/>
          <w:sz w:val="23"/>
          <w:szCs w:val="23"/>
        </w:rPr>
        <w:t>v_counter</w:t>
      </w:r>
      <w:proofErr w:type="spellEnd"/>
      <w:r>
        <w:rPr>
          <w:rStyle w:val="Emphasis"/>
          <w:rFonts w:ascii="Verdana" w:hAnsi="Verdana"/>
          <w:b/>
          <w:bCs/>
          <w:color w:val="222222"/>
          <w:sz w:val="23"/>
          <w:szCs w:val="23"/>
        </w:rPr>
        <w:t>   NUMBER :=0;</w:t>
      </w:r>
      <w:r>
        <w:rPr>
          <w:rFonts w:ascii="Verdana" w:hAnsi="Verdana"/>
          <w:i/>
          <w:iCs/>
          <w:color w:val="222222"/>
          <w:sz w:val="23"/>
          <w:szCs w:val="23"/>
        </w:rPr>
        <w:br/>
      </w:r>
      <w:r>
        <w:rPr>
          <w:rStyle w:val="Emphasis"/>
          <w:rFonts w:ascii="Verdana" w:hAnsi="Verdana"/>
          <w:b/>
          <w:bCs/>
          <w:color w:val="222222"/>
          <w:sz w:val="23"/>
          <w:szCs w:val="23"/>
        </w:rPr>
        <w:t xml:space="preserve">  </w:t>
      </w:r>
      <w:proofErr w:type="spellStart"/>
      <w:r>
        <w:rPr>
          <w:rStyle w:val="Emphasis"/>
          <w:rFonts w:ascii="Verdana" w:hAnsi="Verdana"/>
          <w:b/>
          <w:bCs/>
          <w:color w:val="222222"/>
          <w:sz w:val="23"/>
          <w:szCs w:val="23"/>
        </w:rPr>
        <w:t>v_result</w:t>
      </w:r>
      <w:proofErr w:type="spellEnd"/>
      <w:r>
        <w:rPr>
          <w:rStyle w:val="Emphasis"/>
          <w:rFonts w:ascii="Verdana" w:hAnsi="Verdana"/>
          <w:b/>
          <w:bCs/>
          <w:color w:val="222222"/>
          <w:sz w:val="23"/>
          <w:szCs w:val="23"/>
        </w:rPr>
        <w:t>  NUMBER;</w:t>
      </w:r>
      <w:r>
        <w:rPr>
          <w:rFonts w:ascii="Verdana" w:hAnsi="Verdana"/>
          <w:i/>
          <w:iCs/>
          <w:color w:val="222222"/>
          <w:sz w:val="23"/>
          <w:szCs w:val="23"/>
        </w:rPr>
        <w:br/>
      </w:r>
      <w:r>
        <w:rPr>
          <w:rStyle w:val="Emphasis"/>
          <w:rFonts w:ascii="Verdana" w:hAnsi="Verdana"/>
          <w:b/>
          <w:bCs/>
          <w:color w:val="222222"/>
          <w:sz w:val="23"/>
          <w:szCs w:val="23"/>
        </w:rPr>
        <w:t>BEGIN</w:t>
      </w:r>
      <w:r>
        <w:rPr>
          <w:rFonts w:ascii="Verdana" w:hAnsi="Verdana"/>
          <w:i/>
          <w:iCs/>
          <w:color w:val="222222"/>
          <w:sz w:val="23"/>
          <w:szCs w:val="23"/>
        </w:rPr>
        <w:br/>
      </w:r>
      <w:r>
        <w:rPr>
          <w:rStyle w:val="Emphasis"/>
          <w:rFonts w:ascii="Verdana" w:hAnsi="Verdana"/>
          <w:b/>
          <w:bCs/>
          <w:color w:val="222222"/>
          <w:sz w:val="23"/>
          <w:szCs w:val="23"/>
        </w:rPr>
        <w:t>  LOOP</w:t>
      </w:r>
      <w:r>
        <w:rPr>
          <w:rFonts w:ascii="Verdana" w:hAnsi="Verdana"/>
          <w:i/>
          <w:iCs/>
          <w:color w:val="222222"/>
          <w:sz w:val="23"/>
          <w:szCs w:val="23"/>
        </w:rPr>
        <w:br/>
      </w:r>
      <w:r>
        <w:rPr>
          <w:rStyle w:val="Emphasis"/>
          <w:rFonts w:ascii="Verdana" w:hAnsi="Verdana"/>
          <w:b/>
          <w:bCs/>
          <w:color w:val="222222"/>
          <w:sz w:val="23"/>
          <w:szCs w:val="23"/>
        </w:rPr>
        <w:t xml:space="preserve">  </w:t>
      </w:r>
      <w:proofErr w:type="spellStart"/>
      <w:r>
        <w:rPr>
          <w:rStyle w:val="Emphasis"/>
          <w:rFonts w:ascii="Verdana" w:hAnsi="Verdana"/>
          <w:b/>
          <w:bCs/>
          <w:color w:val="222222"/>
          <w:sz w:val="23"/>
          <w:szCs w:val="23"/>
        </w:rPr>
        <w:t>v_counter</w:t>
      </w:r>
      <w:proofErr w:type="spellEnd"/>
      <w:r>
        <w:rPr>
          <w:rStyle w:val="Emphasis"/>
          <w:rFonts w:ascii="Verdana" w:hAnsi="Verdana"/>
          <w:b/>
          <w:bCs/>
          <w:color w:val="222222"/>
          <w:sz w:val="23"/>
          <w:szCs w:val="23"/>
        </w:rPr>
        <w:t xml:space="preserve"> := v_counter+1;</w:t>
      </w:r>
      <w:r>
        <w:rPr>
          <w:rFonts w:ascii="Verdana" w:hAnsi="Verdana"/>
          <w:i/>
          <w:iCs/>
          <w:color w:val="222222"/>
          <w:sz w:val="23"/>
          <w:szCs w:val="23"/>
        </w:rPr>
        <w:br/>
      </w:r>
      <w:r>
        <w:rPr>
          <w:rStyle w:val="Emphasis"/>
          <w:rFonts w:ascii="Verdana" w:hAnsi="Verdana"/>
          <w:b/>
          <w:bCs/>
          <w:color w:val="222222"/>
          <w:sz w:val="23"/>
          <w:szCs w:val="23"/>
        </w:rPr>
        <w:lastRenderedPageBreak/>
        <w:t xml:space="preserve">  </w:t>
      </w:r>
      <w:proofErr w:type="spellStart"/>
      <w:r>
        <w:rPr>
          <w:rStyle w:val="Emphasis"/>
          <w:rFonts w:ascii="Verdana" w:hAnsi="Verdana"/>
          <w:b/>
          <w:bCs/>
          <w:color w:val="222222"/>
          <w:sz w:val="23"/>
          <w:szCs w:val="23"/>
        </w:rPr>
        <w:t>v_result</w:t>
      </w:r>
      <w:proofErr w:type="spellEnd"/>
      <w:r>
        <w:rPr>
          <w:rStyle w:val="Emphasis"/>
          <w:rFonts w:ascii="Verdana" w:hAnsi="Verdana"/>
          <w:b/>
          <w:bCs/>
          <w:color w:val="222222"/>
          <w:sz w:val="23"/>
          <w:szCs w:val="23"/>
        </w:rPr>
        <w:t xml:space="preserve"> := 19*</w:t>
      </w:r>
      <w:proofErr w:type="spellStart"/>
      <w:r>
        <w:rPr>
          <w:rStyle w:val="Emphasis"/>
          <w:rFonts w:ascii="Verdana" w:hAnsi="Verdana"/>
          <w:b/>
          <w:bCs/>
          <w:color w:val="222222"/>
          <w:sz w:val="23"/>
          <w:szCs w:val="23"/>
        </w:rPr>
        <w:t>v_counter</w:t>
      </w:r>
      <w:proofErr w:type="spellEnd"/>
      <w:r>
        <w:rPr>
          <w:rStyle w:val="Emphasis"/>
          <w:rFonts w:ascii="Verdana" w:hAnsi="Verdana"/>
          <w:b/>
          <w:bCs/>
          <w:color w:val="222222"/>
          <w:sz w:val="23"/>
          <w:szCs w:val="23"/>
        </w:rPr>
        <w:t>;</w:t>
      </w:r>
      <w:r>
        <w:rPr>
          <w:rFonts w:ascii="Verdana" w:hAnsi="Verdana"/>
          <w:i/>
          <w:iCs/>
          <w:color w:val="222222"/>
          <w:sz w:val="23"/>
          <w:szCs w:val="23"/>
        </w:rPr>
        <w:br/>
      </w:r>
      <w:r>
        <w:rPr>
          <w:rStyle w:val="Emphasis"/>
          <w:rFonts w:ascii="Verdana" w:hAnsi="Verdana"/>
          <w:b/>
          <w:bCs/>
          <w:color w:val="222222"/>
          <w:sz w:val="23"/>
          <w:szCs w:val="23"/>
        </w:rPr>
        <w:t>  DBMS_OUTPUT.PUT_LINE(’19’||’ x ‘||</w:t>
      </w:r>
      <w:proofErr w:type="spellStart"/>
      <w:r>
        <w:rPr>
          <w:rStyle w:val="Emphasis"/>
          <w:rFonts w:ascii="Verdana" w:hAnsi="Verdana"/>
          <w:b/>
          <w:bCs/>
          <w:color w:val="222222"/>
          <w:sz w:val="23"/>
          <w:szCs w:val="23"/>
        </w:rPr>
        <w:t>v_counter</w:t>
      </w:r>
      <w:proofErr w:type="spellEnd"/>
      <w:r>
        <w:rPr>
          <w:rStyle w:val="Emphasis"/>
          <w:rFonts w:ascii="Verdana" w:hAnsi="Verdana"/>
          <w:b/>
          <w:bCs/>
          <w:color w:val="222222"/>
          <w:sz w:val="23"/>
          <w:szCs w:val="23"/>
        </w:rPr>
        <w:t xml:space="preserve">||’ = ‘|| </w:t>
      </w:r>
      <w:proofErr w:type="spellStart"/>
      <w:r>
        <w:rPr>
          <w:rStyle w:val="Emphasis"/>
          <w:rFonts w:ascii="Verdana" w:hAnsi="Verdana"/>
          <w:b/>
          <w:bCs/>
          <w:color w:val="222222"/>
          <w:sz w:val="23"/>
          <w:szCs w:val="23"/>
        </w:rPr>
        <w:t>v_result</w:t>
      </w:r>
      <w:proofErr w:type="spellEnd"/>
      <w:r>
        <w:rPr>
          <w:rStyle w:val="Emphasis"/>
          <w:rFonts w:ascii="Verdana" w:hAnsi="Verdana"/>
          <w:b/>
          <w:bCs/>
          <w:color w:val="222222"/>
          <w:sz w:val="23"/>
          <w:szCs w:val="23"/>
        </w:rPr>
        <w:t>);</w:t>
      </w:r>
      <w:r>
        <w:rPr>
          <w:rFonts w:ascii="Verdana" w:hAnsi="Verdana"/>
          <w:i/>
          <w:iCs/>
          <w:color w:val="222222"/>
          <w:sz w:val="23"/>
          <w:szCs w:val="23"/>
        </w:rPr>
        <w:br/>
      </w:r>
      <w:r>
        <w:rPr>
          <w:rStyle w:val="Emphasis"/>
          <w:rFonts w:ascii="Verdana" w:hAnsi="Verdana"/>
          <w:b/>
          <w:bCs/>
          <w:color w:val="222222"/>
          <w:sz w:val="23"/>
          <w:szCs w:val="23"/>
        </w:rPr>
        <w:t>  END LOOP;</w:t>
      </w:r>
      <w:r>
        <w:rPr>
          <w:rFonts w:ascii="Verdana" w:hAnsi="Verdana"/>
          <w:i/>
          <w:iCs/>
          <w:color w:val="222222"/>
          <w:sz w:val="23"/>
          <w:szCs w:val="23"/>
        </w:rPr>
        <w:br/>
      </w:r>
      <w:r>
        <w:rPr>
          <w:rStyle w:val="Emphasis"/>
          <w:rFonts w:ascii="Verdana" w:hAnsi="Verdana"/>
          <w:b/>
          <w:bCs/>
          <w:color w:val="222222"/>
          <w:sz w:val="23"/>
          <w:szCs w:val="23"/>
        </w:rPr>
        <w:t>END;</w:t>
      </w:r>
    </w:p>
    <w:p w14:paraId="3B0AD5C6" w14:textId="77777777" w:rsidR="00746C84" w:rsidRDefault="00746C84" w:rsidP="00746C84">
      <w:pPr>
        <w:pStyle w:val="NormalWeb"/>
        <w:spacing w:before="0" w:beforeAutospacing="0" w:after="390" w:afterAutospacing="0"/>
        <w:rPr>
          <w:rFonts w:ascii="Verdana" w:hAnsi="Verdana"/>
          <w:color w:val="222222"/>
          <w:sz w:val="23"/>
          <w:szCs w:val="23"/>
        </w:rPr>
      </w:pPr>
      <w:r>
        <w:rPr>
          <w:rFonts w:ascii="Verdana" w:hAnsi="Verdana"/>
          <w:color w:val="222222"/>
          <w:sz w:val="23"/>
          <w:szCs w:val="23"/>
        </w:rPr>
        <w:t xml:space="preserve">Here in this example as you can </w:t>
      </w:r>
      <w:proofErr w:type="gramStart"/>
      <w:r>
        <w:rPr>
          <w:rFonts w:ascii="Verdana" w:hAnsi="Verdana"/>
          <w:color w:val="222222"/>
          <w:sz w:val="23"/>
          <w:szCs w:val="23"/>
        </w:rPr>
        <w:t>see</w:t>
      </w:r>
      <w:proofErr w:type="gramEnd"/>
      <w:r>
        <w:rPr>
          <w:rFonts w:ascii="Verdana" w:hAnsi="Verdana"/>
          <w:color w:val="222222"/>
          <w:sz w:val="23"/>
          <w:szCs w:val="23"/>
        </w:rPr>
        <w:t xml:space="preserve"> we do not have any exit statement to terminate the loop. This means that if we execute this program then the execution will keep on printing till we halt it manually.</w:t>
      </w:r>
    </w:p>
    <w:p w14:paraId="29B7E187" w14:textId="77777777" w:rsidR="00746C84" w:rsidRDefault="00746C84" w:rsidP="00746C84">
      <w:pPr>
        <w:pStyle w:val="NormalWeb"/>
        <w:spacing w:before="0" w:beforeAutospacing="0" w:after="390" w:afterAutospacing="0"/>
        <w:rPr>
          <w:rFonts w:ascii="Verdana" w:hAnsi="Verdana"/>
          <w:color w:val="222222"/>
          <w:sz w:val="23"/>
          <w:szCs w:val="23"/>
        </w:rPr>
      </w:pPr>
      <w:r>
        <w:rPr>
          <w:rFonts w:ascii="Verdana" w:hAnsi="Verdana"/>
          <w:color w:val="222222"/>
          <w:sz w:val="23"/>
          <w:szCs w:val="23"/>
        </w:rPr>
        <w:t>In this case Oracle PL/SQL gives us two clauses to terminate the loop</w:t>
      </w:r>
    </w:p>
    <w:p w14:paraId="0E53AE4B" w14:textId="77777777" w:rsidR="00746C84" w:rsidRDefault="00746C84" w:rsidP="00B969E5">
      <w:pPr>
        <w:numPr>
          <w:ilvl w:val="0"/>
          <w:numId w:val="13"/>
        </w:numPr>
        <w:spacing w:before="100" w:beforeAutospacing="1" w:after="150" w:line="240" w:lineRule="auto"/>
        <w:ind w:left="1035"/>
        <w:rPr>
          <w:rFonts w:ascii="Verdana" w:hAnsi="Verdana"/>
          <w:color w:val="222222"/>
          <w:sz w:val="23"/>
          <w:szCs w:val="23"/>
        </w:rPr>
      </w:pPr>
      <w:r>
        <w:rPr>
          <w:rFonts w:ascii="Verdana" w:hAnsi="Verdana"/>
          <w:color w:val="222222"/>
          <w:sz w:val="23"/>
          <w:szCs w:val="23"/>
        </w:rPr>
        <w:t>Exit</w:t>
      </w:r>
    </w:p>
    <w:p w14:paraId="3B523A34" w14:textId="77777777" w:rsidR="00746C84" w:rsidRDefault="00746C84" w:rsidP="00B969E5">
      <w:pPr>
        <w:numPr>
          <w:ilvl w:val="0"/>
          <w:numId w:val="13"/>
        </w:numPr>
        <w:spacing w:before="100" w:beforeAutospacing="1" w:after="0" w:line="240" w:lineRule="auto"/>
        <w:ind w:left="1035"/>
        <w:rPr>
          <w:rFonts w:ascii="Verdana" w:hAnsi="Verdana"/>
          <w:color w:val="222222"/>
          <w:sz w:val="23"/>
          <w:szCs w:val="23"/>
        </w:rPr>
      </w:pPr>
      <w:r>
        <w:rPr>
          <w:rFonts w:ascii="Verdana" w:hAnsi="Verdana"/>
          <w:color w:val="222222"/>
          <w:sz w:val="23"/>
          <w:szCs w:val="23"/>
        </w:rPr>
        <w:t>Exit When</w:t>
      </w:r>
    </w:p>
    <w:p w14:paraId="5C8FB741" w14:textId="77777777" w:rsidR="00746C84" w:rsidRDefault="00746C84" w:rsidP="00746C84">
      <w:pPr>
        <w:pStyle w:val="NormalWeb"/>
        <w:spacing w:before="0" w:beforeAutospacing="0" w:after="390" w:afterAutospacing="0"/>
        <w:rPr>
          <w:rFonts w:ascii="Verdana" w:hAnsi="Verdana"/>
          <w:color w:val="222222"/>
          <w:sz w:val="23"/>
          <w:szCs w:val="23"/>
        </w:rPr>
      </w:pPr>
      <w:r>
        <w:rPr>
          <w:rFonts w:ascii="Verdana" w:hAnsi="Verdana"/>
          <w:color w:val="222222"/>
          <w:sz w:val="23"/>
          <w:szCs w:val="23"/>
        </w:rPr>
        <w:t xml:space="preserve">Exit clause will terminate the loop when Exit condition is evaluated to be true. The exit condition is evaluated with the help of Simple IF THEN condition which we discussed in PL/SQL Tutorial 8. </w:t>
      </w:r>
      <w:proofErr w:type="gramStart"/>
      <w:r>
        <w:rPr>
          <w:rFonts w:ascii="Verdana" w:hAnsi="Verdana"/>
          <w:color w:val="222222"/>
          <w:sz w:val="23"/>
          <w:szCs w:val="23"/>
        </w:rPr>
        <w:t>So</w:t>
      </w:r>
      <w:proofErr w:type="gramEnd"/>
      <w:r>
        <w:rPr>
          <w:rFonts w:ascii="Verdana" w:hAnsi="Verdana"/>
          <w:color w:val="222222"/>
          <w:sz w:val="23"/>
          <w:szCs w:val="23"/>
        </w:rPr>
        <w:t xml:space="preserve"> let’s see how you can use this exit statement in this example.</w:t>
      </w:r>
    </w:p>
    <w:p w14:paraId="107614B4" w14:textId="77777777" w:rsidR="00746C84" w:rsidRDefault="00746C84" w:rsidP="00746C84">
      <w:pPr>
        <w:pStyle w:val="Heading3"/>
        <w:spacing w:before="405" w:beforeAutospacing="0" w:after="255" w:afterAutospacing="0" w:line="450" w:lineRule="atLeast"/>
        <w:rPr>
          <w:rFonts w:ascii="Arial" w:hAnsi="Arial" w:cs="Arial"/>
          <w:b w:val="0"/>
          <w:bCs w:val="0"/>
          <w:color w:val="111111"/>
          <w:sz w:val="33"/>
          <w:szCs w:val="33"/>
        </w:rPr>
      </w:pPr>
      <w:r>
        <w:rPr>
          <w:rStyle w:val="Strong"/>
          <w:rFonts w:ascii="Arial" w:hAnsi="Arial" w:cs="Arial"/>
          <w:b/>
          <w:bCs/>
          <w:color w:val="111111"/>
          <w:sz w:val="33"/>
          <w:szCs w:val="33"/>
          <w:u w:val="single"/>
        </w:rPr>
        <w:t>Example 2 Terminate Loop with EXIT</w:t>
      </w:r>
    </w:p>
    <w:p w14:paraId="1D04F9EF" w14:textId="77777777" w:rsidR="00746C84" w:rsidRDefault="00746C84" w:rsidP="00746C84">
      <w:pPr>
        <w:pStyle w:val="has-background"/>
        <w:shd w:val="clear" w:color="auto" w:fill="FCB900"/>
        <w:spacing w:before="0" w:beforeAutospacing="0" w:after="390" w:afterAutospacing="0"/>
        <w:rPr>
          <w:rFonts w:ascii="Verdana" w:hAnsi="Verdana"/>
          <w:color w:val="222222"/>
          <w:sz w:val="23"/>
          <w:szCs w:val="23"/>
        </w:rPr>
      </w:pPr>
      <w:r>
        <w:rPr>
          <w:rStyle w:val="Emphasis"/>
          <w:rFonts w:ascii="Verdana" w:hAnsi="Verdana"/>
          <w:b/>
          <w:bCs/>
          <w:color w:val="222222"/>
          <w:sz w:val="23"/>
          <w:szCs w:val="23"/>
        </w:rPr>
        <w:t>DECLARE</w:t>
      </w:r>
      <w:r>
        <w:rPr>
          <w:rFonts w:ascii="Verdana" w:hAnsi="Verdana"/>
          <w:i/>
          <w:iCs/>
          <w:color w:val="222222"/>
          <w:sz w:val="23"/>
          <w:szCs w:val="23"/>
        </w:rPr>
        <w:br/>
      </w:r>
      <w:r>
        <w:rPr>
          <w:rStyle w:val="Emphasis"/>
          <w:rFonts w:ascii="Verdana" w:hAnsi="Verdana"/>
          <w:b/>
          <w:bCs/>
          <w:color w:val="222222"/>
          <w:sz w:val="23"/>
          <w:szCs w:val="23"/>
        </w:rPr>
        <w:t xml:space="preserve">  </w:t>
      </w:r>
      <w:proofErr w:type="spellStart"/>
      <w:r>
        <w:rPr>
          <w:rStyle w:val="Emphasis"/>
          <w:rFonts w:ascii="Verdana" w:hAnsi="Verdana"/>
          <w:b/>
          <w:bCs/>
          <w:color w:val="222222"/>
          <w:sz w:val="23"/>
          <w:szCs w:val="23"/>
        </w:rPr>
        <w:t>v_counter</w:t>
      </w:r>
      <w:proofErr w:type="spellEnd"/>
      <w:r>
        <w:rPr>
          <w:rStyle w:val="Emphasis"/>
          <w:rFonts w:ascii="Verdana" w:hAnsi="Verdana"/>
          <w:b/>
          <w:bCs/>
          <w:color w:val="222222"/>
          <w:sz w:val="23"/>
          <w:szCs w:val="23"/>
        </w:rPr>
        <w:t>   NUMBER :=0;</w:t>
      </w:r>
      <w:r>
        <w:rPr>
          <w:rFonts w:ascii="Verdana" w:hAnsi="Verdana"/>
          <w:i/>
          <w:iCs/>
          <w:color w:val="222222"/>
          <w:sz w:val="23"/>
          <w:szCs w:val="23"/>
        </w:rPr>
        <w:br/>
      </w:r>
      <w:r>
        <w:rPr>
          <w:rStyle w:val="Emphasis"/>
          <w:rFonts w:ascii="Verdana" w:hAnsi="Verdana"/>
          <w:b/>
          <w:bCs/>
          <w:color w:val="222222"/>
          <w:sz w:val="23"/>
          <w:szCs w:val="23"/>
        </w:rPr>
        <w:t xml:space="preserve">  </w:t>
      </w:r>
      <w:proofErr w:type="spellStart"/>
      <w:r>
        <w:rPr>
          <w:rStyle w:val="Emphasis"/>
          <w:rFonts w:ascii="Verdana" w:hAnsi="Verdana"/>
          <w:b/>
          <w:bCs/>
          <w:color w:val="222222"/>
          <w:sz w:val="23"/>
          <w:szCs w:val="23"/>
        </w:rPr>
        <w:t>v_result</w:t>
      </w:r>
      <w:proofErr w:type="spellEnd"/>
      <w:r>
        <w:rPr>
          <w:rStyle w:val="Emphasis"/>
          <w:rFonts w:ascii="Verdana" w:hAnsi="Verdana"/>
          <w:b/>
          <w:bCs/>
          <w:color w:val="222222"/>
          <w:sz w:val="23"/>
          <w:szCs w:val="23"/>
        </w:rPr>
        <w:t>  NUMBER;</w:t>
      </w:r>
      <w:r>
        <w:rPr>
          <w:rFonts w:ascii="Verdana" w:hAnsi="Verdana"/>
          <w:i/>
          <w:iCs/>
          <w:color w:val="222222"/>
          <w:sz w:val="23"/>
          <w:szCs w:val="23"/>
        </w:rPr>
        <w:br/>
      </w:r>
      <w:r>
        <w:rPr>
          <w:rStyle w:val="Emphasis"/>
          <w:rFonts w:ascii="Verdana" w:hAnsi="Verdana"/>
          <w:b/>
          <w:bCs/>
          <w:color w:val="222222"/>
          <w:sz w:val="23"/>
          <w:szCs w:val="23"/>
        </w:rPr>
        <w:t>BEGIN</w:t>
      </w:r>
      <w:r>
        <w:rPr>
          <w:rFonts w:ascii="Verdana" w:hAnsi="Verdana"/>
          <w:i/>
          <w:iCs/>
          <w:color w:val="222222"/>
          <w:sz w:val="23"/>
          <w:szCs w:val="23"/>
        </w:rPr>
        <w:br/>
      </w:r>
      <w:r>
        <w:rPr>
          <w:rStyle w:val="Emphasis"/>
          <w:rFonts w:ascii="Verdana" w:hAnsi="Verdana"/>
          <w:b/>
          <w:bCs/>
          <w:color w:val="222222"/>
          <w:sz w:val="23"/>
          <w:szCs w:val="23"/>
        </w:rPr>
        <w:t>  LOOP</w:t>
      </w:r>
      <w:r>
        <w:rPr>
          <w:rFonts w:ascii="Verdana" w:hAnsi="Verdana"/>
          <w:i/>
          <w:iCs/>
          <w:color w:val="222222"/>
          <w:sz w:val="23"/>
          <w:szCs w:val="23"/>
        </w:rPr>
        <w:br/>
      </w:r>
      <w:r>
        <w:rPr>
          <w:rStyle w:val="Emphasis"/>
          <w:rFonts w:ascii="Verdana" w:hAnsi="Verdana"/>
          <w:b/>
          <w:bCs/>
          <w:color w:val="222222"/>
          <w:sz w:val="23"/>
          <w:szCs w:val="23"/>
        </w:rPr>
        <w:t xml:space="preserve">  </w:t>
      </w:r>
      <w:proofErr w:type="spellStart"/>
      <w:r>
        <w:rPr>
          <w:rStyle w:val="Emphasis"/>
          <w:rFonts w:ascii="Verdana" w:hAnsi="Verdana"/>
          <w:b/>
          <w:bCs/>
          <w:color w:val="222222"/>
          <w:sz w:val="23"/>
          <w:szCs w:val="23"/>
        </w:rPr>
        <w:t>v_counter</w:t>
      </w:r>
      <w:proofErr w:type="spellEnd"/>
      <w:r>
        <w:rPr>
          <w:rStyle w:val="Emphasis"/>
          <w:rFonts w:ascii="Verdana" w:hAnsi="Verdana"/>
          <w:b/>
          <w:bCs/>
          <w:color w:val="222222"/>
          <w:sz w:val="23"/>
          <w:szCs w:val="23"/>
        </w:rPr>
        <w:t xml:space="preserve"> := v_counter+1;</w:t>
      </w:r>
      <w:r>
        <w:rPr>
          <w:rFonts w:ascii="Verdana" w:hAnsi="Verdana"/>
          <w:i/>
          <w:iCs/>
          <w:color w:val="222222"/>
          <w:sz w:val="23"/>
          <w:szCs w:val="23"/>
        </w:rPr>
        <w:br/>
      </w:r>
      <w:r>
        <w:rPr>
          <w:rStyle w:val="Emphasis"/>
          <w:rFonts w:ascii="Verdana" w:hAnsi="Verdana"/>
          <w:b/>
          <w:bCs/>
          <w:color w:val="222222"/>
          <w:sz w:val="23"/>
          <w:szCs w:val="23"/>
        </w:rPr>
        <w:t xml:space="preserve">  </w:t>
      </w:r>
      <w:proofErr w:type="spellStart"/>
      <w:r>
        <w:rPr>
          <w:rStyle w:val="Emphasis"/>
          <w:rFonts w:ascii="Verdana" w:hAnsi="Verdana"/>
          <w:b/>
          <w:bCs/>
          <w:color w:val="222222"/>
          <w:sz w:val="23"/>
          <w:szCs w:val="23"/>
        </w:rPr>
        <w:t>v_result</w:t>
      </w:r>
      <w:proofErr w:type="spellEnd"/>
      <w:r>
        <w:rPr>
          <w:rStyle w:val="Emphasis"/>
          <w:rFonts w:ascii="Verdana" w:hAnsi="Verdana"/>
          <w:b/>
          <w:bCs/>
          <w:color w:val="222222"/>
          <w:sz w:val="23"/>
          <w:szCs w:val="23"/>
        </w:rPr>
        <w:t xml:space="preserve"> := 19*</w:t>
      </w:r>
      <w:proofErr w:type="spellStart"/>
      <w:r>
        <w:rPr>
          <w:rStyle w:val="Emphasis"/>
          <w:rFonts w:ascii="Verdana" w:hAnsi="Verdana"/>
          <w:b/>
          <w:bCs/>
          <w:color w:val="222222"/>
          <w:sz w:val="23"/>
          <w:szCs w:val="23"/>
        </w:rPr>
        <w:t>v_counter</w:t>
      </w:r>
      <w:proofErr w:type="spellEnd"/>
      <w:r>
        <w:rPr>
          <w:rStyle w:val="Emphasis"/>
          <w:rFonts w:ascii="Verdana" w:hAnsi="Verdana"/>
          <w:b/>
          <w:bCs/>
          <w:color w:val="222222"/>
          <w:sz w:val="23"/>
          <w:szCs w:val="23"/>
        </w:rPr>
        <w:t>;</w:t>
      </w:r>
      <w:r>
        <w:rPr>
          <w:rFonts w:ascii="Verdana" w:hAnsi="Verdana"/>
          <w:i/>
          <w:iCs/>
          <w:color w:val="222222"/>
          <w:sz w:val="23"/>
          <w:szCs w:val="23"/>
        </w:rPr>
        <w:br/>
      </w:r>
      <w:r>
        <w:rPr>
          <w:rStyle w:val="Emphasis"/>
          <w:rFonts w:ascii="Verdana" w:hAnsi="Verdana"/>
          <w:b/>
          <w:bCs/>
          <w:color w:val="222222"/>
          <w:sz w:val="23"/>
          <w:szCs w:val="23"/>
        </w:rPr>
        <w:t>  DBMS_OUTPUT.PUT_LINE(’19’||’ x ‘||</w:t>
      </w:r>
      <w:proofErr w:type="spellStart"/>
      <w:r>
        <w:rPr>
          <w:rStyle w:val="Emphasis"/>
          <w:rFonts w:ascii="Verdana" w:hAnsi="Verdana"/>
          <w:b/>
          <w:bCs/>
          <w:color w:val="222222"/>
          <w:sz w:val="23"/>
          <w:szCs w:val="23"/>
        </w:rPr>
        <w:t>v_counter</w:t>
      </w:r>
      <w:proofErr w:type="spellEnd"/>
      <w:r>
        <w:rPr>
          <w:rStyle w:val="Emphasis"/>
          <w:rFonts w:ascii="Verdana" w:hAnsi="Verdana"/>
          <w:b/>
          <w:bCs/>
          <w:color w:val="222222"/>
          <w:sz w:val="23"/>
          <w:szCs w:val="23"/>
        </w:rPr>
        <w:t xml:space="preserve">||’ = ‘|| </w:t>
      </w:r>
      <w:proofErr w:type="spellStart"/>
      <w:r>
        <w:rPr>
          <w:rStyle w:val="Emphasis"/>
          <w:rFonts w:ascii="Verdana" w:hAnsi="Verdana"/>
          <w:b/>
          <w:bCs/>
          <w:color w:val="222222"/>
          <w:sz w:val="23"/>
          <w:szCs w:val="23"/>
        </w:rPr>
        <w:t>v_result</w:t>
      </w:r>
      <w:proofErr w:type="spellEnd"/>
      <w:r>
        <w:rPr>
          <w:rStyle w:val="Emphasis"/>
          <w:rFonts w:ascii="Verdana" w:hAnsi="Verdana"/>
          <w:b/>
          <w:bCs/>
          <w:color w:val="222222"/>
          <w:sz w:val="23"/>
          <w:szCs w:val="23"/>
        </w:rPr>
        <w:t>);</w:t>
      </w:r>
      <w:r>
        <w:rPr>
          <w:rFonts w:ascii="Verdana" w:hAnsi="Verdana"/>
          <w:i/>
          <w:iCs/>
          <w:color w:val="222222"/>
          <w:sz w:val="23"/>
          <w:szCs w:val="23"/>
        </w:rPr>
        <w:br/>
      </w:r>
      <w:r>
        <w:rPr>
          <w:rStyle w:val="Emphasis"/>
          <w:rFonts w:ascii="Verdana" w:hAnsi="Verdana"/>
          <w:b/>
          <w:bCs/>
          <w:color w:val="222222"/>
          <w:sz w:val="23"/>
          <w:szCs w:val="23"/>
        </w:rPr>
        <w:t xml:space="preserve">IF </w:t>
      </w:r>
      <w:proofErr w:type="spellStart"/>
      <w:r>
        <w:rPr>
          <w:rStyle w:val="Emphasis"/>
          <w:rFonts w:ascii="Verdana" w:hAnsi="Verdana"/>
          <w:b/>
          <w:bCs/>
          <w:color w:val="222222"/>
          <w:sz w:val="23"/>
          <w:szCs w:val="23"/>
        </w:rPr>
        <w:t>v_counter</w:t>
      </w:r>
      <w:proofErr w:type="spellEnd"/>
      <w:r>
        <w:rPr>
          <w:rStyle w:val="Emphasis"/>
          <w:rFonts w:ascii="Verdana" w:hAnsi="Verdana"/>
          <w:b/>
          <w:bCs/>
          <w:color w:val="222222"/>
          <w:sz w:val="23"/>
          <w:szCs w:val="23"/>
        </w:rPr>
        <w:t xml:space="preserve"> &gt;=10 THEN</w:t>
      </w:r>
      <w:r>
        <w:rPr>
          <w:rFonts w:ascii="Verdana" w:hAnsi="Verdana"/>
          <w:i/>
          <w:iCs/>
          <w:color w:val="222222"/>
          <w:sz w:val="23"/>
          <w:szCs w:val="23"/>
        </w:rPr>
        <w:br/>
      </w:r>
      <w:r>
        <w:rPr>
          <w:rStyle w:val="Emphasis"/>
          <w:rFonts w:ascii="Verdana" w:hAnsi="Verdana"/>
          <w:b/>
          <w:bCs/>
          <w:color w:val="222222"/>
          <w:sz w:val="23"/>
          <w:szCs w:val="23"/>
        </w:rPr>
        <w:t>  EXIT;</w:t>
      </w:r>
      <w:r>
        <w:rPr>
          <w:rFonts w:ascii="Verdana" w:hAnsi="Verdana"/>
          <w:i/>
          <w:iCs/>
          <w:color w:val="222222"/>
          <w:sz w:val="23"/>
          <w:szCs w:val="23"/>
        </w:rPr>
        <w:br/>
      </w:r>
      <w:r>
        <w:rPr>
          <w:rStyle w:val="Emphasis"/>
          <w:rFonts w:ascii="Verdana" w:hAnsi="Verdana"/>
          <w:b/>
          <w:bCs/>
          <w:color w:val="222222"/>
          <w:sz w:val="23"/>
          <w:szCs w:val="23"/>
        </w:rPr>
        <w:t>END IF;</w:t>
      </w:r>
      <w:r>
        <w:rPr>
          <w:rFonts w:ascii="Verdana" w:hAnsi="Verdana"/>
          <w:i/>
          <w:iCs/>
          <w:color w:val="222222"/>
          <w:sz w:val="23"/>
          <w:szCs w:val="23"/>
        </w:rPr>
        <w:br/>
      </w:r>
      <w:r>
        <w:rPr>
          <w:rStyle w:val="Emphasis"/>
          <w:rFonts w:ascii="Verdana" w:hAnsi="Verdana"/>
          <w:b/>
          <w:bCs/>
          <w:color w:val="222222"/>
          <w:sz w:val="23"/>
          <w:szCs w:val="23"/>
        </w:rPr>
        <w:t>  END LOOP;</w:t>
      </w:r>
      <w:r>
        <w:rPr>
          <w:rFonts w:ascii="Verdana" w:hAnsi="Verdana"/>
          <w:i/>
          <w:iCs/>
          <w:color w:val="222222"/>
          <w:sz w:val="23"/>
          <w:szCs w:val="23"/>
        </w:rPr>
        <w:br/>
      </w:r>
      <w:r>
        <w:rPr>
          <w:rStyle w:val="Emphasis"/>
          <w:rFonts w:ascii="Verdana" w:hAnsi="Verdana"/>
          <w:b/>
          <w:bCs/>
          <w:color w:val="222222"/>
          <w:sz w:val="23"/>
          <w:szCs w:val="23"/>
        </w:rPr>
        <w:t>END;</w:t>
      </w:r>
    </w:p>
    <w:p w14:paraId="62F516AC" w14:textId="77777777" w:rsidR="00746C84" w:rsidRDefault="00746C84" w:rsidP="00746C84">
      <w:pPr>
        <w:pStyle w:val="NormalWeb"/>
        <w:spacing w:before="0" w:beforeAutospacing="0" w:after="390" w:afterAutospacing="0"/>
        <w:rPr>
          <w:rFonts w:ascii="Verdana" w:hAnsi="Verdana"/>
          <w:color w:val="222222"/>
          <w:sz w:val="23"/>
          <w:szCs w:val="23"/>
        </w:rPr>
      </w:pPr>
      <w:r>
        <w:rPr>
          <w:rFonts w:ascii="Verdana" w:hAnsi="Verdana"/>
          <w:color w:val="222222"/>
          <w:sz w:val="23"/>
          <w:szCs w:val="23"/>
        </w:rPr>
        <w:t>You simply have to add this IF THEN block either right above the phrase END LOOP or immediately below the keyword loop. What this IF THEN block will do? This block will keep an eye on your counter and will tell the control to exit the loop when counter either becomes greater than or equal to 10. Which means loop will execute for 10 times.</w:t>
      </w:r>
    </w:p>
    <w:p w14:paraId="6F739DF2" w14:textId="77777777" w:rsidR="00746C84" w:rsidRDefault="00746C84" w:rsidP="00746C84">
      <w:pPr>
        <w:pStyle w:val="Heading3"/>
        <w:spacing w:before="405" w:beforeAutospacing="0" w:after="255" w:afterAutospacing="0" w:line="450" w:lineRule="atLeast"/>
        <w:rPr>
          <w:rFonts w:ascii="Arial" w:hAnsi="Arial" w:cs="Arial"/>
          <w:b w:val="0"/>
          <w:bCs w:val="0"/>
          <w:color w:val="111111"/>
          <w:sz w:val="33"/>
          <w:szCs w:val="33"/>
        </w:rPr>
      </w:pPr>
      <w:r>
        <w:rPr>
          <w:rStyle w:val="Strong"/>
          <w:rFonts w:ascii="Arial" w:hAnsi="Arial" w:cs="Arial"/>
          <w:b/>
          <w:bCs/>
          <w:color w:val="111111"/>
          <w:sz w:val="33"/>
          <w:szCs w:val="33"/>
          <w:u w:val="single"/>
        </w:rPr>
        <w:t>Example 3 Terminate the Loop with EXIT WHEN Clause</w:t>
      </w:r>
    </w:p>
    <w:p w14:paraId="417F4879" w14:textId="77777777" w:rsidR="00746C84" w:rsidRDefault="00746C84" w:rsidP="00746C84">
      <w:pPr>
        <w:pStyle w:val="NormalWeb"/>
        <w:spacing w:before="0" w:beforeAutospacing="0" w:after="390" w:afterAutospacing="0"/>
        <w:rPr>
          <w:rFonts w:ascii="Verdana" w:hAnsi="Verdana"/>
          <w:color w:val="222222"/>
          <w:sz w:val="23"/>
          <w:szCs w:val="23"/>
        </w:rPr>
      </w:pPr>
      <w:r>
        <w:rPr>
          <w:rFonts w:ascii="Verdana" w:hAnsi="Verdana"/>
          <w:color w:val="222222"/>
          <w:sz w:val="23"/>
          <w:szCs w:val="23"/>
        </w:rPr>
        <w:lastRenderedPageBreak/>
        <w:t xml:space="preserve">Second way of terminating the loop is by using EXIT WHEN clause. Using this </w:t>
      </w:r>
      <w:proofErr w:type="gramStart"/>
      <w:r>
        <w:rPr>
          <w:rFonts w:ascii="Verdana" w:hAnsi="Verdana"/>
          <w:color w:val="222222"/>
          <w:sz w:val="23"/>
          <w:szCs w:val="23"/>
        </w:rPr>
        <w:t>clause</w:t>
      </w:r>
      <w:proofErr w:type="gramEnd"/>
      <w:r>
        <w:rPr>
          <w:rFonts w:ascii="Verdana" w:hAnsi="Verdana"/>
          <w:color w:val="222222"/>
          <w:sz w:val="23"/>
          <w:szCs w:val="23"/>
        </w:rPr>
        <w:t xml:space="preserve"> you can replace this whole IF THEN block with a simple single statement.</w:t>
      </w:r>
    </w:p>
    <w:p w14:paraId="4B0C11AA" w14:textId="77777777" w:rsidR="00746C84" w:rsidRDefault="00746C84" w:rsidP="00746C84">
      <w:pPr>
        <w:pStyle w:val="has-background"/>
        <w:shd w:val="clear" w:color="auto" w:fill="FCB900"/>
        <w:spacing w:before="0" w:beforeAutospacing="0" w:after="390" w:afterAutospacing="0"/>
        <w:rPr>
          <w:rFonts w:ascii="Verdana" w:hAnsi="Verdana"/>
          <w:color w:val="222222"/>
          <w:sz w:val="23"/>
          <w:szCs w:val="23"/>
        </w:rPr>
      </w:pPr>
      <w:r>
        <w:rPr>
          <w:rStyle w:val="Emphasis"/>
          <w:rFonts w:ascii="Verdana" w:hAnsi="Verdana"/>
          <w:b/>
          <w:bCs/>
          <w:color w:val="222222"/>
          <w:sz w:val="23"/>
          <w:szCs w:val="23"/>
        </w:rPr>
        <w:t>DECLARE</w:t>
      </w:r>
      <w:r>
        <w:rPr>
          <w:rFonts w:ascii="Verdana" w:hAnsi="Verdana"/>
          <w:i/>
          <w:iCs/>
          <w:color w:val="222222"/>
          <w:sz w:val="23"/>
          <w:szCs w:val="23"/>
        </w:rPr>
        <w:br/>
      </w:r>
      <w:r>
        <w:rPr>
          <w:rStyle w:val="Emphasis"/>
          <w:rFonts w:ascii="Verdana" w:hAnsi="Verdana"/>
          <w:b/>
          <w:bCs/>
          <w:color w:val="222222"/>
          <w:sz w:val="23"/>
          <w:szCs w:val="23"/>
        </w:rPr>
        <w:t xml:space="preserve">  </w:t>
      </w:r>
      <w:proofErr w:type="spellStart"/>
      <w:r>
        <w:rPr>
          <w:rStyle w:val="Emphasis"/>
          <w:rFonts w:ascii="Verdana" w:hAnsi="Verdana"/>
          <w:b/>
          <w:bCs/>
          <w:color w:val="222222"/>
          <w:sz w:val="23"/>
          <w:szCs w:val="23"/>
        </w:rPr>
        <w:t>v_counter</w:t>
      </w:r>
      <w:proofErr w:type="spellEnd"/>
      <w:r>
        <w:rPr>
          <w:rStyle w:val="Emphasis"/>
          <w:rFonts w:ascii="Verdana" w:hAnsi="Verdana"/>
          <w:b/>
          <w:bCs/>
          <w:color w:val="222222"/>
          <w:sz w:val="23"/>
          <w:szCs w:val="23"/>
        </w:rPr>
        <w:t>   NUMBER :=0;</w:t>
      </w:r>
      <w:r>
        <w:rPr>
          <w:rFonts w:ascii="Verdana" w:hAnsi="Verdana"/>
          <w:i/>
          <w:iCs/>
          <w:color w:val="222222"/>
          <w:sz w:val="23"/>
          <w:szCs w:val="23"/>
        </w:rPr>
        <w:br/>
      </w:r>
      <w:r>
        <w:rPr>
          <w:rStyle w:val="Emphasis"/>
          <w:rFonts w:ascii="Verdana" w:hAnsi="Verdana"/>
          <w:b/>
          <w:bCs/>
          <w:color w:val="222222"/>
          <w:sz w:val="23"/>
          <w:szCs w:val="23"/>
        </w:rPr>
        <w:t xml:space="preserve">  </w:t>
      </w:r>
      <w:proofErr w:type="spellStart"/>
      <w:r>
        <w:rPr>
          <w:rStyle w:val="Emphasis"/>
          <w:rFonts w:ascii="Verdana" w:hAnsi="Verdana"/>
          <w:b/>
          <w:bCs/>
          <w:color w:val="222222"/>
          <w:sz w:val="23"/>
          <w:szCs w:val="23"/>
        </w:rPr>
        <w:t>v_result</w:t>
      </w:r>
      <w:proofErr w:type="spellEnd"/>
      <w:r>
        <w:rPr>
          <w:rStyle w:val="Emphasis"/>
          <w:rFonts w:ascii="Verdana" w:hAnsi="Verdana"/>
          <w:b/>
          <w:bCs/>
          <w:color w:val="222222"/>
          <w:sz w:val="23"/>
          <w:szCs w:val="23"/>
        </w:rPr>
        <w:t>  NUMBER;</w:t>
      </w:r>
      <w:r>
        <w:rPr>
          <w:rFonts w:ascii="Verdana" w:hAnsi="Verdana"/>
          <w:i/>
          <w:iCs/>
          <w:color w:val="222222"/>
          <w:sz w:val="23"/>
          <w:szCs w:val="23"/>
        </w:rPr>
        <w:br/>
      </w:r>
      <w:r>
        <w:rPr>
          <w:rStyle w:val="Emphasis"/>
          <w:rFonts w:ascii="Verdana" w:hAnsi="Verdana"/>
          <w:b/>
          <w:bCs/>
          <w:color w:val="222222"/>
          <w:sz w:val="23"/>
          <w:szCs w:val="23"/>
        </w:rPr>
        <w:t>BEGIN</w:t>
      </w:r>
      <w:r>
        <w:rPr>
          <w:rFonts w:ascii="Verdana" w:hAnsi="Verdana"/>
          <w:i/>
          <w:iCs/>
          <w:color w:val="222222"/>
          <w:sz w:val="23"/>
          <w:szCs w:val="23"/>
        </w:rPr>
        <w:br/>
      </w:r>
      <w:r>
        <w:rPr>
          <w:rStyle w:val="Emphasis"/>
          <w:rFonts w:ascii="Verdana" w:hAnsi="Verdana"/>
          <w:b/>
          <w:bCs/>
          <w:color w:val="222222"/>
          <w:sz w:val="23"/>
          <w:szCs w:val="23"/>
        </w:rPr>
        <w:t>  LOOP</w:t>
      </w:r>
      <w:r>
        <w:rPr>
          <w:rFonts w:ascii="Verdana" w:hAnsi="Verdana"/>
          <w:i/>
          <w:iCs/>
          <w:color w:val="222222"/>
          <w:sz w:val="23"/>
          <w:szCs w:val="23"/>
        </w:rPr>
        <w:br/>
      </w:r>
      <w:r>
        <w:rPr>
          <w:rStyle w:val="Emphasis"/>
          <w:rFonts w:ascii="Verdana" w:hAnsi="Verdana"/>
          <w:b/>
          <w:bCs/>
          <w:color w:val="222222"/>
          <w:sz w:val="23"/>
          <w:szCs w:val="23"/>
        </w:rPr>
        <w:t xml:space="preserve">  </w:t>
      </w:r>
      <w:proofErr w:type="spellStart"/>
      <w:r>
        <w:rPr>
          <w:rStyle w:val="Emphasis"/>
          <w:rFonts w:ascii="Verdana" w:hAnsi="Verdana"/>
          <w:b/>
          <w:bCs/>
          <w:color w:val="222222"/>
          <w:sz w:val="23"/>
          <w:szCs w:val="23"/>
        </w:rPr>
        <w:t>v_counter</w:t>
      </w:r>
      <w:proofErr w:type="spellEnd"/>
      <w:r>
        <w:rPr>
          <w:rStyle w:val="Emphasis"/>
          <w:rFonts w:ascii="Verdana" w:hAnsi="Verdana"/>
          <w:b/>
          <w:bCs/>
          <w:color w:val="222222"/>
          <w:sz w:val="23"/>
          <w:szCs w:val="23"/>
        </w:rPr>
        <w:t xml:space="preserve"> := v_counter+1;</w:t>
      </w:r>
      <w:r>
        <w:rPr>
          <w:rFonts w:ascii="Verdana" w:hAnsi="Verdana"/>
          <w:i/>
          <w:iCs/>
          <w:color w:val="222222"/>
          <w:sz w:val="23"/>
          <w:szCs w:val="23"/>
        </w:rPr>
        <w:br/>
      </w:r>
      <w:r>
        <w:rPr>
          <w:rStyle w:val="Emphasis"/>
          <w:rFonts w:ascii="Verdana" w:hAnsi="Verdana"/>
          <w:b/>
          <w:bCs/>
          <w:color w:val="222222"/>
          <w:sz w:val="23"/>
          <w:szCs w:val="23"/>
        </w:rPr>
        <w:t xml:space="preserve">  </w:t>
      </w:r>
      <w:proofErr w:type="spellStart"/>
      <w:r>
        <w:rPr>
          <w:rStyle w:val="Emphasis"/>
          <w:rFonts w:ascii="Verdana" w:hAnsi="Verdana"/>
          <w:b/>
          <w:bCs/>
          <w:color w:val="222222"/>
          <w:sz w:val="23"/>
          <w:szCs w:val="23"/>
        </w:rPr>
        <w:t>v_result</w:t>
      </w:r>
      <w:proofErr w:type="spellEnd"/>
      <w:r>
        <w:rPr>
          <w:rStyle w:val="Emphasis"/>
          <w:rFonts w:ascii="Verdana" w:hAnsi="Verdana"/>
          <w:b/>
          <w:bCs/>
          <w:color w:val="222222"/>
          <w:sz w:val="23"/>
          <w:szCs w:val="23"/>
        </w:rPr>
        <w:t xml:space="preserve"> := 19*</w:t>
      </w:r>
      <w:proofErr w:type="spellStart"/>
      <w:r>
        <w:rPr>
          <w:rStyle w:val="Emphasis"/>
          <w:rFonts w:ascii="Verdana" w:hAnsi="Verdana"/>
          <w:b/>
          <w:bCs/>
          <w:color w:val="222222"/>
          <w:sz w:val="23"/>
          <w:szCs w:val="23"/>
        </w:rPr>
        <w:t>v_counter</w:t>
      </w:r>
      <w:proofErr w:type="spellEnd"/>
      <w:r>
        <w:rPr>
          <w:rStyle w:val="Emphasis"/>
          <w:rFonts w:ascii="Verdana" w:hAnsi="Verdana"/>
          <w:b/>
          <w:bCs/>
          <w:color w:val="222222"/>
          <w:sz w:val="23"/>
          <w:szCs w:val="23"/>
        </w:rPr>
        <w:t>;</w:t>
      </w:r>
      <w:r>
        <w:rPr>
          <w:rFonts w:ascii="Verdana" w:hAnsi="Verdana"/>
          <w:i/>
          <w:iCs/>
          <w:color w:val="222222"/>
          <w:sz w:val="23"/>
          <w:szCs w:val="23"/>
        </w:rPr>
        <w:br/>
      </w:r>
      <w:r>
        <w:rPr>
          <w:rStyle w:val="Emphasis"/>
          <w:rFonts w:ascii="Verdana" w:hAnsi="Verdana"/>
          <w:b/>
          <w:bCs/>
          <w:color w:val="222222"/>
          <w:sz w:val="23"/>
          <w:szCs w:val="23"/>
        </w:rPr>
        <w:t>  DBMS_OUTPUT.PUT_LINE(’19’||’ x ‘||</w:t>
      </w:r>
      <w:proofErr w:type="spellStart"/>
      <w:r>
        <w:rPr>
          <w:rStyle w:val="Emphasis"/>
          <w:rFonts w:ascii="Verdana" w:hAnsi="Verdana"/>
          <w:b/>
          <w:bCs/>
          <w:color w:val="222222"/>
          <w:sz w:val="23"/>
          <w:szCs w:val="23"/>
        </w:rPr>
        <w:t>v_counter</w:t>
      </w:r>
      <w:proofErr w:type="spellEnd"/>
      <w:r>
        <w:rPr>
          <w:rStyle w:val="Emphasis"/>
          <w:rFonts w:ascii="Verdana" w:hAnsi="Verdana"/>
          <w:b/>
          <w:bCs/>
          <w:color w:val="222222"/>
          <w:sz w:val="23"/>
          <w:szCs w:val="23"/>
        </w:rPr>
        <w:t xml:space="preserve">||’ = ‘|| </w:t>
      </w:r>
      <w:proofErr w:type="spellStart"/>
      <w:r>
        <w:rPr>
          <w:rStyle w:val="Emphasis"/>
          <w:rFonts w:ascii="Verdana" w:hAnsi="Verdana"/>
          <w:b/>
          <w:bCs/>
          <w:color w:val="222222"/>
          <w:sz w:val="23"/>
          <w:szCs w:val="23"/>
        </w:rPr>
        <w:t>v_result</w:t>
      </w:r>
      <w:proofErr w:type="spellEnd"/>
      <w:r>
        <w:rPr>
          <w:rStyle w:val="Emphasis"/>
          <w:rFonts w:ascii="Verdana" w:hAnsi="Verdana"/>
          <w:b/>
          <w:bCs/>
          <w:color w:val="222222"/>
          <w:sz w:val="23"/>
          <w:szCs w:val="23"/>
        </w:rPr>
        <w:t>);</w:t>
      </w:r>
      <w:r>
        <w:rPr>
          <w:rFonts w:ascii="Verdana" w:hAnsi="Verdana"/>
          <w:i/>
          <w:iCs/>
          <w:color w:val="222222"/>
          <w:sz w:val="23"/>
          <w:szCs w:val="23"/>
        </w:rPr>
        <w:br/>
      </w:r>
      <w:r>
        <w:rPr>
          <w:rStyle w:val="Emphasis"/>
          <w:rFonts w:ascii="Verdana" w:hAnsi="Verdana"/>
          <w:b/>
          <w:bCs/>
          <w:color w:val="222222"/>
          <w:sz w:val="23"/>
          <w:szCs w:val="23"/>
        </w:rPr>
        <w:t xml:space="preserve">EXIT WHEN </w:t>
      </w:r>
      <w:proofErr w:type="spellStart"/>
      <w:r>
        <w:rPr>
          <w:rStyle w:val="Emphasis"/>
          <w:rFonts w:ascii="Verdana" w:hAnsi="Verdana"/>
          <w:b/>
          <w:bCs/>
          <w:color w:val="222222"/>
          <w:sz w:val="23"/>
          <w:szCs w:val="23"/>
        </w:rPr>
        <w:t>i_counter</w:t>
      </w:r>
      <w:proofErr w:type="spellEnd"/>
      <w:r>
        <w:rPr>
          <w:rStyle w:val="Emphasis"/>
          <w:rFonts w:ascii="Verdana" w:hAnsi="Verdana"/>
          <w:b/>
          <w:bCs/>
          <w:color w:val="222222"/>
          <w:sz w:val="23"/>
          <w:szCs w:val="23"/>
        </w:rPr>
        <w:t>&gt;=10;</w:t>
      </w:r>
      <w:r>
        <w:rPr>
          <w:rFonts w:ascii="Verdana" w:hAnsi="Verdana"/>
          <w:i/>
          <w:iCs/>
          <w:color w:val="222222"/>
          <w:sz w:val="23"/>
          <w:szCs w:val="23"/>
        </w:rPr>
        <w:br/>
      </w:r>
      <w:r>
        <w:rPr>
          <w:rStyle w:val="Emphasis"/>
          <w:rFonts w:ascii="Verdana" w:hAnsi="Verdana"/>
          <w:b/>
          <w:bCs/>
          <w:color w:val="222222"/>
          <w:sz w:val="23"/>
          <w:szCs w:val="23"/>
        </w:rPr>
        <w:t>  END LOOP;</w:t>
      </w:r>
      <w:r>
        <w:rPr>
          <w:rFonts w:ascii="Verdana" w:hAnsi="Verdana"/>
          <w:i/>
          <w:iCs/>
          <w:color w:val="222222"/>
          <w:sz w:val="23"/>
          <w:szCs w:val="23"/>
        </w:rPr>
        <w:br/>
      </w:r>
      <w:r>
        <w:rPr>
          <w:rStyle w:val="Emphasis"/>
          <w:rFonts w:ascii="Verdana" w:hAnsi="Verdana"/>
          <w:b/>
          <w:bCs/>
          <w:color w:val="222222"/>
          <w:sz w:val="23"/>
          <w:szCs w:val="23"/>
        </w:rPr>
        <w:t>END;</w:t>
      </w:r>
    </w:p>
    <w:p w14:paraId="02CC7112" w14:textId="4E92FF12" w:rsidR="00F20E80" w:rsidRDefault="00F20E80" w:rsidP="00FD1C8B">
      <w:pPr>
        <w:pStyle w:val="NormalWeb"/>
        <w:shd w:val="clear" w:color="auto" w:fill="FFFFFF"/>
        <w:spacing w:before="0" w:beforeAutospacing="0" w:after="390" w:afterAutospacing="0"/>
        <w:rPr>
          <w:rFonts w:ascii="Verdana" w:hAnsi="Verdana"/>
          <w:color w:val="222222"/>
          <w:sz w:val="23"/>
          <w:szCs w:val="23"/>
        </w:rPr>
      </w:pPr>
    </w:p>
    <w:p w14:paraId="4E86252A" w14:textId="77777777" w:rsidR="00DC3916" w:rsidRDefault="00DC3916" w:rsidP="00DC3916">
      <w:pPr>
        <w:pStyle w:val="Heading1"/>
        <w:spacing w:before="0" w:beforeAutospacing="0" w:after="105" w:afterAutospacing="0" w:line="720" w:lineRule="atLeast"/>
        <w:rPr>
          <w:rFonts w:ascii="Roboto Condensed" w:hAnsi="Roboto Condensed"/>
          <w:color w:val="111111"/>
          <w:spacing w:val="5"/>
          <w:sz w:val="63"/>
          <w:szCs w:val="63"/>
        </w:rPr>
      </w:pPr>
    </w:p>
    <w:p w14:paraId="0AEF704B" w14:textId="7DEB7F78" w:rsidR="00DC3916" w:rsidRDefault="00DC3916" w:rsidP="00DC3916">
      <w:pPr>
        <w:pStyle w:val="Heading1"/>
        <w:spacing w:before="0" w:beforeAutospacing="0" w:after="105" w:afterAutospacing="0" w:line="720" w:lineRule="atLeast"/>
        <w:rPr>
          <w:rFonts w:ascii="Roboto Condensed" w:hAnsi="Roboto Condensed"/>
          <w:color w:val="111111"/>
          <w:spacing w:val="5"/>
          <w:sz w:val="63"/>
          <w:szCs w:val="63"/>
        </w:rPr>
      </w:pPr>
      <w:r>
        <w:rPr>
          <w:rFonts w:ascii="Roboto Condensed" w:hAnsi="Roboto Condensed"/>
          <w:color w:val="111111"/>
          <w:spacing w:val="5"/>
          <w:sz w:val="63"/>
          <w:szCs w:val="63"/>
        </w:rPr>
        <w:t>What Is WHILE Loop In PL/SQL</w:t>
      </w:r>
    </w:p>
    <w:p w14:paraId="36948F34" w14:textId="77777777" w:rsidR="00DC3916" w:rsidRDefault="00DC3916" w:rsidP="00DC3916">
      <w:pPr>
        <w:pStyle w:val="Heading2"/>
        <w:spacing w:before="450" w:beforeAutospacing="0" w:after="300" w:afterAutospacing="0" w:line="570" w:lineRule="atLeast"/>
        <w:rPr>
          <w:rFonts w:ascii="Arial" w:hAnsi="Arial" w:cs="Arial"/>
          <w:b w:val="0"/>
          <w:bCs w:val="0"/>
          <w:color w:val="111111"/>
          <w:sz w:val="41"/>
          <w:szCs w:val="41"/>
        </w:rPr>
      </w:pPr>
      <w:r>
        <w:rPr>
          <w:rStyle w:val="Strong"/>
          <w:rFonts w:ascii="Arial" w:eastAsiaTheme="majorEastAsia" w:hAnsi="Arial" w:cs="Arial"/>
          <w:b/>
          <w:bCs/>
          <w:color w:val="111111"/>
          <w:sz w:val="41"/>
          <w:szCs w:val="41"/>
        </w:rPr>
        <w:t>Iterative Statements/Loops In PL/SQL</w:t>
      </w:r>
    </w:p>
    <w:p w14:paraId="7C467C9A" w14:textId="77777777" w:rsidR="00DC3916" w:rsidRDefault="00DC3916" w:rsidP="00DC3916">
      <w:pPr>
        <w:pStyle w:val="NormalWeb"/>
        <w:spacing w:before="0" w:beforeAutospacing="0" w:after="390" w:afterAutospacing="0"/>
        <w:rPr>
          <w:rFonts w:ascii="Verdana" w:hAnsi="Verdana"/>
          <w:color w:val="222222"/>
          <w:sz w:val="23"/>
          <w:szCs w:val="23"/>
        </w:rPr>
      </w:pPr>
      <w:r>
        <w:rPr>
          <w:rFonts w:ascii="Verdana" w:hAnsi="Verdana"/>
          <w:color w:val="222222"/>
          <w:sz w:val="23"/>
          <w:szCs w:val="23"/>
        </w:rPr>
        <w:t>Concept of While Loop is not new to the programming world and almost all the programming languages support this concept. While loop, is not the exception to other loops. It also executes block of statements several times but this loop is best usable when number of iterations to be performed are unknown.</w:t>
      </w:r>
    </w:p>
    <w:p w14:paraId="3727216C" w14:textId="77777777" w:rsidR="00DC3916" w:rsidRDefault="00DC3916" w:rsidP="00DC3916">
      <w:pPr>
        <w:pStyle w:val="Heading3"/>
        <w:spacing w:before="405" w:beforeAutospacing="0" w:after="255" w:afterAutospacing="0" w:line="450" w:lineRule="atLeast"/>
        <w:rPr>
          <w:rFonts w:ascii="Arial" w:hAnsi="Arial" w:cs="Arial"/>
          <w:b w:val="0"/>
          <w:bCs w:val="0"/>
          <w:color w:val="111111"/>
          <w:sz w:val="33"/>
          <w:szCs w:val="33"/>
        </w:rPr>
      </w:pPr>
      <w:r>
        <w:rPr>
          <w:rFonts w:ascii="Arial" w:hAnsi="Arial" w:cs="Arial"/>
          <w:b w:val="0"/>
          <w:bCs w:val="0"/>
          <w:color w:val="111111"/>
          <w:sz w:val="33"/>
          <w:szCs w:val="33"/>
        </w:rPr>
        <w:t>Syntax</w:t>
      </w:r>
    </w:p>
    <w:p w14:paraId="733A0146" w14:textId="77777777" w:rsidR="00DC3916" w:rsidRDefault="00DC3916" w:rsidP="00DC3916">
      <w:pPr>
        <w:pStyle w:val="has-background"/>
        <w:shd w:val="clear" w:color="auto" w:fill="FCB900"/>
        <w:spacing w:before="0" w:beforeAutospacing="0" w:after="390" w:afterAutospacing="0"/>
        <w:rPr>
          <w:rFonts w:ascii="Verdana" w:hAnsi="Verdana"/>
          <w:color w:val="222222"/>
          <w:sz w:val="23"/>
          <w:szCs w:val="23"/>
        </w:rPr>
      </w:pPr>
      <w:r>
        <w:rPr>
          <w:rStyle w:val="Emphasis"/>
          <w:rFonts w:ascii="Verdana" w:hAnsi="Verdana"/>
          <w:b/>
          <w:bCs/>
          <w:color w:val="222222"/>
          <w:sz w:val="23"/>
          <w:szCs w:val="23"/>
        </w:rPr>
        <w:t>WHILE condition LOOP</w:t>
      </w:r>
      <w:r>
        <w:rPr>
          <w:rFonts w:ascii="Verdana" w:hAnsi="Verdana"/>
          <w:i/>
          <w:iCs/>
          <w:color w:val="222222"/>
          <w:sz w:val="23"/>
          <w:szCs w:val="23"/>
        </w:rPr>
        <w:br/>
      </w:r>
      <w:r>
        <w:rPr>
          <w:rStyle w:val="Emphasis"/>
          <w:rFonts w:ascii="Verdana" w:hAnsi="Verdana"/>
          <w:b/>
          <w:bCs/>
          <w:color w:val="222222"/>
          <w:sz w:val="23"/>
          <w:szCs w:val="23"/>
        </w:rPr>
        <w:t>Statement 1;</w:t>
      </w:r>
      <w:r>
        <w:rPr>
          <w:rFonts w:ascii="Verdana" w:hAnsi="Verdana"/>
          <w:i/>
          <w:iCs/>
          <w:color w:val="222222"/>
          <w:sz w:val="23"/>
          <w:szCs w:val="23"/>
        </w:rPr>
        <w:br/>
      </w:r>
      <w:r>
        <w:rPr>
          <w:rStyle w:val="Emphasis"/>
          <w:rFonts w:ascii="Verdana" w:hAnsi="Verdana"/>
          <w:b/>
          <w:bCs/>
          <w:color w:val="222222"/>
          <w:sz w:val="23"/>
          <w:szCs w:val="23"/>
        </w:rPr>
        <w:t>Statemen 2;</w:t>
      </w:r>
      <w:r>
        <w:rPr>
          <w:rFonts w:ascii="Verdana" w:hAnsi="Verdana"/>
          <w:i/>
          <w:iCs/>
          <w:color w:val="222222"/>
          <w:sz w:val="23"/>
          <w:szCs w:val="23"/>
        </w:rPr>
        <w:br/>
      </w:r>
      <w:r>
        <w:rPr>
          <w:rStyle w:val="Emphasis"/>
          <w:rFonts w:ascii="Verdana" w:hAnsi="Verdana"/>
          <w:b/>
          <w:bCs/>
          <w:color w:val="222222"/>
          <w:sz w:val="23"/>
          <w:szCs w:val="23"/>
        </w:rPr>
        <w:t>…</w:t>
      </w:r>
      <w:r>
        <w:rPr>
          <w:rFonts w:ascii="Verdana" w:hAnsi="Verdana"/>
          <w:i/>
          <w:iCs/>
          <w:color w:val="222222"/>
          <w:sz w:val="23"/>
          <w:szCs w:val="23"/>
        </w:rPr>
        <w:br/>
      </w:r>
      <w:r>
        <w:rPr>
          <w:rStyle w:val="Emphasis"/>
          <w:rFonts w:ascii="Verdana" w:hAnsi="Verdana"/>
          <w:b/>
          <w:bCs/>
          <w:color w:val="222222"/>
          <w:sz w:val="23"/>
          <w:szCs w:val="23"/>
        </w:rPr>
        <w:t>Statement 3;</w:t>
      </w:r>
      <w:r>
        <w:rPr>
          <w:rFonts w:ascii="Verdana" w:hAnsi="Verdana"/>
          <w:i/>
          <w:iCs/>
          <w:color w:val="222222"/>
          <w:sz w:val="23"/>
          <w:szCs w:val="23"/>
        </w:rPr>
        <w:br/>
      </w:r>
      <w:r>
        <w:rPr>
          <w:rStyle w:val="Emphasis"/>
          <w:rFonts w:ascii="Verdana" w:hAnsi="Verdana"/>
          <w:b/>
          <w:bCs/>
          <w:color w:val="222222"/>
          <w:sz w:val="23"/>
          <w:szCs w:val="23"/>
        </w:rPr>
        <w:t>END LOOP;</w:t>
      </w:r>
    </w:p>
    <w:p w14:paraId="134FE0DB" w14:textId="77777777" w:rsidR="00DC3916" w:rsidRDefault="00DC3916" w:rsidP="00DC3916">
      <w:pPr>
        <w:pStyle w:val="NormalWeb"/>
        <w:spacing w:before="0" w:beforeAutospacing="0" w:after="390" w:afterAutospacing="0"/>
        <w:rPr>
          <w:rFonts w:ascii="Verdana" w:hAnsi="Verdana"/>
          <w:color w:val="222222"/>
          <w:sz w:val="23"/>
          <w:szCs w:val="23"/>
        </w:rPr>
      </w:pPr>
      <w:r>
        <w:rPr>
          <w:rFonts w:ascii="Verdana" w:hAnsi="Verdana"/>
          <w:color w:val="222222"/>
          <w:sz w:val="23"/>
          <w:szCs w:val="23"/>
        </w:rPr>
        <w:lastRenderedPageBreak/>
        <w:t>The keyword WHILE marks the beginning of the loop followed by word </w:t>
      </w:r>
      <w:r>
        <w:rPr>
          <w:rStyle w:val="Emphasis"/>
          <w:rFonts w:ascii="Verdana" w:hAnsi="Verdana"/>
          <w:color w:val="222222"/>
          <w:sz w:val="23"/>
          <w:szCs w:val="23"/>
        </w:rPr>
        <w:t>CONDITION</w:t>
      </w:r>
      <w:r>
        <w:rPr>
          <w:rFonts w:ascii="Verdana" w:hAnsi="Verdana"/>
          <w:color w:val="222222"/>
          <w:sz w:val="23"/>
          <w:szCs w:val="23"/>
        </w:rPr>
        <w:t> which will serve your test condition. This will get evaluated either to be true or to be false and at the end of our first line we have another keyword which is LOOP. The statements 1 through N are sequence of executable statements which define the body of the loop. And at the end we have a reserved phrase END LOOP which indicates the ending of the while loop.</w:t>
      </w:r>
    </w:p>
    <w:p w14:paraId="7A71DFF0" w14:textId="77777777" w:rsidR="00DC3916" w:rsidRDefault="00DC3916" w:rsidP="00DC3916">
      <w:pPr>
        <w:pStyle w:val="NormalWeb"/>
        <w:spacing w:before="0" w:beforeAutospacing="0" w:after="390" w:afterAutospacing="0"/>
        <w:rPr>
          <w:rFonts w:ascii="Verdana" w:hAnsi="Verdana"/>
          <w:color w:val="222222"/>
          <w:sz w:val="23"/>
          <w:szCs w:val="23"/>
        </w:rPr>
      </w:pPr>
      <w:r>
        <w:rPr>
          <w:rFonts w:ascii="Verdana" w:hAnsi="Verdana"/>
          <w:color w:val="222222"/>
          <w:sz w:val="23"/>
          <w:szCs w:val="23"/>
        </w:rPr>
        <w:t>In order to execute the body of the loop the test condition needs to be true. If this condition is evaluated to be true then the control will jump inside the loop and execute whatever statements it has. This iteration will continue until the test condition becomes false. As soon as the test condition is evaluated to be false the control will come out of the loop and execute the statement which immediately follows the loop.</w:t>
      </w:r>
    </w:p>
    <w:p w14:paraId="7DA8E4BB" w14:textId="77777777" w:rsidR="00DC3916" w:rsidRDefault="00DC3916" w:rsidP="00DC3916">
      <w:pPr>
        <w:pStyle w:val="Heading3"/>
        <w:spacing w:before="405" w:beforeAutospacing="0" w:after="255" w:afterAutospacing="0" w:line="450" w:lineRule="atLeast"/>
        <w:rPr>
          <w:rFonts w:ascii="Arial" w:hAnsi="Arial" w:cs="Arial"/>
          <w:b w:val="0"/>
          <w:bCs w:val="0"/>
          <w:color w:val="111111"/>
          <w:sz w:val="33"/>
          <w:szCs w:val="33"/>
        </w:rPr>
      </w:pPr>
      <w:r>
        <w:rPr>
          <w:rStyle w:val="Strong"/>
          <w:rFonts w:ascii="Arial" w:eastAsiaTheme="majorEastAsia" w:hAnsi="Arial" w:cs="Arial"/>
          <w:b/>
          <w:bCs/>
          <w:color w:val="111111"/>
          <w:sz w:val="33"/>
          <w:szCs w:val="33"/>
        </w:rPr>
        <w:t>Examples</w:t>
      </w:r>
    </w:p>
    <w:p w14:paraId="535BE586" w14:textId="77777777" w:rsidR="00DC3916" w:rsidRDefault="00DC3916" w:rsidP="00DC3916">
      <w:pPr>
        <w:pStyle w:val="NormalWeb"/>
        <w:spacing w:before="0" w:beforeAutospacing="0" w:after="390" w:afterAutospacing="0"/>
        <w:rPr>
          <w:rFonts w:ascii="Verdana" w:hAnsi="Verdana"/>
          <w:color w:val="222222"/>
          <w:sz w:val="23"/>
          <w:szCs w:val="23"/>
        </w:rPr>
      </w:pPr>
      <w:r>
        <w:rPr>
          <w:rFonts w:ascii="Verdana" w:hAnsi="Verdana"/>
          <w:color w:val="222222"/>
          <w:sz w:val="23"/>
          <w:szCs w:val="23"/>
        </w:rPr>
        <w:t>Example 1</w:t>
      </w:r>
    </w:p>
    <w:p w14:paraId="07812ECF" w14:textId="77777777" w:rsidR="00DC3916" w:rsidRDefault="00DC3916" w:rsidP="00DC3916">
      <w:pPr>
        <w:pStyle w:val="has-background"/>
        <w:shd w:val="clear" w:color="auto" w:fill="FCB900"/>
        <w:spacing w:before="0" w:beforeAutospacing="0" w:after="390" w:afterAutospacing="0"/>
        <w:rPr>
          <w:rFonts w:ascii="Verdana" w:hAnsi="Verdana"/>
          <w:color w:val="222222"/>
          <w:sz w:val="23"/>
          <w:szCs w:val="23"/>
        </w:rPr>
      </w:pPr>
      <w:r>
        <w:rPr>
          <w:rStyle w:val="Emphasis"/>
          <w:rFonts w:ascii="Verdana" w:hAnsi="Verdana"/>
          <w:b/>
          <w:bCs/>
          <w:color w:val="222222"/>
          <w:sz w:val="23"/>
          <w:szCs w:val="23"/>
        </w:rPr>
        <w:t>DECLARE</w:t>
      </w:r>
      <w:r>
        <w:rPr>
          <w:rFonts w:ascii="Verdana" w:hAnsi="Verdana"/>
          <w:i/>
          <w:iCs/>
          <w:color w:val="222222"/>
          <w:sz w:val="23"/>
          <w:szCs w:val="23"/>
        </w:rPr>
        <w:br/>
      </w:r>
      <w:r>
        <w:rPr>
          <w:rStyle w:val="Emphasis"/>
          <w:rFonts w:ascii="Verdana" w:hAnsi="Verdana"/>
          <w:b/>
          <w:bCs/>
          <w:color w:val="222222"/>
          <w:sz w:val="23"/>
          <w:szCs w:val="23"/>
        </w:rPr>
        <w:t xml:space="preserve">  </w:t>
      </w:r>
      <w:proofErr w:type="spellStart"/>
      <w:r>
        <w:rPr>
          <w:rStyle w:val="Emphasis"/>
          <w:rFonts w:ascii="Verdana" w:hAnsi="Verdana"/>
          <w:b/>
          <w:bCs/>
          <w:color w:val="222222"/>
          <w:sz w:val="23"/>
          <w:szCs w:val="23"/>
        </w:rPr>
        <w:t>v_counter</w:t>
      </w:r>
      <w:proofErr w:type="spellEnd"/>
      <w:r>
        <w:rPr>
          <w:rStyle w:val="Emphasis"/>
          <w:rFonts w:ascii="Verdana" w:hAnsi="Verdana"/>
          <w:b/>
          <w:bCs/>
          <w:color w:val="222222"/>
          <w:sz w:val="23"/>
          <w:szCs w:val="23"/>
        </w:rPr>
        <w:t>  NUMBER :=1;</w:t>
      </w:r>
      <w:r>
        <w:rPr>
          <w:rFonts w:ascii="Verdana" w:hAnsi="Verdana"/>
          <w:i/>
          <w:iCs/>
          <w:color w:val="222222"/>
          <w:sz w:val="23"/>
          <w:szCs w:val="23"/>
        </w:rPr>
        <w:br/>
      </w:r>
      <w:r>
        <w:rPr>
          <w:rStyle w:val="Emphasis"/>
          <w:rFonts w:ascii="Verdana" w:hAnsi="Verdana"/>
          <w:b/>
          <w:bCs/>
          <w:color w:val="222222"/>
          <w:sz w:val="23"/>
          <w:szCs w:val="23"/>
        </w:rPr>
        <w:t xml:space="preserve">  </w:t>
      </w:r>
      <w:proofErr w:type="spellStart"/>
      <w:r>
        <w:rPr>
          <w:rStyle w:val="Emphasis"/>
          <w:rFonts w:ascii="Verdana" w:hAnsi="Verdana"/>
          <w:b/>
          <w:bCs/>
          <w:color w:val="222222"/>
          <w:sz w:val="23"/>
          <w:szCs w:val="23"/>
        </w:rPr>
        <w:t>v_result</w:t>
      </w:r>
      <w:proofErr w:type="spellEnd"/>
      <w:r>
        <w:rPr>
          <w:rStyle w:val="Emphasis"/>
          <w:rFonts w:ascii="Verdana" w:hAnsi="Verdana"/>
          <w:b/>
          <w:bCs/>
          <w:color w:val="222222"/>
          <w:sz w:val="23"/>
          <w:szCs w:val="23"/>
        </w:rPr>
        <w:t xml:space="preserve"> NUMBER ;</w:t>
      </w:r>
      <w:r>
        <w:rPr>
          <w:rFonts w:ascii="Verdana" w:hAnsi="Verdana"/>
          <w:i/>
          <w:iCs/>
          <w:color w:val="222222"/>
          <w:sz w:val="23"/>
          <w:szCs w:val="23"/>
        </w:rPr>
        <w:br/>
      </w:r>
      <w:r>
        <w:rPr>
          <w:rStyle w:val="Emphasis"/>
          <w:rFonts w:ascii="Verdana" w:hAnsi="Verdana"/>
          <w:b/>
          <w:bCs/>
          <w:color w:val="222222"/>
          <w:sz w:val="23"/>
          <w:szCs w:val="23"/>
        </w:rPr>
        <w:t>BEGIN</w:t>
      </w:r>
      <w:r>
        <w:rPr>
          <w:rFonts w:ascii="Verdana" w:hAnsi="Verdana"/>
          <w:i/>
          <w:iCs/>
          <w:color w:val="222222"/>
          <w:sz w:val="23"/>
          <w:szCs w:val="23"/>
        </w:rPr>
        <w:br/>
      </w:r>
      <w:r>
        <w:rPr>
          <w:rStyle w:val="Emphasis"/>
          <w:rFonts w:ascii="Verdana" w:hAnsi="Verdana"/>
          <w:b/>
          <w:bCs/>
          <w:color w:val="222222"/>
          <w:sz w:val="23"/>
          <w:szCs w:val="23"/>
        </w:rPr>
        <w:t xml:space="preserve">  WHILE  </w:t>
      </w:r>
      <w:proofErr w:type="spellStart"/>
      <w:r>
        <w:rPr>
          <w:rStyle w:val="Emphasis"/>
          <w:rFonts w:ascii="Verdana" w:hAnsi="Verdana"/>
          <w:b/>
          <w:bCs/>
          <w:color w:val="222222"/>
          <w:sz w:val="23"/>
          <w:szCs w:val="23"/>
        </w:rPr>
        <w:t>v_counter</w:t>
      </w:r>
      <w:proofErr w:type="spellEnd"/>
      <w:r>
        <w:rPr>
          <w:rStyle w:val="Emphasis"/>
          <w:rFonts w:ascii="Verdana" w:hAnsi="Verdana"/>
          <w:b/>
          <w:bCs/>
          <w:color w:val="222222"/>
          <w:sz w:val="23"/>
          <w:szCs w:val="23"/>
        </w:rPr>
        <w:t xml:space="preserve"> &lt;= 10</w:t>
      </w:r>
      <w:r>
        <w:rPr>
          <w:rFonts w:ascii="Verdana" w:hAnsi="Verdana"/>
          <w:i/>
          <w:iCs/>
          <w:color w:val="222222"/>
          <w:sz w:val="23"/>
          <w:szCs w:val="23"/>
        </w:rPr>
        <w:br/>
      </w:r>
      <w:r>
        <w:rPr>
          <w:rStyle w:val="Emphasis"/>
          <w:rFonts w:ascii="Verdana" w:hAnsi="Verdana"/>
          <w:b/>
          <w:bCs/>
          <w:color w:val="222222"/>
          <w:sz w:val="23"/>
          <w:szCs w:val="23"/>
        </w:rPr>
        <w:t>LOOP</w:t>
      </w:r>
      <w:r>
        <w:rPr>
          <w:rFonts w:ascii="Verdana" w:hAnsi="Verdana"/>
          <w:i/>
          <w:iCs/>
          <w:color w:val="222222"/>
          <w:sz w:val="23"/>
          <w:szCs w:val="23"/>
        </w:rPr>
        <w:br/>
      </w:r>
      <w:r>
        <w:rPr>
          <w:rStyle w:val="Emphasis"/>
          <w:rFonts w:ascii="Verdana" w:hAnsi="Verdana"/>
          <w:b/>
          <w:bCs/>
          <w:color w:val="222222"/>
          <w:sz w:val="23"/>
          <w:szCs w:val="23"/>
        </w:rPr>
        <w:t xml:space="preserve">  </w:t>
      </w:r>
      <w:proofErr w:type="spellStart"/>
      <w:r>
        <w:rPr>
          <w:rStyle w:val="Emphasis"/>
          <w:rFonts w:ascii="Verdana" w:hAnsi="Verdana"/>
          <w:b/>
          <w:bCs/>
          <w:color w:val="222222"/>
          <w:sz w:val="23"/>
          <w:szCs w:val="23"/>
        </w:rPr>
        <w:t>v_result</w:t>
      </w:r>
      <w:proofErr w:type="spellEnd"/>
      <w:r>
        <w:rPr>
          <w:rStyle w:val="Emphasis"/>
          <w:rFonts w:ascii="Verdana" w:hAnsi="Verdana"/>
          <w:b/>
          <w:bCs/>
          <w:color w:val="222222"/>
          <w:sz w:val="23"/>
          <w:szCs w:val="23"/>
        </w:rPr>
        <w:t xml:space="preserve"> := 9  *</w:t>
      </w:r>
      <w:proofErr w:type="spellStart"/>
      <w:r>
        <w:rPr>
          <w:rStyle w:val="Emphasis"/>
          <w:rFonts w:ascii="Verdana" w:hAnsi="Verdana"/>
          <w:b/>
          <w:bCs/>
          <w:color w:val="222222"/>
          <w:sz w:val="23"/>
          <w:szCs w:val="23"/>
        </w:rPr>
        <w:t>v_counter</w:t>
      </w:r>
      <w:proofErr w:type="spellEnd"/>
      <w:r>
        <w:rPr>
          <w:rStyle w:val="Emphasis"/>
          <w:rFonts w:ascii="Verdana" w:hAnsi="Verdana"/>
          <w:b/>
          <w:bCs/>
          <w:color w:val="222222"/>
          <w:sz w:val="23"/>
          <w:szCs w:val="23"/>
        </w:rPr>
        <w:t>;</w:t>
      </w:r>
      <w:r>
        <w:rPr>
          <w:rFonts w:ascii="Verdana" w:hAnsi="Verdana"/>
          <w:i/>
          <w:iCs/>
          <w:color w:val="222222"/>
          <w:sz w:val="23"/>
          <w:szCs w:val="23"/>
        </w:rPr>
        <w:br/>
      </w:r>
      <w:r>
        <w:rPr>
          <w:rStyle w:val="Emphasis"/>
          <w:rFonts w:ascii="Verdana" w:hAnsi="Verdana"/>
          <w:b/>
          <w:bCs/>
          <w:color w:val="222222"/>
          <w:sz w:val="23"/>
          <w:szCs w:val="23"/>
        </w:rPr>
        <w:t>DBMS_OUTPUT.PUT_LINE(‘9’||’ x ‘||</w:t>
      </w:r>
      <w:proofErr w:type="spellStart"/>
      <w:r>
        <w:rPr>
          <w:rStyle w:val="Emphasis"/>
          <w:rFonts w:ascii="Verdana" w:hAnsi="Verdana"/>
          <w:b/>
          <w:bCs/>
          <w:color w:val="222222"/>
          <w:sz w:val="23"/>
          <w:szCs w:val="23"/>
        </w:rPr>
        <w:t>v_counter</w:t>
      </w:r>
      <w:proofErr w:type="spellEnd"/>
      <w:r>
        <w:rPr>
          <w:rStyle w:val="Emphasis"/>
          <w:rFonts w:ascii="Verdana" w:hAnsi="Verdana"/>
          <w:b/>
          <w:bCs/>
          <w:color w:val="222222"/>
          <w:sz w:val="23"/>
          <w:szCs w:val="23"/>
        </w:rPr>
        <w:t>||’ = ‘||</w:t>
      </w:r>
      <w:proofErr w:type="spellStart"/>
      <w:r>
        <w:rPr>
          <w:rStyle w:val="Emphasis"/>
          <w:rFonts w:ascii="Verdana" w:hAnsi="Verdana"/>
          <w:b/>
          <w:bCs/>
          <w:color w:val="222222"/>
          <w:sz w:val="23"/>
          <w:szCs w:val="23"/>
        </w:rPr>
        <w:t>v_result</w:t>
      </w:r>
      <w:proofErr w:type="spellEnd"/>
      <w:r>
        <w:rPr>
          <w:rStyle w:val="Emphasis"/>
          <w:rFonts w:ascii="Verdana" w:hAnsi="Verdana"/>
          <w:b/>
          <w:bCs/>
          <w:color w:val="222222"/>
          <w:sz w:val="23"/>
          <w:szCs w:val="23"/>
        </w:rPr>
        <w:t>);</w:t>
      </w:r>
      <w:r>
        <w:rPr>
          <w:rFonts w:ascii="Verdana" w:hAnsi="Verdana"/>
          <w:i/>
          <w:iCs/>
          <w:color w:val="222222"/>
          <w:sz w:val="23"/>
          <w:szCs w:val="23"/>
        </w:rPr>
        <w:br/>
      </w:r>
      <w:r>
        <w:rPr>
          <w:rStyle w:val="Emphasis"/>
          <w:rFonts w:ascii="Verdana" w:hAnsi="Verdana"/>
          <w:b/>
          <w:bCs/>
          <w:color w:val="222222"/>
          <w:sz w:val="23"/>
          <w:szCs w:val="23"/>
        </w:rPr>
        <w:t xml:space="preserve">  </w:t>
      </w:r>
      <w:proofErr w:type="spellStart"/>
      <w:r>
        <w:rPr>
          <w:rStyle w:val="Emphasis"/>
          <w:rFonts w:ascii="Verdana" w:hAnsi="Verdana"/>
          <w:b/>
          <w:bCs/>
          <w:color w:val="222222"/>
          <w:sz w:val="23"/>
          <w:szCs w:val="23"/>
        </w:rPr>
        <w:t>v_counter</w:t>
      </w:r>
      <w:proofErr w:type="spellEnd"/>
      <w:r>
        <w:rPr>
          <w:rStyle w:val="Emphasis"/>
          <w:rFonts w:ascii="Verdana" w:hAnsi="Verdana"/>
          <w:b/>
          <w:bCs/>
          <w:color w:val="222222"/>
          <w:sz w:val="23"/>
          <w:szCs w:val="23"/>
        </w:rPr>
        <w:t>  := v_counter+1;</w:t>
      </w:r>
      <w:r>
        <w:rPr>
          <w:rFonts w:ascii="Verdana" w:hAnsi="Verdana"/>
          <w:i/>
          <w:iCs/>
          <w:color w:val="222222"/>
          <w:sz w:val="23"/>
          <w:szCs w:val="23"/>
        </w:rPr>
        <w:br/>
      </w:r>
      <w:r>
        <w:rPr>
          <w:rStyle w:val="Emphasis"/>
          <w:rFonts w:ascii="Verdana" w:hAnsi="Verdana"/>
          <w:b/>
          <w:bCs/>
          <w:color w:val="222222"/>
          <w:sz w:val="23"/>
          <w:szCs w:val="23"/>
        </w:rPr>
        <w:t>END LOOP;</w:t>
      </w:r>
      <w:r>
        <w:rPr>
          <w:rFonts w:ascii="Verdana" w:hAnsi="Verdana"/>
          <w:i/>
          <w:iCs/>
          <w:color w:val="222222"/>
          <w:sz w:val="23"/>
          <w:szCs w:val="23"/>
        </w:rPr>
        <w:br/>
      </w:r>
      <w:r>
        <w:rPr>
          <w:rStyle w:val="Emphasis"/>
          <w:rFonts w:ascii="Verdana" w:hAnsi="Verdana"/>
          <w:b/>
          <w:bCs/>
          <w:color w:val="222222"/>
          <w:sz w:val="23"/>
          <w:szCs w:val="23"/>
        </w:rPr>
        <w:t>DBMS_OUTPUT.PUT_LINE(‘out’);</w:t>
      </w:r>
      <w:r>
        <w:rPr>
          <w:rFonts w:ascii="Verdana" w:hAnsi="Verdana"/>
          <w:i/>
          <w:iCs/>
          <w:color w:val="222222"/>
          <w:sz w:val="23"/>
          <w:szCs w:val="23"/>
        </w:rPr>
        <w:br/>
      </w:r>
      <w:r>
        <w:rPr>
          <w:rStyle w:val="Emphasis"/>
          <w:rFonts w:ascii="Verdana" w:hAnsi="Verdana"/>
          <w:b/>
          <w:bCs/>
          <w:color w:val="222222"/>
          <w:sz w:val="23"/>
          <w:szCs w:val="23"/>
        </w:rPr>
        <w:t>END;</w:t>
      </w:r>
      <w:r>
        <w:rPr>
          <w:rFonts w:ascii="Verdana" w:hAnsi="Verdana"/>
          <w:i/>
          <w:iCs/>
          <w:color w:val="222222"/>
          <w:sz w:val="23"/>
          <w:szCs w:val="23"/>
        </w:rPr>
        <w:br/>
      </w:r>
      <w:r>
        <w:rPr>
          <w:rStyle w:val="Emphasis"/>
          <w:rFonts w:ascii="Verdana" w:hAnsi="Verdana"/>
          <w:b/>
          <w:bCs/>
          <w:color w:val="222222"/>
          <w:sz w:val="23"/>
          <w:szCs w:val="23"/>
        </w:rPr>
        <w:t>/</w:t>
      </w:r>
    </w:p>
    <w:p w14:paraId="01ED689C" w14:textId="77777777" w:rsidR="00DC3916" w:rsidRDefault="00DC3916" w:rsidP="00DC3916">
      <w:pPr>
        <w:pStyle w:val="NormalWeb"/>
        <w:spacing w:before="0" w:beforeAutospacing="0" w:after="390" w:afterAutospacing="0"/>
        <w:rPr>
          <w:rFonts w:ascii="Verdana" w:hAnsi="Verdana"/>
          <w:color w:val="222222"/>
          <w:sz w:val="23"/>
          <w:szCs w:val="23"/>
        </w:rPr>
      </w:pPr>
      <w:r>
        <w:rPr>
          <w:rFonts w:ascii="Verdana" w:hAnsi="Verdana"/>
          <w:color w:val="222222"/>
          <w:sz w:val="23"/>
          <w:szCs w:val="23"/>
        </w:rPr>
        <w:t xml:space="preserve">In this example we have declared two variables – </w:t>
      </w:r>
      <w:proofErr w:type="spellStart"/>
      <w:r>
        <w:rPr>
          <w:rFonts w:ascii="Verdana" w:hAnsi="Verdana"/>
          <w:color w:val="222222"/>
          <w:sz w:val="23"/>
          <w:szCs w:val="23"/>
        </w:rPr>
        <w:t>v_counter</w:t>
      </w:r>
      <w:proofErr w:type="spellEnd"/>
      <w:r>
        <w:rPr>
          <w:rFonts w:ascii="Verdana" w:hAnsi="Verdana"/>
          <w:color w:val="222222"/>
          <w:sz w:val="23"/>
          <w:szCs w:val="23"/>
        </w:rPr>
        <w:t xml:space="preserve"> which will serve as a counter and variable </w:t>
      </w:r>
      <w:proofErr w:type="spellStart"/>
      <w:r>
        <w:rPr>
          <w:rFonts w:ascii="Verdana" w:hAnsi="Verdana"/>
          <w:color w:val="222222"/>
          <w:sz w:val="23"/>
          <w:szCs w:val="23"/>
        </w:rPr>
        <w:t>v_result</w:t>
      </w:r>
      <w:proofErr w:type="spellEnd"/>
      <w:r>
        <w:rPr>
          <w:rFonts w:ascii="Verdana" w:hAnsi="Verdana"/>
          <w:color w:val="222222"/>
          <w:sz w:val="23"/>
          <w:szCs w:val="23"/>
        </w:rPr>
        <w:t xml:space="preserve"> which will hold the result of multiplication.</w:t>
      </w:r>
    </w:p>
    <w:p w14:paraId="0BD2DF00" w14:textId="77777777" w:rsidR="00DC3916" w:rsidRDefault="00DC3916" w:rsidP="00DC3916">
      <w:pPr>
        <w:pStyle w:val="NormalWeb"/>
        <w:spacing w:before="0" w:beforeAutospacing="0" w:after="390" w:afterAutospacing="0"/>
        <w:rPr>
          <w:rFonts w:ascii="Verdana" w:hAnsi="Verdana"/>
          <w:color w:val="222222"/>
          <w:sz w:val="23"/>
          <w:szCs w:val="23"/>
        </w:rPr>
      </w:pPr>
      <w:r>
        <w:rPr>
          <w:rFonts w:ascii="Verdana" w:hAnsi="Verdana"/>
          <w:color w:val="222222"/>
          <w:sz w:val="23"/>
          <w:szCs w:val="23"/>
        </w:rPr>
        <w:t xml:space="preserve">Down in the execution section we have our while loop. The first statement inside the loop body is an arithmetic expression which will perform the multiplication of our table and will store the result in </w:t>
      </w:r>
      <w:proofErr w:type="spellStart"/>
      <w:r>
        <w:rPr>
          <w:rFonts w:ascii="Verdana" w:hAnsi="Verdana"/>
          <w:color w:val="222222"/>
          <w:sz w:val="23"/>
          <w:szCs w:val="23"/>
        </w:rPr>
        <w:t>v_result</w:t>
      </w:r>
      <w:proofErr w:type="spellEnd"/>
      <w:r>
        <w:rPr>
          <w:rFonts w:ascii="Verdana" w:hAnsi="Verdana"/>
          <w:color w:val="222222"/>
          <w:sz w:val="23"/>
          <w:szCs w:val="23"/>
        </w:rPr>
        <w:t xml:space="preserve"> variable.</w:t>
      </w:r>
    </w:p>
    <w:p w14:paraId="33C1AA91" w14:textId="77777777" w:rsidR="00DC3916" w:rsidRDefault="00DC3916" w:rsidP="00DC3916">
      <w:pPr>
        <w:pStyle w:val="NormalWeb"/>
        <w:spacing w:before="0" w:beforeAutospacing="0" w:after="390" w:afterAutospacing="0"/>
        <w:rPr>
          <w:rFonts w:ascii="Verdana" w:hAnsi="Verdana"/>
          <w:color w:val="222222"/>
          <w:sz w:val="23"/>
          <w:szCs w:val="23"/>
        </w:rPr>
      </w:pPr>
      <w:r>
        <w:rPr>
          <w:rFonts w:ascii="Verdana" w:hAnsi="Verdana"/>
          <w:color w:val="222222"/>
          <w:sz w:val="23"/>
          <w:szCs w:val="23"/>
        </w:rPr>
        <w:t>2</w:t>
      </w:r>
      <w:r>
        <w:rPr>
          <w:rFonts w:ascii="Verdana" w:hAnsi="Verdana"/>
          <w:color w:val="222222"/>
          <w:sz w:val="17"/>
          <w:szCs w:val="17"/>
          <w:vertAlign w:val="superscript"/>
        </w:rPr>
        <w:t>nd</w:t>
      </w:r>
      <w:r>
        <w:rPr>
          <w:rFonts w:ascii="Verdana" w:hAnsi="Verdana"/>
          <w:color w:val="222222"/>
          <w:sz w:val="23"/>
          <w:szCs w:val="23"/>
        </w:rPr>
        <w:t> Statement is an output statement which will print the result of the multiplication in a formatted manner.</w:t>
      </w:r>
    </w:p>
    <w:p w14:paraId="27B9438D" w14:textId="77777777" w:rsidR="00DC3916" w:rsidRDefault="00DC3916" w:rsidP="00DC3916">
      <w:pPr>
        <w:pStyle w:val="NormalWeb"/>
        <w:spacing w:before="0" w:beforeAutospacing="0" w:after="390" w:afterAutospacing="0"/>
        <w:rPr>
          <w:rFonts w:ascii="Verdana" w:hAnsi="Verdana"/>
          <w:color w:val="222222"/>
          <w:sz w:val="23"/>
          <w:szCs w:val="23"/>
        </w:rPr>
      </w:pPr>
      <w:r>
        <w:rPr>
          <w:rFonts w:ascii="Verdana" w:hAnsi="Verdana"/>
          <w:color w:val="222222"/>
          <w:sz w:val="23"/>
          <w:szCs w:val="23"/>
        </w:rPr>
        <w:lastRenderedPageBreak/>
        <w:t>And the third statement is an update statement which will update the counter with each iteration.</w:t>
      </w:r>
    </w:p>
    <w:p w14:paraId="09613C60" w14:textId="77777777" w:rsidR="00DC3916" w:rsidRDefault="00DC3916" w:rsidP="00DC3916">
      <w:pPr>
        <w:pStyle w:val="NormalWeb"/>
        <w:spacing w:before="0" w:beforeAutospacing="0" w:after="390" w:afterAutospacing="0"/>
        <w:rPr>
          <w:rFonts w:ascii="Verdana" w:hAnsi="Verdana"/>
          <w:color w:val="222222"/>
          <w:sz w:val="23"/>
          <w:szCs w:val="23"/>
        </w:rPr>
      </w:pPr>
      <w:r>
        <w:rPr>
          <w:rFonts w:ascii="Verdana" w:hAnsi="Verdana"/>
          <w:color w:val="222222"/>
          <w:sz w:val="23"/>
          <w:szCs w:val="23"/>
        </w:rPr>
        <w:t>This while loop will keep on iterating until the counter is less than 10 or it becomes equal to 10. Once the value of the counter becomes 10 the while loop will terminate and execute the first statement immediately outside the loop body.</w:t>
      </w:r>
    </w:p>
    <w:p w14:paraId="7255D6EC" w14:textId="77777777" w:rsidR="00DC3916" w:rsidRDefault="00DC3916" w:rsidP="00DC3916">
      <w:pPr>
        <w:pStyle w:val="NormalWeb"/>
        <w:spacing w:before="0" w:beforeAutospacing="0" w:after="390" w:afterAutospacing="0"/>
        <w:rPr>
          <w:rFonts w:ascii="Verdana" w:hAnsi="Verdana"/>
          <w:color w:val="222222"/>
          <w:sz w:val="23"/>
          <w:szCs w:val="23"/>
        </w:rPr>
      </w:pPr>
      <w:r>
        <w:rPr>
          <w:rFonts w:ascii="Verdana" w:hAnsi="Verdana"/>
          <w:color w:val="222222"/>
          <w:sz w:val="23"/>
          <w:szCs w:val="23"/>
        </w:rPr>
        <w:t>Example 2 Boolean Expression</w:t>
      </w:r>
    </w:p>
    <w:p w14:paraId="62230C16" w14:textId="77777777" w:rsidR="00DC3916" w:rsidRDefault="00DC3916" w:rsidP="00DC3916">
      <w:pPr>
        <w:pStyle w:val="has-background"/>
        <w:shd w:val="clear" w:color="auto" w:fill="FCB900"/>
        <w:spacing w:before="0" w:beforeAutospacing="0" w:after="390" w:afterAutospacing="0"/>
        <w:rPr>
          <w:rFonts w:ascii="Verdana" w:hAnsi="Verdana"/>
          <w:color w:val="222222"/>
          <w:sz w:val="23"/>
          <w:szCs w:val="23"/>
        </w:rPr>
      </w:pPr>
      <w:r>
        <w:rPr>
          <w:rStyle w:val="Emphasis"/>
          <w:rFonts w:ascii="Verdana" w:hAnsi="Verdana"/>
          <w:b/>
          <w:bCs/>
          <w:color w:val="222222"/>
          <w:sz w:val="23"/>
          <w:szCs w:val="23"/>
        </w:rPr>
        <w:t>DECLARE</w:t>
      </w:r>
      <w:r>
        <w:rPr>
          <w:rFonts w:ascii="Verdana" w:hAnsi="Verdana"/>
          <w:i/>
          <w:iCs/>
          <w:color w:val="222222"/>
          <w:sz w:val="23"/>
          <w:szCs w:val="23"/>
        </w:rPr>
        <w:br/>
      </w:r>
      <w:r>
        <w:rPr>
          <w:rStyle w:val="Emphasis"/>
          <w:rFonts w:ascii="Verdana" w:hAnsi="Verdana"/>
          <w:b/>
          <w:bCs/>
          <w:color w:val="222222"/>
          <w:sz w:val="23"/>
          <w:szCs w:val="23"/>
        </w:rPr>
        <w:t xml:space="preserve">  </w:t>
      </w:r>
      <w:proofErr w:type="spellStart"/>
      <w:r>
        <w:rPr>
          <w:rStyle w:val="Emphasis"/>
          <w:rFonts w:ascii="Verdana" w:hAnsi="Verdana"/>
          <w:b/>
          <w:bCs/>
          <w:color w:val="222222"/>
          <w:sz w:val="23"/>
          <w:szCs w:val="23"/>
        </w:rPr>
        <w:t>v_test</w:t>
      </w:r>
      <w:proofErr w:type="spellEnd"/>
      <w:r>
        <w:rPr>
          <w:rStyle w:val="Emphasis"/>
          <w:rFonts w:ascii="Verdana" w:hAnsi="Verdana"/>
          <w:b/>
          <w:bCs/>
          <w:color w:val="222222"/>
          <w:sz w:val="23"/>
          <w:szCs w:val="23"/>
        </w:rPr>
        <w:t>    BOOLEAN := TRUE;</w:t>
      </w:r>
      <w:r>
        <w:rPr>
          <w:rFonts w:ascii="Verdana" w:hAnsi="Verdana"/>
          <w:i/>
          <w:iCs/>
          <w:color w:val="222222"/>
          <w:sz w:val="23"/>
          <w:szCs w:val="23"/>
        </w:rPr>
        <w:br/>
      </w:r>
      <w:r>
        <w:rPr>
          <w:rStyle w:val="Emphasis"/>
          <w:rFonts w:ascii="Verdana" w:hAnsi="Verdana"/>
          <w:b/>
          <w:bCs/>
          <w:color w:val="222222"/>
          <w:sz w:val="23"/>
          <w:szCs w:val="23"/>
        </w:rPr>
        <w:t xml:space="preserve">  </w:t>
      </w:r>
      <w:proofErr w:type="spellStart"/>
      <w:r>
        <w:rPr>
          <w:rStyle w:val="Emphasis"/>
          <w:rFonts w:ascii="Verdana" w:hAnsi="Verdana"/>
          <w:b/>
          <w:bCs/>
          <w:color w:val="222222"/>
          <w:sz w:val="23"/>
          <w:szCs w:val="23"/>
        </w:rPr>
        <w:t>v_counter</w:t>
      </w:r>
      <w:proofErr w:type="spellEnd"/>
      <w:r>
        <w:rPr>
          <w:rStyle w:val="Emphasis"/>
          <w:rFonts w:ascii="Verdana" w:hAnsi="Verdana"/>
          <w:b/>
          <w:bCs/>
          <w:color w:val="222222"/>
          <w:sz w:val="23"/>
          <w:szCs w:val="23"/>
        </w:rPr>
        <w:t xml:space="preserve"> NUMBER  := 0;</w:t>
      </w:r>
      <w:r>
        <w:rPr>
          <w:rFonts w:ascii="Verdana" w:hAnsi="Verdana"/>
          <w:i/>
          <w:iCs/>
          <w:color w:val="222222"/>
          <w:sz w:val="23"/>
          <w:szCs w:val="23"/>
        </w:rPr>
        <w:br/>
      </w:r>
      <w:r>
        <w:rPr>
          <w:rStyle w:val="Emphasis"/>
          <w:rFonts w:ascii="Verdana" w:hAnsi="Verdana"/>
          <w:b/>
          <w:bCs/>
          <w:color w:val="222222"/>
          <w:sz w:val="23"/>
          <w:szCs w:val="23"/>
        </w:rPr>
        <w:t>BEGIN</w:t>
      </w:r>
      <w:r>
        <w:rPr>
          <w:rFonts w:ascii="Verdana" w:hAnsi="Verdana"/>
          <w:i/>
          <w:iCs/>
          <w:color w:val="222222"/>
          <w:sz w:val="23"/>
          <w:szCs w:val="23"/>
        </w:rPr>
        <w:br/>
      </w:r>
      <w:r>
        <w:rPr>
          <w:rStyle w:val="Emphasis"/>
          <w:rFonts w:ascii="Verdana" w:hAnsi="Verdana"/>
          <w:b/>
          <w:bCs/>
          <w:color w:val="222222"/>
          <w:sz w:val="23"/>
          <w:szCs w:val="23"/>
        </w:rPr>
        <w:t xml:space="preserve">  WHILE </w:t>
      </w:r>
      <w:proofErr w:type="spellStart"/>
      <w:r>
        <w:rPr>
          <w:rStyle w:val="Emphasis"/>
          <w:rFonts w:ascii="Verdana" w:hAnsi="Verdana"/>
          <w:b/>
          <w:bCs/>
          <w:color w:val="222222"/>
          <w:sz w:val="23"/>
          <w:szCs w:val="23"/>
        </w:rPr>
        <w:t>v_test</w:t>
      </w:r>
      <w:proofErr w:type="spellEnd"/>
      <w:r>
        <w:rPr>
          <w:rStyle w:val="Emphasis"/>
          <w:rFonts w:ascii="Verdana" w:hAnsi="Verdana"/>
          <w:b/>
          <w:bCs/>
          <w:color w:val="222222"/>
          <w:sz w:val="23"/>
          <w:szCs w:val="23"/>
        </w:rPr>
        <w:t xml:space="preserve"> LOOP</w:t>
      </w:r>
      <w:r>
        <w:rPr>
          <w:rFonts w:ascii="Verdana" w:hAnsi="Verdana"/>
          <w:i/>
          <w:iCs/>
          <w:color w:val="222222"/>
          <w:sz w:val="23"/>
          <w:szCs w:val="23"/>
        </w:rPr>
        <w:br/>
      </w:r>
      <w:r>
        <w:rPr>
          <w:rStyle w:val="Emphasis"/>
          <w:rFonts w:ascii="Verdana" w:hAnsi="Verdana"/>
          <w:b/>
          <w:bCs/>
          <w:color w:val="222222"/>
          <w:sz w:val="23"/>
          <w:szCs w:val="23"/>
        </w:rPr>
        <w:t xml:space="preserve">  </w:t>
      </w:r>
      <w:proofErr w:type="spellStart"/>
      <w:r>
        <w:rPr>
          <w:rStyle w:val="Emphasis"/>
          <w:rFonts w:ascii="Verdana" w:hAnsi="Verdana"/>
          <w:b/>
          <w:bCs/>
          <w:color w:val="222222"/>
          <w:sz w:val="23"/>
          <w:szCs w:val="23"/>
        </w:rPr>
        <w:t>v_counter</w:t>
      </w:r>
      <w:proofErr w:type="spellEnd"/>
      <w:r>
        <w:rPr>
          <w:rStyle w:val="Emphasis"/>
          <w:rFonts w:ascii="Verdana" w:hAnsi="Verdana"/>
          <w:b/>
          <w:bCs/>
          <w:color w:val="222222"/>
          <w:sz w:val="23"/>
          <w:szCs w:val="23"/>
        </w:rPr>
        <w:t xml:space="preserve"> := v_counter+1;</w:t>
      </w:r>
      <w:r>
        <w:rPr>
          <w:rFonts w:ascii="Verdana" w:hAnsi="Verdana"/>
          <w:i/>
          <w:iCs/>
          <w:color w:val="222222"/>
          <w:sz w:val="23"/>
          <w:szCs w:val="23"/>
        </w:rPr>
        <w:br/>
      </w:r>
      <w:r>
        <w:rPr>
          <w:rStyle w:val="Emphasis"/>
          <w:rFonts w:ascii="Verdana" w:hAnsi="Verdana"/>
          <w:b/>
          <w:bCs/>
          <w:color w:val="222222"/>
          <w:sz w:val="23"/>
          <w:szCs w:val="23"/>
        </w:rPr>
        <w:t xml:space="preserve">DBMS_OUTPUT.PUT_LINE( </w:t>
      </w:r>
      <w:proofErr w:type="spellStart"/>
      <w:r>
        <w:rPr>
          <w:rStyle w:val="Emphasis"/>
          <w:rFonts w:ascii="Verdana" w:hAnsi="Verdana"/>
          <w:b/>
          <w:bCs/>
          <w:color w:val="222222"/>
          <w:sz w:val="23"/>
          <w:szCs w:val="23"/>
        </w:rPr>
        <w:t>v_counter</w:t>
      </w:r>
      <w:proofErr w:type="spellEnd"/>
      <w:r>
        <w:rPr>
          <w:rStyle w:val="Emphasis"/>
          <w:rFonts w:ascii="Verdana" w:hAnsi="Verdana"/>
          <w:b/>
          <w:bCs/>
          <w:color w:val="222222"/>
          <w:sz w:val="23"/>
          <w:szCs w:val="23"/>
        </w:rPr>
        <w:t xml:space="preserve"> );</w:t>
      </w:r>
      <w:r>
        <w:rPr>
          <w:rFonts w:ascii="Verdana" w:hAnsi="Verdana"/>
          <w:i/>
          <w:iCs/>
          <w:color w:val="222222"/>
          <w:sz w:val="23"/>
          <w:szCs w:val="23"/>
        </w:rPr>
        <w:br/>
      </w:r>
      <w:r>
        <w:rPr>
          <w:rStyle w:val="Emphasis"/>
          <w:rFonts w:ascii="Verdana" w:hAnsi="Verdana"/>
          <w:b/>
          <w:bCs/>
          <w:color w:val="222222"/>
          <w:sz w:val="23"/>
          <w:szCs w:val="23"/>
        </w:rPr>
        <w:t xml:space="preserve">  IF </w:t>
      </w:r>
      <w:proofErr w:type="spellStart"/>
      <w:r>
        <w:rPr>
          <w:rStyle w:val="Emphasis"/>
          <w:rFonts w:ascii="Verdana" w:hAnsi="Verdana"/>
          <w:b/>
          <w:bCs/>
          <w:color w:val="222222"/>
          <w:sz w:val="23"/>
          <w:szCs w:val="23"/>
        </w:rPr>
        <w:t>v_counter</w:t>
      </w:r>
      <w:proofErr w:type="spellEnd"/>
      <w:r>
        <w:rPr>
          <w:rStyle w:val="Emphasis"/>
          <w:rFonts w:ascii="Verdana" w:hAnsi="Verdana"/>
          <w:b/>
          <w:bCs/>
          <w:color w:val="222222"/>
          <w:sz w:val="23"/>
          <w:szCs w:val="23"/>
        </w:rPr>
        <w:t xml:space="preserve"> = 10 THEN</w:t>
      </w:r>
      <w:r>
        <w:rPr>
          <w:rFonts w:ascii="Verdana" w:hAnsi="Verdana"/>
          <w:i/>
          <w:iCs/>
          <w:color w:val="222222"/>
          <w:sz w:val="23"/>
          <w:szCs w:val="23"/>
        </w:rPr>
        <w:br/>
      </w:r>
      <w:r>
        <w:rPr>
          <w:rStyle w:val="Emphasis"/>
          <w:rFonts w:ascii="Verdana" w:hAnsi="Verdana"/>
          <w:b/>
          <w:bCs/>
          <w:color w:val="222222"/>
          <w:sz w:val="23"/>
          <w:szCs w:val="23"/>
        </w:rPr>
        <w:t xml:space="preserve">  </w:t>
      </w:r>
      <w:proofErr w:type="spellStart"/>
      <w:r>
        <w:rPr>
          <w:rStyle w:val="Emphasis"/>
          <w:rFonts w:ascii="Verdana" w:hAnsi="Verdana"/>
          <w:b/>
          <w:bCs/>
          <w:color w:val="222222"/>
          <w:sz w:val="23"/>
          <w:szCs w:val="23"/>
        </w:rPr>
        <w:t>v_test</w:t>
      </w:r>
      <w:proofErr w:type="spellEnd"/>
      <w:r>
        <w:rPr>
          <w:rStyle w:val="Emphasis"/>
          <w:rFonts w:ascii="Verdana" w:hAnsi="Verdana"/>
          <w:b/>
          <w:bCs/>
          <w:color w:val="222222"/>
          <w:sz w:val="23"/>
          <w:szCs w:val="23"/>
        </w:rPr>
        <w:t>    := FALSE;</w:t>
      </w:r>
      <w:r>
        <w:rPr>
          <w:rFonts w:ascii="Verdana" w:hAnsi="Verdana"/>
          <w:i/>
          <w:iCs/>
          <w:color w:val="222222"/>
          <w:sz w:val="23"/>
          <w:szCs w:val="23"/>
        </w:rPr>
        <w:br/>
      </w:r>
      <w:r>
        <w:rPr>
          <w:rStyle w:val="Emphasis"/>
          <w:rFonts w:ascii="Verdana" w:hAnsi="Verdana"/>
          <w:b/>
          <w:bCs/>
          <w:color w:val="222222"/>
          <w:sz w:val="23"/>
          <w:szCs w:val="23"/>
        </w:rPr>
        <w:t>  END IF;</w:t>
      </w:r>
      <w:r>
        <w:rPr>
          <w:rFonts w:ascii="Verdana" w:hAnsi="Verdana"/>
          <w:i/>
          <w:iCs/>
          <w:color w:val="222222"/>
          <w:sz w:val="23"/>
          <w:szCs w:val="23"/>
        </w:rPr>
        <w:br/>
      </w:r>
      <w:r>
        <w:rPr>
          <w:rStyle w:val="Emphasis"/>
          <w:rFonts w:ascii="Verdana" w:hAnsi="Verdana"/>
          <w:b/>
          <w:bCs/>
          <w:color w:val="222222"/>
          <w:sz w:val="23"/>
          <w:szCs w:val="23"/>
        </w:rPr>
        <w:t>END LOOP;</w:t>
      </w:r>
      <w:r>
        <w:rPr>
          <w:rFonts w:ascii="Verdana" w:hAnsi="Verdana"/>
          <w:color w:val="222222"/>
          <w:sz w:val="23"/>
          <w:szCs w:val="23"/>
        </w:rPr>
        <w:br/>
      </w:r>
      <w:r>
        <w:rPr>
          <w:rStyle w:val="Emphasis"/>
          <w:rFonts w:ascii="Tahoma" w:hAnsi="Tahoma" w:cs="Tahoma"/>
          <w:b/>
          <w:bCs/>
          <w:color w:val="222222"/>
          <w:sz w:val="23"/>
          <w:szCs w:val="23"/>
        </w:rPr>
        <w:t>﻿</w:t>
      </w:r>
      <w:r>
        <w:rPr>
          <w:rStyle w:val="Emphasis"/>
          <w:rFonts w:ascii="Verdana" w:hAnsi="Verdana"/>
          <w:b/>
          <w:bCs/>
          <w:color w:val="222222"/>
          <w:sz w:val="23"/>
          <w:szCs w:val="23"/>
        </w:rPr>
        <w:t>DBMS_OUTPUT.PUT_LINE (</w:t>
      </w:r>
      <w:r>
        <w:rPr>
          <w:rStyle w:val="Emphasis"/>
          <w:rFonts w:ascii="Verdana" w:hAnsi="Verdana" w:cs="Verdana"/>
          <w:b/>
          <w:bCs/>
          <w:color w:val="222222"/>
          <w:sz w:val="23"/>
          <w:szCs w:val="23"/>
        </w:rPr>
        <w:t>‘</w:t>
      </w:r>
      <w:r>
        <w:rPr>
          <w:rStyle w:val="Emphasis"/>
          <w:rFonts w:ascii="Verdana" w:hAnsi="Verdana"/>
          <w:b/>
          <w:bCs/>
          <w:color w:val="222222"/>
          <w:sz w:val="23"/>
          <w:szCs w:val="23"/>
        </w:rPr>
        <w:t>This Statement is outside the loop and will always execute</w:t>
      </w:r>
      <w:r>
        <w:rPr>
          <w:rStyle w:val="Emphasis"/>
          <w:rFonts w:ascii="Verdana" w:hAnsi="Verdana" w:cs="Verdana"/>
          <w:b/>
          <w:bCs/>
          <w:color w:val="222222"/>
          <w:sz w:val="23"/>
          <w:szCs w:val="23"/>
        </w:rPr>
        <w:t>’</w:t>
      </w:r>
      <w:r>
        <w:rPr>
          <w:rStyle w:val="Emphasis"/>
          <w:rFonts w:ascii="Verdana" w:hAnsi="Verdana"/>
          <w:b/>
          <w:bCs/>
          <w:color w:val="222222"/>
          <w:sz w:val="23"/>
          <w:szCs w:val="23"/>
        </w:rPr>
        <w:t>);</w:t>
      </w:r>
      <w:r>
        <w:rPr>
          <w:rFonts w:ascii="Verdana" w:hAnsi="Verdana"/>
          <w:i/>
          <w:iCs/>
          <w:color w:val="222222"/>
          <w:sz w:val="23"/>
          <w:szCs w:val="23"/>
        </w:rPr>
        <w:br/>
      </w:r>
      <w:r>
        <w:rPr>
          <w:rStyle w:val="Emphasis"/>
          <w:rFonts w:ascii="Verdana" w:hAnsi="Verdana"/>
          <w:b/>
          <w:bCs/>
          <w:color w:val="222222"/>
          <w:sz w:val="23"/>
          <w:szCs w:val="23"/>
        </w:rPr>
        <w:t>END;</w:t>
      </w:r>
    </w:p>
    <w:p w14:paraId="7593A33F" w14:textId="2CA6129B" w:rsidR="00DC3916" w:rsidRDefault="00DC3916" w:rsidP="00DC3916">
      <w:pPr>
        <w:pStyle w:val="NormalWeb"/>
        <w:spacing w:before="0" w:beforeAutospacing="0" w:after="390" w:afterAutospacing="0"/>
        <w:rPr>
          <w:rFonts w:ascii="Verdana" w:hAnsi="Verdana"/>
          <w:color w:val="222222"/>
          <w:sz w:val="23"/>
          <w:szCs w:val="23"/>
        </w:rPr>
      </w:pPr>
      <w:r>
        <w:rPr>
          <w:rFonts w:ascii="Verdana" w:hAnsi="Verdana"/>
          <w:color w:val="222222"/>
          <w:sz w:val="23"/>
          <w:szCs w:val="23"/>
        </w:rPr>
        <w:t xml:space="preserve">With the Boolean expression in loop we have to write the code which will change its value to false and terminate the loop. Failing to do so can make your loop an infinity loop. In the above program the simple IF THEN block inside the loop body will change the value of the Boolean expression </w:t>
      </w:r>
      <w:proofErr w:type="spellStart"/>
      <w:r>
        <w:rPr>
          <w:rFonts w:ascii="Verdana" w:hAnsi="Verdana"/>
          <w:color w:val="222222"/>
          <w:sz w:val="23"/>
          <w:szCs w:val="23"/>
        </w:rPr>
        <w:t>v_test</w:t>
      </w:r>
      <w:proofErr w:type="spellEnd"/>
      <w:r>
        <w:rPr>
          <w:rFonts w:ascii="Verdana" w:hAnsi="Verdana"/>
          <w:color w:val="222222"/>
          <w:sz w:val="23"/>
          <w:szCs w:val="23"/>
        </w:rPr>
        <w:t xml:space="preserve"> and set it on false when counter becomes equal to 10 this till terminate the loop and bring the control over the first statement immediately outside the loop body</w:t>
      </w:r>
    </w:p>
    <w:p w14:paraId="7A248F89" w14:textId="67A362B1" w:rsidR="00BF3DD1" w:rsidRDefault="00BF3DD1" w:rsidP="00DC3916">
      <w:pPr>
        <w:pStyle w:val="NormalWeb"/>
        <w:spacing w:before="0" w:beforeAutospacing="0" w:after="390" w:afterAutospacing="0"/>
        <w:rPr>
          <w:rFonts w:ascii="Verdana" w:hAnsi="Verdana"/>
          <w:color w:val="222222"/>
          <w:sz w:val="23"/>
          <w:szCs w:val="23"/>
        </w:rPr>
      </w:pPr>
    </w:p>
    <w:p w14:paraId="30C523C2" w14:textId="77777777" w:rsidR="00BF3DD1" w:rsidRDefault="00BF3DD1" w:rsidP="00BF3DD1">
      <w:pPr>
        <w:pStyle w:val="Heading1"/>
        <w:spacing w:before="0" w:beforeAutospacing="0" w:after="105" w:afterAutospacing="0" w:line="720" w:lineRule="atLeast"/>
        <w:rPr>
          <w:rFonts w:ascii="Roboto Condensed" w:hAnsi="Roboto Condensed"/>
          <w:color w:val="111111"/>
          <w:spacing w:val="5"/>
          <w:sz w:val="63"/>
          <w:szCs w:val="63"/>
        </w:rPr>
      </w:pPr>
      <w:r>
        <w:rPr>
          <w:rFonts w:ascii="Roboto Condensed" w:hAnsi="Roboto Condensed"/>
          <w:color w:val="111111"/>
          <w:spacing w:val="5"/>
          <w:sz w:val="63"/>
          <w:szCs w:val="63"/>
        </w:rPr>
        <w:t>Numeric FOR Loop In PL/SQL</w:t>
      </w:r>
    </w:p>
    <w:p w14:paraId="11D9C1DC" w14:textId="77777777" w:rsidR="00BF3DD1" w:rsidRDefault="00BF3DD1" w:rsidP="00BF3DD1">
      <w:pPr>
        <w:pStyle w:val="NormalWeb"/>
        <w:spacing w:before="0" w:beforeAutospacing="0" w:after="390" w:afterAutospacing="0"/>
        <w:rPr>
          <w:rFonts w:ascii="Verdana" w:hAnsi="Verdana"/>
          <w:color w:val="222222"/>
          <w:sz w:val="23"/>
          <w:szCs w:val="23"/>
        </w:rPr>
      </w:pPr>
      <w:r>
        <w:rPr>
          <w:rFonts w:ascii="Verdana" w:hAnsi="Verdana"/>
          <w:color w:val="222222"/>
          <w:sz w:val="23"/>
          <w:szCs w:val="23"/>
        </w:rPr>
        <w:t>The simplicity and easy to use behavior of FOR loop has won the hearts of millions and has become the most widely used loop in programming. In PL/SQL we have two types of FOR loops:</w:t>
      </w:r>
    </w:p>
    <w:p w14:paraId="69EEDB5A" w14:textId="77777777" w:rsidR="00BF3DD1" w:rsidRDefault="00BF3DD1" w:rsidP="00B969E5">
      <w:pPr>
        <w:numPr>
          <w:ilvl w:val="0"/>
          <w:numId w:val="14"/>
        </w:numPr>
        <w:spacing w:before="100" w:beforeAutospacing="1" w:after="150" w:line="240" w:lineRule="auto"/>
        <w:ind w:left="1035"/>
        <w:rPr>
          <w:rFonts w:ascii="Verdana" w:hAnsi="Verdana"/>
          <w:color w:val="222222"/>
          <w:sz w:val="23"/>
          <w:szCs w:val="23"/>
        </w:rPr>
      </w:pPr>
      <w:r>
        <w:rPr>
          <w:rFonts w:ascii="Verdana" w:hAnsi="Verdana"/>
          <w:color w:val="222222"/>
          <w:sz w:val="23"/>
          <w:szCs w:val="23"/>
        </w:rPr>
        <w:t>Numeric FOR loop and</w:t>
      </w:r>
    </w:p>
    <w:p w14:paraId="0B620203" w14:textId="77777777" w:rsidR="00BF3DD1" w:rsidRDefault="00BF3DD1" w:rsidP="00B969E5">
      <w:pPr>
        <w:numPr>
          <w:ilvl w:val="0"/>
          <w:numId w:val="14"/>
        </w:numPr>
        <w:spacing w:before="100" w:beforeAutospacing="1" w:after="0" w:line="240" w:lineRule="auto"/>
        <w:ind w:left="1035"/>
        <w:rPr>
          <w:rFonts w:ascii="Verdana" w:hAnsi="Verdana"/>
          <w:color w:val="222222"/>
          <w:sz w:val="23"/>
          <w:szCs w:val="23"/>
        </w:rPr>
      </w:pPr>
      <w:r>
        <w:rPr>
          <w:rFonts w:ascii="Verdana" w:hAnsi="Verdana"/>
          <w:color w:val="222222"/>
          <w:sz w:val="23"/>
          <w:szCs w:val="23"/>
        </w:rPr>
        <w:t>Cursor FOR loop.</w:t>
      </w:r>
    </w:p>
    <w:p w14:paraId="49F3D94C" w14:textId="77777777" w:rsidR="00BF3DD1" w:rsidRDefault="00BF3DD1" w:rsidP="00BF3DD1">
      <w:pPr>
        <w:pStyle w:val="NormalWeb"/>
        <w:spacing w:before="0" w:beforeAutospacing="0" w:after="390" w:afterAutospacing="0"/>
        <w:rPr>
          <w:rFonts w:ascii="Verdana" w:hAnsi="Verdana"/>
          <w:color w:val="222222"/>
          <w:sz w:val="23"/>
          <w:szCs w:val="23"/>
        </w:rPr>
      </w:pPr>
      <w:r>
        <w:rPr>
          <w:rFonts w:ascii="Verdana" w:hAnsi="Verdana"/>
          <w:color w:val="222222"/>
          <w:sz w:val="23"/>
          <w:szCs w:val="23"/>
        </w:rPr>
        <w:lastRenderedPageBreak/>
        <w:t>FOR loop allows you to execute the block of statements repeatedly for a fixed number of time whereas WHILE loop is better suited when the number of iterations are unknown.</w:t>
      </w:r>
    </w:p>
    <w:p w14:paraId="2AE418E5" w14:textId="77777777" w:rsidR="00BF3DD1" w:rsidRDefault="00BF3DD1" w:rsidP="00BF3DD1">
      <w:pPr>
        <w:pStyle w:val="NormalWeb"/>
        <w:spacing w:before="0" w:beforeAutospacing="0" w:after="390" w:afterAutospacing="0"/>
        <w:rPr>
          <w:rFonts w:ascii="Verdana" w:hAnsi="Verdana"/>
          <w:color w:val="222222"/>
          <w:sz w:val="23"/>
          <w:szCs w:val="23"/>
        </w:rPr>
      </w:pPr>
      <w:r>
        <w:rPr>
          <w:rFonts w:ascii="Verdana" w:hAnsi="Verdana"/>
          <w:color w:val="222222"/>
          <w:sz w:val="23"/>
          <w:szCs w:val="23"/>
        </w:rPr>
        <w:t>This tutorial will concentrate on Numeric “FOR LOOP”. We’ll leave the </w:t>
      </w:r>
      <w:hyperlink r:id="rId14" w:history="1">
        <w:r>
          <w:rPr>
            <w:rStyle w:val="Hyperlink"/>
            <w:rFonts w:ascii="Verdana" w:hAnsi="Verdana"/>
            <w:color w:val="EA2E2E"/>
            <w:sz w:val="23"/>
            <w:szCs w:val="23"/>
          </w:rPr>
          <w:t>Cursor FOR loop</w:t>
        </w:r>
      </w:hyperlink>
      <w:r>
        <w:rPr>
          <w:rFonts w:ascii="Verdana" w:hAnsi="Verdana"/>
          <w:color w:val="222222"/>
          <w:sz w:val="23"/>
          <w:szCs w:val="23"/>
        </w:rPr>
        <w:t> for the future when we will learn the concepts of Cursor.</w:t>
      </w:r>
    </w:p>
    <w:p w14:paraId="0B9BCC55" w14:textId="77777777" w:rsidR="00BF3DD1" w:rsidRDefault="00BF3DD1" w:rsidP="00BF3DD1">
      <w:pPr>
        <w:pStyle w:val="Heading2"/>
        <w:spacing w:before="450" w:beforeAutospacing="0" w:after="300" w:afterAutospacing="0" w:line="570" w:lineRule="atLeast"/>
        <w:rPr>
          <w:rFonts w:ascii="Arial" w:hAnsi="Arial" w:cs="Arial"/>
          <w:b w:val="0"/>
          <w:bCs w:val="0"/>
          <w:color w:val="111111"/>
          <w:sz w:val="41"/>
          <w:szCs w:val="41"/>
        </w:rPr>
      </w:pPr>
      <w:r>
        <w:rPr>
          <w:rStyle w:val="Strong"/>
          <w:rFonts w:ascii="Arial" w:eastAsiaTheme="majorEastAsia" w:hAnsi="Arial" w:cs="Arial"/>
          <w:b/>
          <w:bCs/>
          <w:color w:val="111111"/>
          <w:sz w:val="41"/>
          <w:szCs w:val="41"/>
          <w:u w:val="single"/>
        </w:rPr>
        <w:t>Syntax</w:t>
      </w:r>
    </w:p>
    <w:p w14:paraId="72FA82C3" w14:textId="77777777" w:rsidR="00BF3DD1" w:rsidRDefault="00BF3DD1" w:rsidP="00BF3DD1">
      <w:pPr>
        <w:pStyle w:val="HTMLPreformatted"/>
        <w:shd w:val="clear" w:color="auto" w:fill="F1F1F1"/>
        <w:spacing w:before="360"/>
        <w:rPr>
          <w:color w:val="222222"/>
          <w:sz w:val="23"/>
          <w:szCs w:val="23"/>
        </w:rPr>
      </w:pPr>
      <w:r>
        <w:rPr>
          <w:color w:val="222222"/>
          <w:sz w:val="23"/>
          <w:szCs w:val="23"/>
        </w:rPr>
        <w:t xml:space="preserve">FOR </w:t>
      </w:r>
      <w:proofErr w:type="spellStart"/>
      <w:r>
        <w:rPr>
          <w:color w:val="222222"/>
          <w:sz w:val="23"/>
          <w:szCs w:val="23"/>
        </w:rPr>
        <w:t>loop_counter</w:t>
      </w:r>
      <w:proofErr w:type="spellEnd"/>
      <w:r>
        <w:rPr>
          <w:color w:val="222222"/>
          <w:sz w:val="23"/>
          <w:szCs w:val="23"/>
        </w:rPr>
        <w:t xml:space="preserve"> IN [REVERSE] lower </w:t>
      </w:r>
      <w:proofErr w:type="gramStart"/>
      <w:r>
        <w:rPr>
          <w:color w:val="222222"/>
          <w:sz w:val="23"/>
          <w:szCs w:val="23"/>
        </w:rPr>
        <w:t>limit..</w:t>
      </w:r>
      <w:proofErr w:type="gramEnd"/>
      <w:r>
        <w:rPr>
          <w:color w:val="222222"/>
          <w:sz w:val="23"/>
          <w:szCs w:val="23"/>
        </w:rPr>
        <w:t xml:space="preserve"> </w:t>
      </w:r>
      <w:proofErr w:type="spellStart"/>
      <w:r>
        <w:rPr>
          <w:color w:val="222222"/>
          <w:sz w:val="23"/>
          <w:szCs w:val="23"/>
        </w:rPr>
        <w:t>upper_limit</w:t>
      </w:r>
      <w:proofErr w:type="spellEnd"/>
      <w:r>
        <w:rPr>
          <w:color w:val="222222"/>
          <w:sz w:val="23"/>
          <w:szCs w:val="23"/>
        </w:rPr>
        <w:t xml:space="preserve"> LOOP</w:t>
      </w:r>
    </w:p>
    <w:p w14:paraId="0F77614A" w14:textId="77777777" w:rsidR="00BF3DD1" w:rsidRDefault="00BF3DD1" w:rsidP="00BF3DD1">
      <w:pPr>
        <w:pStyle w:val="HTMLPreformatted"/>
        <w:shd w:val="clear" w:color="auto" w:fill="F1F1F1"/>
        <w:spacing w:before="360"/>
        <w:rPr>
          <w:color w:val="222222"/>
          <w:sz w:val="23"/>
          <w:szCs w:val="23"/>
        </w:rPr>
      </w:pPr>
      <w:r>
        <w:rPr>
          <w:color w:val="222222"/>
          <w:sz w:val="23"/>
          <w:szCs w:val="23"/>
        </w:rPr>
        <w:t xml:space="preserve">  Statement 1;</w:t>
      </w:r>
    </w:p>
    <w:p w14:paraId="71DBFD77" w14:textId="77777777" w:rsidR="00BF3DD1" w:rsidRDefault="00BF3DD1" w:rsidP="00BF3DD1">
      <w:pPr>
        <w:pStyle w:val="HTMLPreformatted"/>
        <w:shd w:val="clear" w:color="auto" w:fill="F1F1F1"/>
        <w:spacing w:before="360"/>
        <w:rPr>
          <w:color w:val="222222"/>
          <w:sz w:val="23"/>
          <w:szCs w:val="23"/>
        </w:rPr>
      </w:pPr>
      <w:r>
        <w:rPr>
          <w:color w:val="222222"/>
          <w:sz w:val="23"/>
          <w:szCs w:val="23"/>
        </w:rPr>
        <w:t xml:space="preserve">  Statement 2;</w:t>
      </w:r>
    </w:p>
    <w:p w14:paraId="1F97B72B" w14:textId="77777777" w:rsidR="00BF3DD1" w:rsidRDefault="00BF3DD1" w:rsidP="00BF3DD1">
      <w:pPr>
        <w:pStyle w:val="HTMLPreformatted"/>
        <w:shd w:val="clear" w:color="auto" w:fill="F1F1F1"/>
        <w:spacing w:before="360"/>
        <w:rPr>
          <w:color w:val="222222"/>
          <w:sz w:val="23"/>
          <w:szCs w:val="23"/>
        </w:rPr>
      </w:pPr>
      <w:r>
        <w:rPr>
          <w:color w:val="222222"/>
          <w:sz w:val="23"/>
          <w:szCs w:val="23"/>
        </w:rPr>
        <w:t xml:space="preserve">  …</w:t>
      </w:r>
    </w:p>
    <w:p w14:paraId="1A5AA6B1" w14:textId="77777777" w:rsidR="00BF3DD1" w:rsidRDefault="00BF3DD1" w:rsidP="00BF3DD1">
      <w:pPr>
        <w:pStyle w:val="HTMLPreformatted"/>
        <w:shd w:val="clear" w:color="auto" w:fill="F1F1F1"/>
        <w:spacing w:before="360"/>
        <w:rPr>
          <w:color w:val="222222"/>
          <w:sz w:val="23"/>
          <w:szCs w:val="23"/>
        </w:rPr>
      </w:pPr>
      <w:r>
        <w:rPr>
          <w:color w:val="222222"/>
          <w:sz w:val="23"/>
          <w:szCs w:val="23"/>
        </w:rPr>
        <w:t xml:space="preserve">  Statement 3;</w:t>
      </w:r>
    </w:p>
    <w:p w14:paraId="22B9A560" w14:textId="77777777" w:rsidR="00BF3DD1" w:rsidRDefault="00BF3DD1" w:rsidP="00BF3DD1">
      <w:pPr>
        <w:pStyle w:val="HTMLPreformatted"/>
        <w:shd w:val="clear" w:color="auto" w:fill="F1F1F1"/>
        <w:spacing w:before="360"/>
        <w:rPr>
          <w:color w:val="222222"/>
          <w:sz w:val="23"/>
          <w:szCs w:val="23"/>
        </w:rPr>
      </w:pPr>
      <w:r>
        <w:rPr>
          <w:color w:val="222222"/>
          <w:sz w:val="23"/>
          <w:szCs w:val="23"/>
        </w:rPr>
        <w:t>END LOOP;</w:t>
      </w:r>
    </w:p>
    <w:p w14:paraId="470A1BE2" w14:textId="77777777" w:rsidR="00BF3DD1" w:rsidRDefault="00BF3DD1" w:rsidP="00BF3DD1">
      <w:pPr>
        <w:pStyle w:val="HTMLPreformatted"/>
        <w:shd w:val="clear" w:color="auto" w:fill="F1F1F1"/>
        <w:spacing w:before="360"/>
        <w:rPr>
          <w:color w:val="222222"/>
          <w:sz w:val="23"/>
          <w:szCs w:val="23"/>
        </w:rPr>
      </w:pPr>
    </w:p>
    <w:p w14:paraId="69DC75EE" w14:textId="77777777" w:rsidR="00BF3DD1" w:rsidRDefault="00BF3DD1" w:rsidP="00BF3DD1">
      <w:pPr>
        <w:pStyle w:val="NormalWeb"/>
        <w:spacing w:before="0" w:beforeAutospacing="0" w:after="390" w:afterAutospacing="0"/>
        <w:rPr>
          <w:rFonts w:ascii="Verdana" w:hAnsi="Verdana"/>
          <w:color w:val="222222"/>
          <w:sz w:val="23"/>
          <w:szCs w:val="23"/>
        </w:rPr>
      </w:pPr>
      <w:r>
        <w:rPr>
          <w:rFonts w:ascii="Verdana" w:hAnsi="Verdana"/>
          <w:color w:val="222222"/>
          <w:sz w:val="23"/>
          <w:szCs w:val="23"/>
        </w:rPr>
        <w:t>For the in-depth explanation of the above syntax please watch my </w:t>
      </w:r>
      <w:hyperlink r:id="rId15" w:history="1">
        <w:r>
          <w:rPr>
            <w:rStyle w:val="Hyperlink"/>
            <w:rFonts w:ascii="Verdana" w:hAnsi="Verdana"/>
            <w:color w:val="EA2E2E"/>
            <w:sz w:val="23"/>
            <w:szCs w:val="23"/>
          </w:rPr>
          <w:t>video</w:t>
        </w:r>
      </w:hyperlink>
      <w:r>
        <w:rPr>
          <w:rFonts w:ascii="Verdana" w:hAnsi="Verdana"/>
          <w:color w:val="222222"/>
          <w:sz w:val="23"/>
          <w:szCs w:val="23"/>
        </w:rPr>
        <w:t>. There I have explained the same in detail. Now let’s see some examples.</w:t>
      </w:r>
    </w:p>
    <w:p w14:paraId="49A51A94" w14:textId="77777777" w:rsidR="00BF3DD1" w:rsidRDefault="00BF3DD1" w:rsidP="00BF3DD1">
      <w:pPr>
        <w:pStyle w:val="Heading2"/>
        <w:spacing w:before="450" w:beforeAutospacing="0" w:after="300" w:afterAutospacing="0" w:line="570" w:lineRule="atLeast"/>
        <w:rPr>
          <w:rFonts w:ascii="Arial" w:hAnsi="Arial" w:cs="Arial"/>
          <w:b w:val="0"/>
          <w:bCs w:val="0"/>
          <w:color w:val="111111"/>
          <w:sz w:val="41"/>
          <w:szCs w:val="41"/>
        </w:rPr>
      </w:pPr>
      <w:r>
        <w:rPr>
          <w:rStyle w:val="Strong"/>
          <w:rFonts w:ascii="Arial" w:eastAsiaTheme="majorEastAsia" w:hAnsi="Arial" w:cs="Arial"/>
          <w:b/>
          <w:bCs/>
          <w:color w:val="111111"/>
          <w:sz w:val="41"/>
          <w:szCs w:val="41"/>
          <w:u w:val="single"/>
        </w:rPr>
        <w:t xml:space="preserve">Examples of Numeric FOR Loop </w:t>
      </w:r>
      <w:proofErr w:type="gramStart"/>
      <w:r>
        <w:rPr>
          <w:rStyle w:val="Strong"/>
          <w:rFonts w:ascii="Arial" w:eastAsiaTheme="majorEastAsia" w:hAnsi="Arial" w:cs="Arial"/>
          <w:b/>
          <w:bCs/>
          <w:color w:val="111111"/>
          <w:sz w:val="41"/>
          <w:szCs w:val="41"/>
          <w:u w:val="single"/>
        </w:rPr>
        <w:t>In</w:t>
      </w:r>
      <w:proofErr w:type="gramEnd"/>
      <w:r>
        <w:rPr>
          <w:rStyle w:val="Strong"/>
          <w:rFonts w:ascii="Arial" w:eastAsiaTheme="majorEastAsia" w:hAnsi="Arial" w:cs="Arial"/>
          <w:b/>
          <w:bCs/>
          <w:color w:val="111111"/>
          <w:sz w:val="41"/>
          <w:szCs w:val="41"/>
          <w:u w:val="single"/>
        </w:rPr>
        <w:t xml:space="preserve"> Oracle PL/SQL.</w:t>
      </w:r>
    </w:p>
    <w:p w14:paraId="5DF987EA" w14:textId="77777777" w:rsidR="00BF3DD1" w:rsidRDefault="00BF3DD1" w:rsidP="00BF3DD1">
      <w:pPr>
        <w:pStyle w:val="Heading3"/>
        <w:spacing w:before="405" w:beforeAutospacing="0" w:after="255" w:afterAutospacing="0" w:line="450" w:lineRule="atLeast"/>
        <w:rPr>
          <w:rFonts w:ascii="Arial" w:hAnsi="Arial" w:cs="Arial"/>
          <w:b w:val="0"/>
          <w:bCs w:val="0"/>
          <w:color w:val="111111"/>
          <w:sz w:val="33"/>
          <w:szCs w:val="33"/>
        </w:rPr>
      </w:pPr>
      <w:r>
        <w:rPr>
          <w:rStyle w:val="Strong"/>
          <w:rFonts w:ascii="Arial" w:eastAsiaTheme="majorEastAsia" w:hAnsi="Arial" w:cs="Arial"/>
          <w:b/>
          <w:bCs/>
          <w:color w:val="111111"/>
          <w:sz w:val="33"/>
          <w:szCs w:val="33"/>
        </w:rPr>
        <w:t>Example 1: FOR loop</w:t>
      </w:r>
    </w:p>
    <w:p w14:paraId="48E00847" w14:textId="77777777" w:rsidR="00BF3DD1" w:rsidRDefault="00BF3DD1" w:rsidP="00BF3DD1">
      <w:pPr>
        <w:pStyle w:val="HTMLPreformatted"/>
        <w:shd w:val="clear" w:color="auto" w:fill="F1F1F1"/>
        <w:spacing w:before="360"/>
        <w:rPr>
          <w:color w:val="222222"/>
          <w:sz w:val="23"/>
          <w:szCs w:val="23"/>
        </w:rPr>
      </w:pPr>
      <w:r>
        <w:rPr>
          <w:color w:val="222222"/>
          <w:sz w:val="23"/>
          <w:szCs w:val="23"/>
        </w:rPr>
        <w:t>SET SERVEROUTPUT ON;</w:t>
      </w:r>
    </w:p>
    <w:p w14:paraId="55AA77B0" w14:textId="77777777" w:rsidR="00BF3DD1" w:rsidRDefault="00BF3DD1" w:rsidP="00BF3DD1">
      <w:pPr>
        <w:pStyle w:val="HTMLPreformatted"/>
        <w:shd w:val="clear" w:color="auto" w:fill="F1F1F1"/>
        <w:spacing w:before="360"/>
        <w:rPr>
          <w:color w:val="222222"/>
          <w:sz w:val="23"/>
          <w:szCs w:val="23"/>
        </w:rPr>
      </w:pPr>
      <w:r>
        <w:rPr>
          <w:color w:val="222222"/>
          <w:sz w:val="23"/>
          <w:szCs w:val="23"/>
        </w:rPr>
        <w:t>BEGIN</w:t>
      </w:r>
    </w:p>
    <w:p w14:paraId="07BE8A5C" w14:textId="77777777" w:rsidR="00BF3DD1" w:rsidRDefault="00BF3DD1" w:rsidP="00BF3DD1">
      <w:pPr>
        <w:pStyle w:val="HTMLPreformatted"/>
        <w:shd w:val="clear" w:color="auto" w:fill="F1F1F1"/>
        <w:spacing w:before="360"/>
        <w:rPr>
          <w:color w:val="222222"/>
          <w:sz w:val="23"/>
          <w:szCs w:val="23"/>
        </w:rPr>
      </w:pPr>
      <w:r>
        <w:rPr>
          <w:color w:val="222222"/>
          <w:sz w:val="23"/>
          <w:szCs w:val="23"/>
        </w:rPr>
        <w:t xml:space="preserve">  FOR </w:t>
      </w:r>
      <w:proofErr w:type="spellStart"/>
      <w:r>
        <w:rPr>
          <w:color w:val="222222"/>
          <w:sz w:val="23"/>
          <w:szCs w:val="23"/>
        </w:rPr>
        <w:t>v_counter</w:t>
      </w:r>
      <w:proofErr w:type="spellEnd"/>
      <w:r>
        <w:rPr>
          <w:color w:val="222222"/>
          <w:sz w:val="23"/>
          <w:szCs w:val="23"/>
        </w:rPr>
        <w:t xml:space="preserve"> IN </w:t>
      </w:r>
      <w:proofErr w:type="gramStart"/>
      <w:r>
        <w:rPr>
          <w:color w:val="222222"/>
          <w:sz w:val="23"/>
          <w:szCs w:val="23"/>
        </w:rPr>
        <w:t>1..</w:t>
      </w:r>
      <w:proofErr w:type="gramEnd"/>
      <w:r>
        <w:rPr>
          <w:color w:val="222222"/>
          <w:sz w:val="23"/>
          <w:szCs w:val="23"/>
        </w:rPr>
        <w:t>10 LOOP</w:t>
      </w:r>
    </w:p>
    <w:p w14:paraId="33CEA2B8" w14:textId="77777777" w:rsidR="00BF3DD1" w:rsidRDefault="00BF3DD1" w:rsidP="00BF3DD1">
      <w:pPr>
        <w:pStyle w:val="HTMLPreformatted"/>
        <w:shd w:val="clear" w:color="auto" w:fill="F1F1F1"/>
        <w:spacing w:before="360"/>
        <w:rPr>
          <w:color w:val="222222"/>
          <w:sz w:val="23"/>
          <w:szCs w:val="23"/>
        </w:rPr>
      </w:pPr>
      <w:r>
        <w:rPr>
          <w:color w:val="222222"/>
          <w:sz w:val="23"/>
          <w:szCs w:val="23"/>
        </w:rPr>
        <w:t xml:space="preserve">    DBMS_OUTPUT.PUT_LINE(</w:t>
      </w:r>
      <w:proofErr w:type="spellStart"/>
      <w:r>
        <w:rPr>
          <w:color w:val="222222"/>
          <w:sz w:val="23"/>
          <w:szCs w:val="23"/>
        </w:rPr>
        <w:t>v_counter</w:t>
      </w:r>
      <w:proofErr w:type="spellEnd"/>
      <w:r>
        <w:rPr>
          <w:color w:val="222222"/>
          <w:sz w:val="23"/>
          <w:szCs w:val="23"/>
        </w:rPr>
        <w:t>);</w:t>
      </w:r>
    </w:p>
    <w:p w14:paraId="194548A2" w14:textId="77777777" w:rsidR="00BF3DD1" w:rsidRDefault="00BF3DD1" w:rsidP="00BF3DD1">
      <w:pPr>
        <w:pStyle w:val="HTMLPreformatted"/>
        <w:shd w:val="clear" w:color="auto" w:fill="F1F1F1"/>
        <w:spacing w:before="360"/>
        <w:rPr>
          <w:color w:val="222222"/>
          <w:sz w:val="23"/>
          <w:szCs w:val="23"/>
        </w:rPr>
      </w:pPr>
      <w:r>
        <w:rPr>
          <w:color w:val="222222"/>
          <w:sz w:val="23"/>
          <w:szCs w:val="23"/>
        </w:rPr>
        <w:lastRenderedPageBreak/>
        <w:t xml:space="preserve">  END LOOP;</w:t>
      </w:r>
    </w:p>
    <w:p w14:paraId="120035E3" w14:textId="77777777" w:rsidR="00BF3DD1" w:rsidRDefault="00BF3DD1" w:rsidP="00BF3DD1">
      <w:pPr>
        <w:pStyle w:val="HTMLPreformatted"/>
        <w:shd w:val="clear" w:color="auto" w:fill="F1F1F1"/>
        <w:spacing w:before="360"/>
        <w:rPr>
          <w:color w:val="222222"/>
          <w:sz w:val="23"/>
          <w:szCs w:val="23"/>
        </w:rPr>
      </w:pPr>
      <w:r>
        <w:rPr>
          <w:color w:val="222222"/>
          <w:sz w:val="23"/>
          <w:szCs w:val="23"/>
        </w:rPr>
        <w:t>END;</w:t>
      </w:r>
    </w:p>
    <w:p w14:paraId="2D20006F" w14:textId="77777777" w:rsidR="00BF3DD1" w:rsidRDefault="00BF3DD1" w:rsidP="00BF3DD1">
      <w:pPr>
        <w:pStyle w:val="HTMLPreformatted"/>
        <w:shd w:val="clear" w:color="auto" w:fill="F1F1F1"/>
        <w:spacing w:before="360"/>
        <w:rPr>
          <w:color w:val="222222"/>
          <w:sz w:val="23"/>
          <w:szCs w:val="23"/>
        </w:rPr>
      </w:pPr>
    </w:p>
    <w:p w14:paraId="3FBD7A4A" w14:textId="77777777" w:rsidR="00BF3DD1" w:rsidRDefault="00BF3DD1" w:rsidP="00BF3DD1">
      <w:pPr>
        <w:pStyle w:val="NormalWeb"/>
        <w:spacing w:before="0" w:beforeAutospacing="0" w:after="390" w:afterAutospacing="0"/>
        <w:rPr>
          <w:rFonts w:ascii="Verdana" w:hAnsi="Verdana"/>
          <w:color w:val="222222"/>
          <w:sz w:val="23"/>
          <w:szCs w:val="23"/>
        </w:rPr>
      </w:pPr>
      <w:r>
        <w:rPr>
          <w:rFonts w:ascii="Verdana" w:hAnsi="Verdana"/>
          <w:color w:val="222222"/>
          <w:sz w:val="23"/>
          <w:szCs w:val="23"/>
        </w:rPr>
        <w:t xml:space="preserve">Here we only have the execution section and inside that we have our FOR loop which will print the value of </w:t>
      </w:r>
      <w:proofErr w:type="spellStart"/>
      <w:r>
        <w:rPr>
          <w:rFonts w:ascii="Verdana" w:hAnsi="Verdana"/>
          <w:color w:val="222222"/>
          <w:sz w:val="23"/>
          <w:szCs w:val="23"/>
        </w:rPr>
        <w:t>v_counter</w:t>
      </w:r>
      <w:proofErr w:type="spellEnd"/>
      <w:r>
        <w:rPr>
          <w:rFonts w:ascii="Verdana" w:hAnsi="Verdana"/>
          <w:color w:val="222222"/>
          <w:sz w:val="23"/>
          <w:szCs w:val="23"/>
        </w:rPr>
        <w:t xml:space="preserve"> variable from 1 to 10.</w:t>
      </w:r>
    </w:p>
    <w:p w14:paraId="63094C29" w14:textId="77777777" w:rsidR="00BF3DD1" w:rsidRDefault="00BF3DD1" w:rsidP="00BF3DD1">
      <w:pPr>
        <w:pStyle w:val="NormalWeb"/>
        <w:spacing w:before="0" w:beforeAutospacing="0" w:after="390" w:afterAutospacing="0"/>
        <w:rPr>
          <w:rFonts w:ascii="Verdana" w:hAnsi="Verdana"/>
          <w:color w:val="222222"/>
          <w:sz w:val="23"/>
          <w:szCs w:val="23"/>
        </w:rPr>
      </w:pPr>
      <w:r>
        <w:rPr>
          <w:rFonts w:ascii="Verdana" w:hAnsi="Verdana"/>
          <w:color w:val="222222"/>
          <w:sz w:val="23"/>
          <w:szCs w:val="23"/>
        </w:rPr>
        <w:t xml:space="preserve">Have you noticed that we didn’t declare the </w:t>
      </w:r>
      <w:proofErr w:type="spellStart"/>
      <w:r>
        <w:rPr>
          <w:rFonts w:ascii="Verdana" w:hAnsi="Verdana"/>
          <w:color w:val="222222"/>
          <w:sz w:val="23"/>
          <w:szCs w:val="23"/>
        </w:rPr>
        <w:t>v_counter</w:t>
      </w:r>
      <w:proofErr w:type="spellEnd"/>
      <w:r>
        <w:rPr>
          <w:rFonts w:ascii="Verdana" w:hAnsi="Verdana"/>
          <w:color w:val="222222"/>
          <w:sz w:val="23"/>
          <w:szCs w:val="23"/>
        </w:rPr>
        <w:t xml:space="preserve"> variable anywhere in the program? Even we don’t have the declaration section here in this code. This is because variable </w:t>
      </w:r>
      <w:proofErr w:type="spellStart"/>
      <w:r>
        <w:rPr>
          <w:rFonts w:ascii="Verdana" w:hAnsi="Verdana"/>
          <w:color w:val="222222"/>
          <w:sz w:val="23"/>
          <w:szCs w:val="23"/>
        </w:rPr>
        <w:t>v_counter</w:t>
      </w:r>
      <w:proofErr w:type="spellEnd"/>
      <w:r>
        <w:rPr>
          <w:rFonts w:ascii="Verdana" w:hAnsi="Verdana"/>
          <w:color w:val="222222"/>
          <w:sz w:val="23"/>
          <w:szCs w:val="23"/>
        </w:rPr>
        <w:t xml:space="preserve"> is an implicit index integer variable which gets declared automatically with the definition of FOR loop. Moreover the variable </w:t>
      </w:r>
      <w:proofErr w:type="spellStart"/>
      <w:r>
        <w:rPr>
          <w:rFonts w:ascii="Verdana" w:hAnsi="Verdana"/>
          <w:color w:val="222222"/>
          <w:sz w:val="23"/>
          <w:szCs w:val="23"/>
        </w:rPr>
        <w:t>v_counter</w:t>
      </w:r>
      <w:proofErr w:type="spellEnd"/>
      <w:r>
        <w:rPr>
          <w:rFonts w:ascii="Verdana" w:hAnsi="Verdana"/>
          <w:color w:val="222222"/>
          <w:sz w:val="23"/>
          <w:szCs w:val="23"/>
        </w:rPr>
        <w:t xml:space="preserve"> will increment by 1 with each iteration automatically by FOR loop construct thus you do not need to write update statement (</w:t>
      </w:r>
      <w:proofErr w:type="spellStart"/>
      <w:r>
        <w:rPr>
          <w:rFonts w:ascii="Verdana" w:hAnsi="Verdana"/>
          <w:color w:val="222222"/>
          <w:sz w:val="23"/>
          <w:szCs w:val="23"/>
        </w:rPr>
        <w:t>v_</w:t>
      </w:r>
      <w:proofErr w:type="gramStart"/>
      <w:r>
        <w:rPr>
          <w:rFonts w:ascii="Verdana" w:hAnsi="Verdana"/>
          <w:color w:val="222222"/>
          <w:sz w:val="23"/>
          <w:szCs w:val="23"/>
        </w:rPr>
        <w:t>counter</w:t>
      </w:r>
      <w:proofErr w:type="spellEnd"/>
      <w:r>
        <w:rPr>
          <w:rFonts w:ascii="Verdana" w:hAnsi="Verdana"/>
          <w:color w:val="222222"/>
          <w:sz w:val="23"/>
          <w:szCs w:val="23"/>
        </w:rPr>
        <w:t xml:space="preserve"> :</w:t>
      </w:r>
      <w:proofErr w:type="gramEnd"/>
      <w:r>
        <w:rPr>
          <w:rFonts w:ascii="Verdana" w:hAnsi="Verdana"/>
          <w:color w:val="222222"/>
          <w:sz w:val="23"/>
          <w:szCs w:val="23"/>
        </w:rPr>
        <w:t xml:space="preserve">= </w:t>
      </w:r>
      <w:proofErr w:type="spellStart"/>
      <w:r>
        <w:rPr>
          <w:rFonts w:ascii="Verdana" w:hAnsi="Verdana"/>
          <w:color w:val="222222"/>
          <w:sz w:val="23"/>
          <w:szCs w:val="23"/>
        </w:rPr>
        <w:t>v_counter</w:t>
      </w:r>
      <w:proofErr w:type="spellEnd"/>
      <w:r>
        <w:rPr>
          <w:rFonts w:ascii="Verdana" w:hAnsi="Verdana"/>
          <w:color w:val="222222"/>
          <w:sz w:val="23"/>
          <w:szCs w:val="23"/>
        </w:rPr>
        <w:t xml:space="preserve"> +1) explicitly. As a matter of </w:t>
      </w:r>
      <w:proofErr w:type="gramStart"/>
      <w:r>
        <w:rPr>
          <w:rFonts w:ascii="Verdana" w:hAnsi="Verdana"/>
          <w:color w:val="222222"/>
          <w:sz w:val="23"/>
          <w:szCs w:val="23"/>
        </w:rPr>
        <w:t>fact</w:t>
      </w:r>
      <w:proofErr w:type="gramEnd"/>
      <w:r>
        <w:rPr>
          <w:rFonts w:ascii="Verdana" w:hAnsi="Verdana"/>
          <w:color w:val="222222"/>
          <w:sz w:val="23"/>
          <w:szCs w:val="23"/>
        </w:rPr>
        <w:t xml:space="preserve"> if you will try to write the update statement in the “FOR loop” then you will get an error.</w:t>
      </w:r>
    </w:p>
    <w:p w14:paraId="76BBB495" w14:textId="77777777" w:rsidR="00BF3DD1" w:rsidRDefault="00BF3DD1" w:rsidP="00BF3DD1">
      <w:pPr>
        <w:pStyle w:val="Heading3"/>
        <w:spacing w:before="405" w:beforeAutospacing="0" w:after="255" w:afterAutospacing="0" w:line="450" w:lineRule="atLeast"/>
        <w:rPr>
          <w:rFonts w:ascii="Arial" w:hAnsi="Arial" w:cs="Arial"/>
          <w:b w:val="0"/>
          <w:bCs w:val="0"/>
          <w:color w:val="111111"/>
          <w:sz w:val="33"/>
          <w:szCs w:val="33"/>
        </w:rPr>
      </w:pPr>
      <w:r>
        <w:rPr>
          <w:rStyle w:val="Strong"/>
          <w:rFonts w:ascii="Arial" w:eastAsiaTheme="majorEastAsia" w:hAnsi="Arial" w:cs="Arial"/>
          <w:b/>
          <w:bCs/>
          <w:color w:val="111111"/>
          <w:sz w:val="33"/>
          <w:szCs w:val="33"/>
        </w:rPr>
        <w:t>Example 2: FOR Loop with IN REVERSE keyword.</w:t>
      </w:r>
    </w:p>
    <w:p w14:paraId="1A0BA35B" w14:textId="77777777" w:rsidR="00BF3DD1" w:rsidRDefault="00BF3DD1" w:rsidP="00BF3DD1">
      <w:pPr>
        <w:pStyle w:val="NormalWeb"/>
        <w:spacing w:before="0" w:beforeAutospacing="0" w:after="390" w:afterAutospacing="0"/>
        <w:rPr>
          <w:rFonts w:ascii="Verdana" w:hAnsi="Verdana"/>
          <w:color w:val="222222"/>
          <w:sz w:val="23"/>
          <w:szCs w:val="23"/>
        </w:rPr>
      </w:pPr>
      <w:r>
        <w:rPr>
          <w:rFonts w:ascii="Verdana" w:hAnsi="Verdana"/>
          <w:color w:val="222222"/>
          <w:sz w:val="23"/>
          <w:szCs w:val="23"/>
        </w:rPr>
        <w:t>Now suppose you want to print the counting, same as we did in the previous example but this time in reverse order. To do so you don’t have to change the loop definition or even you don’t have to add any extra line of codes, PL/SQL block will be same as of the previous example. You just have to add one keyword REVERSE immediately after IN keyword in FOR LOOP definition. Rest of the code will remain the same as that of the previous example.</w:t>
      </w:r>
    </w:p>
    <w:p w14:paraId="4B868AD6" w14:textId="77777777" w:rsidR="00BF3DD1" w:rsidRDefault="00BF3DD1" w:rsidP="00BF3DD1">
      <w:pPr>
        <w:pStyle w:val="HTMLPreformatted"/>
        <w:shd w:val="clear" w:color="auto" w:fill="F1F1F1"/>
        <w:spacing w:before="360"/>
        <w:rPr>
          <w:color w:val="222222"/>
          <w:sz w:val="23"/>
          <w:szCs w:val="23"/>
        </w:rPr>
      </w:pPr>
      <w:r>
        <w:rPr>
          <w:color w:val="222222"/>
          <w:sz w:val="23"/>
          <w:szCs w:val="23"/>
        </w:rPr>
        <w:t>BEGIN</w:t>
      </w:r>
    </w:p>
    <w:p w14:paraId="0389171A" w14:textId="77777777" w:rsidR="00BF3DD1" w:rsidRDefault="00BF3DD1" w:rsidP="00BF3DD1">
      <w:pPr>
        <w:pStyle w:val="HTMLPreformatted"/>
        <w:shd w:val="clear" w:color="auto" w:fill="F1F1F1"/>
        <w:spacing w:before="360"/>
        <w:rPr>
          <w:color w:val="222222"/>
          <w:sz w:val="23"/>
          <w:szCs w:val="23"/>
        </w:rPr>
      </w:pPr>
      <w:r>
        <w:rPr>
          <w:color w:val="222222"/>
          <w:sz w:val="23"/>
          <w:szCs w:val="23"/>
        </w:rPr>
        <w:t xml:space="preserve">  FOR </w:t>
      </w:r>
      <w:proofErr w:type="spellStart"/>
      <w:r>
        <w:rPr>
          <w:color w:val="222222"/>
          <w:sz w:val="23"/>
          <w:szCs w:val="23"/>
        </w:rPr>
        <w:t>v_counter</w:t>
      </w:r>
      <w:proofErr w:type="spellEnd"/>
      <w:r>
        <w:rPr>
          <w:color w:val="222222"/>
          <w:sz w:val="23"/>
          <w:szCs w:val="23"/>
        </w:rPr>
        <w:t xml:space="preserve"> IN REVERSE </w:t>
      </w:r>
      <w:proofErr w:type="gramStart"/>
      <w:r>
        <w:rPr>
          <w:color w:val="222222"/>
          <w:sz w:val="23"/>
          <w:szCs w:val="23"/>
        </w:rPr>
        <w:t>1..</w:t>
      </w:r>
      <w:proofErr w:type="gramEnd"/>
      <w:r>
        <w:rPr>
          <w:color w:val="222222"/>
          <w:sz w:val="23"/>
          <w:szCs w:val="23"/>
        </w:rPr>
        <w:t>10 LOOP</w:t>
      </w:r>
    </w:p>
    <w:p w14:paraId="3D47EE60" w14:textId="77777777" w:rsidR="00BF3DD1" w:rsidRDefault="00BF3DD1" w:rsidP="00BF3DD1">
      <w:pPr>
        <w:pStyle w:val="HTMLPreformatted"/>
        <w:shd w:val="clear" w:color="auto" w:fill="F1F1F1"/>
        <w:spacing w:before="360"/>
        <w:rPr>
          <w:color w:val="222222"/>
          <w:sz w:val="23"/>
          <w:szCs w:val="23"/>
        </w:rPr>
      </w:pPr>
      <w:r>
        <w:rPr>
          <w:color w:val="222222"/>
          <w:sz w:val="23"/>
          <w:szCs w:val="23"/>
        </w:rPr>
        <w:t xml:space="preserve">    DBMS_OUTPUT.PUT_LINE(</w:t>
      </w:r>
      <w:proofErr w:type="spellStart"/>
      <w:r>
        <w:rPr>
          <w:color w:val="222222"/>
          <w:sz w:val="23"/>
          <w:szCs w:val="23"/>
        </w:rPr>
        <w:t>v_counter</w:t>
      </w:r>
      <w:proofErr w:type="spellEnd"/>
      <w:r>
        <w:rPr>
          <w:color w:val="222222"/>
          <w:sz w:val="23"/>
          <w:szCs w:val="23"/>
        </w:rPr>
        <w:t>);</w:t>
      </w:r>
    </w:p>
    <w:p w14:paraId="0B90BFFB" w14:textId="77777777" w:rsidR="00BF3DD1" w:rsidRDefault="00BF3DD1" w:rsidP="00BF3DD1">
      <w:pPr>
        <w:pStyle w:val="HTMLPreformatted"/>
        <w:shd w:val="clear" w:color="auto" w:fill="F1F1F1"/>
        <w:spacing w:before="360"/>
        <w:rPr>
          <w:color w:val="222222"/>
          <w:sz w:val="23"/>
          <w:szCs w:val="23"/>
        </w:rPr>
      </w:pPr>
      <w:r>
        <w:rPr>
          <w:color w:val="222222"/>
          <w:sz w:val="23"/>
          <w:szCs w:val="23"/>
        </w:rPr>
        <w:t xml:space="preserve">  END LOOP;</w:t>
      </w:r>
    </w:p>
    <w:p w14:paraId="4B21B143" w14:textId="77777777" w:rsidR="00BF3DD1" w:rsidRDefault="00BF3DD1" w:rsidP="00BF3DD1">
      <w:pPr>
        <w:pStyle w:val="HTMLPreformatted"/>
        <w:shd w:val="clear" w:color="auto" w:fill="F1F1F1"/>
        <w:spacing w:before="360"/>
        <w:rPr>
          <w:color w:val="222222"/>
          <w:sz w:val="23"/>
          <w:szCs w:val="23"/>
        </w:rPr>
      </w:pPr>
      <w:r>
        <w:rPr>
          <w:color w:val="222222"/>
          <w:sz w:val="23"/>
          <w:szCs w:val="23"/>
        </w:rPr>
        <w:t>END;</w:t>
      </w:r>
    </w:p>
    <w:p w14:paraId="669A3034" w14:textId="77777777" w:rsidR="00BF3DD1" w:rsidRDefault="00BF3DD1" w:rsidP="00BF3DD1">
      <w:pPr>
        <w:pStyle w:val="HTMLPreformatted"/>
        <w:shd w:val="clear" w:color="auto" w:fill="F1F1F1"/>
        <w:spacing w:before="360"/>
        <w:rPr>
          <w:color w:val="222222"/>
          <w:sz w:val="23"/>
          <w:szCs w:val="23"/>
        </w:rPr>
      </w:pPr>
      <w:r>
        <w:rPr>
          <w:color w:val="222222"/>
          <w:sz w:val="23"/>
          <w:szCs w:val="23"/>
        </w:rPr>
        <w:t>/</w:t>
      </w:r>
    </w:p>
    <w:p w14:paraId="44382510" w14:textId="77777777" w:rsidR="00BF3DD1" w:rsidRDefault="00BF3DD1" w:rsidP="00BF3DD1">
      <w:pPr>
        <w:pStyle w:val="HTMLPreformatted"/>
        <w:shd w:val="clear" w:color="auto" w:fill="F1F1F1"/>
        <w:spacing w:before="360"/>
        <w:rPr>
          <w:color w:val="222222"/>
          <w:sz w:val="23"/>
          <w:szCs w:val="23"/>
        </w:rPr>
      </w:pPr>
    </w:p>
    <w:p w14:paraId="38F2BF6A" w14:textId="77777777" w:rsidR="00BF3DD1" w:rsidRDefault="00BF3DD1" w:rsidP="00BF3DD1">
      <w:pPr>
        <w:pStyle w:val="NormalWeb"/>
        <w:spacing w:before="0" w:beforeAutospacing="0" w:after="390" w:afterAutospacing="0"/>
        <w:rPr>
          <w:rFonts w:ascii="Verdana" w:hAnsi="Verdana"/>
          <w:color w:val="222222"/>
          <w:sz w:val="23"/>
          <w:szCs w:val="23"/>
        </w:rPr>
      </w:pPr>
      <w:r>
        <w:rPr>
          <w:rFonts w:ascii="Verdana" w:hAnsi="Verdana"/>
          <w:color w:val="222222"/>
          <w:sz w:val="23"/>
          <w:szCs w:val="23"/>
        </w:rPr>
        <w:t>This code will give you counting from 1 to 10 in reverse order on execution.</w:t>
      </w:r>
    </w:p>
    <w:p w14:paraId="53A60EDD" w14:textId="77777777" w:rsidR="00BF3DD1" w:rsidRDefault="00BF3DD1" w:rsidP="00BF3DD1">
      <w:pPr>
        <w:pStyle w:val="Heading3"/>
        <w:spacing w:before="405" w:beforeAutospacing="0" w:after="255" w:afterAutospacing="0" w:line="450" w:lineRule="atLeast"/>
        <w:rPr>
          <w:rFonts w:ascii="Arial" w:hAnsi="Arial" w:cs="Arial"/>
          <w:b w:val="0"/>
          <w:bCs w:val="0"/>
          <w:color w:val="111111"/>
          <w:sz w:val="33"/>
          <w:szCs w:val="33"/>
        </w:rPr>
      </w:pPr>
      <w:r>
        <w:rPr>
          <w:rStyle w:val="Strong"/>
          <w:rFonts w:ascii="Arial" w:eastAsiaTheme="majorEastAsia" w:hAnsi="Arial" w:cs="Arial"/>
          <w:b/>
          <w:bCs/>
          <w:color w:val="111111"/>
          <w:sz w:val="33"/>
          <w:szCs w:val="33"/>
        </w:rPr>
        <w:lastRenderedPageBreak/>
        <w:t>Example 3: Multiplication Table using Numeric FOR loop</w:t>
      </w:r>
    </w:p>
    <w:p w14:paraId="24950775" w14:textId="77777777" w:rsidR="00BF3DD1" w:rsidRDefault="00BF3DD1" w:rsidP="00BF3DD1">
      <w:pPr>
        <w:pStyle w:val="HTMLPreformatted"/>
        <w:shd w:val="clear" w:color="auto" w:fill="F1F1F1"/>
        <w:spacing w:before="360"/>
        <w:rPr>
          <w:color w:val="222222"/>
          <w:sz w:val="23"/>
          <w:szCs w:val="23"/>
        </w:rPr>
      </w:pPr>
      <w:r>
        <w:rPr>
          <w:color w:val="222222"/>
          <w:sz w:val="23"/>
          <w:szCs w:val="23"/>
        </w:rPr>
        <w:t>DECLARE</w:t>
      </w:r>
    </w:p>
    <w:p w14:paraId="044BDED0" w14:textId="77777777" w:rsidR="00BF3DD1" w:rsidRDefault="00BF3DD1" w:rsidP="00BF3DD1">
      <w:pPr>
        <w:pStyle w:val="HTMLPreformatted"/>
        <w:shd w:val="clear" w:color="auto" w:fill="F1F1F1"/>
        <w:spacing w:before="360"/>
        <w:rPr>
          <w:color w:val="222222"/>
          <w:sz w:val="23"/>
          <w:szCs w:val="23"/>
        </w:rPr>
      </w:pPr>
      <w:r>
        <w:rPr>
          <w:color w:val="222222"/>
          <w:sz w:val="23"/>
          <w:szCs w:val="23"/>
        </w:rPr>
        <w:t xml:space="preserve">  </w:t>
      </w:r>
      <w:proofErr w:type="spellStart"/>
      <w:r>
        <w:rPr>
          <w:color w:val="222222"/>
          <w:sz w:val="23"/>
          <w:szCs w:val="23"/>
        </w:rPr>
        <w:t>v_</w:t>
      </w:r>
      <w:proofErr w:type="gramStart"/>
      <w:r>
        <w:rPr>
          <w:color w:val="222222"/>
          <w:sz w:val="23"/>
          <w:szCs w:val="23"/>
        </w:rPr>
        <w:t>result</w:t>
      </w:r>
      <w:proofErr w:type="spellEnd"/>
      <w:r>
        <w:rPr>
          <w:color w:val="222222"/>
          <w:sz w:val="23"/>
          <w:szCs w:val="23"/>
        </w:rPr>
        <w:t xml:space="preserve">  NUMBER</w:t>
      </w:r>
      <w:proofErr w:type="gramEnd"/>
      <w:r>
        <w:rPr>
          <w:color w:val="222222"/>
          <w:sz w:val="23"/>
          <w:szCs w:val="23"/>
        </w:rPr>
        <w:t>;</w:t>
      </w:r>
    </w:p>
    <w:p w14:paraId="6DAF73BA" w14:textId="77777777" w:rsidR="00BF3DD1" w:rsidRDefault="00BF3DD1" w:rsidP="00BF3DD1">
      <w:pPr>
        <w:pStyle w:val="HTMLPreformatted"/>
        <w:shd w:val="clear" w:color="auto" w:fill="F1F1F1"/>
        <w:spacing w:before="360"/>
        <w:rPr>
          <w:color w:val="222222"/>
          <w:sz w:val="23"/>
          <w:szCs w:val="23"/>
        </w:rPr>
      </w:pPr>
      <w:r>
        <w:rPr>
          <w:color w:val="222222"/>
          <w:sz w:val="23"/>
          <w:szCs w:val="23"/>
        </w:rPr>
        <w:t>BEGIN</w:t>
      </w:r>
    </w:p>
    <w:p w14:paraId="7EF7A02D" w14:textId="77777777" w:rsidR="00BF3DD1" w:rsidRDefault="00BF3DD1" w:rsidP="00BF3DD1">
      <w:pPr>
        <w:pStyle w:val="HTMLPreformatted"/>
        <w:shd w:val="clear" w:color="auto" w:fill="F1F1F1"/>
        <w:spacing w:before="360"/>
        <w:rPr>
          <w:color w:val="222222"/>
          <w:sz w:val="23"/>
          <w:szCs w:val="23"/>
        </w:rPr>
      </w:pPr>
      <w:r>
        <w:rPr>
          <w:color w:val="222222"/>
          <w:sz w:val="23"/>
          <w:szCs w:val="23"/>
        </w:rPr>
        <w:t xml:space="preserve">  FOR </w:t>
      </w:r>
      <w:proofErr w:type="spellStart"/>
      <w:r>
        <w:rPr>
          <w:color w:val="222222"/>
          <w:sz w:val="23"/>
          <w:szCs w:val="23"/>
        </w:rPr>
        <w:t>v_counter</w:t>
      </w:r>
      <w:proofErr w:type="spellEnd"/>
      <w:r>
        <w:rPr>
          <w:color w:val="222222"/>
          <w:sz w:val="23"/>
          <w:szCs w:val="23"/>
        </w:rPr>
        <w:t xml:space="preserve"> </w:t>
      </w:r>
      <w:proofErr w:type="gramStart"/>
      <w:r>
        <w:rPr>
          <w:color w:val="222222"/>
          <w:sz w:val="23"/>
          <w:szCs w:val="23"/>
        </w:rPr>
        <w:t>IN  1..</w:t>
      </w:r>
      <w:proofErr w:type="gramEnd"/>
      <w:r>
        <w:rPr>
          <w:color w:val="222222"/>
          <w:sz w:val="23"/>
          <w:szCs w:val="23"/>
        </w:rPr>
        <w:t>10 LOOP</w:t>
      </w:r>
    </w:p>
    <w:p w14:paraId="7CC8D70E" w14:textId="77777777" w:rsidR="00BF3DD1" w:rsidRDefault="00BF3DD1" w:rsidP="00BF3DD1">
      <w:pPr>
        <w:pStyle w:val="HTMLPreformatted"/>
        <w:shd w:val="clear" w:color="auto" w:fill="F1F1F1"/>
        <w:spacing w:before="360"/>
        <w:rPr>
          <w:color w:val="222222"/>
          <w:sz w:val="23"/>
          <w:szCs w:val="23"/>
        </w:rPr>
      </w:pPr>
      <w:r>
        <w:rPr>
          <w:color w:val="222222"/>
          <w:sz w:val="23"/>
          <w:szCs w:val="23"/>
        </w:rPr>
        <w:t xml:space="preserve">    </w:t>
      </w:r>
      <w:proofErr w:type="spellStart"/>
      <w:r>
        <w:rPr>
          <w:color w:val="222222"/>
          <w:sz w:val="23"/>
          <w:szCs w:val="23"/>
        </w:rPr>
        <w:t>v_</w:t>
      </w:r>
      <w:proofErr w:type="gramStart"/>
      <w:r>
        <w:rPr>
          <w:color w:val="222222"/>
          <w:sz w:val="23"/>
          <w:szCs w:val="23"/>
        </w:rPr>
        <w:t>result</w:t>
      </w:r>
      <w:proofErr w:type="spellEnd"/>
      <w:r>
        <w:rPr>
          <w:color w:val="222222"/>
          <w:sz w:val="23"/>
          <w:szCs w:val="23"/>
        </w:rPr>
        <w:t>:=</w:t>
      </w:r>
      <w:proofErr w:type="gramEnd"/>
      <w:r>
        <w:rPr>
          <w:color w:val="222222"/>
          <w:sz w:val="23"/>
          <w:szCs w:val="23"/>
        </w:rPr>
        <w:t xml:space="preserve"> 19*</w:t>
      </w:r>
      <w:proofErr w:type="spellStart"/>
      <w:r>
        <w:rPr>
          <w:color w:val="222222"/>
          <w:sz w:val="23"/>
          <w:szCs w:val="23"/>
        </w:rPr>
        <w:t>v_counter</w:t>
      </w:r>
      <w:proofErr w:type="spellEnd"/>
      <w:r>
        <w:rPr>
          <w:color w:val="222222"/>
          <w:sz w:val="23"/>
          <w:szCs w:val="23"/>
        </w:rPr>
        <w:t>;</w:t>
      </w:r>
    </w:p>
    <w:p w14:paraId="3FEF25E7" w14:textId="77777777" w:rsidR="00BF3DD1" w:rsidRDefault="00BF3DD1" w:rsidP="00BF3DD1">
      <w:pPr>
        <w:pStyle w:val="HTMLPreformatted"/>
        <w:shd w:val="clear" w:color="auto" w:fill="F1F1F1"/>
        <w:spacing w:before="360"/>
        <w:rPr>
          <w:color w:val="222222"/>
          <w:sz w:val="23"/>
          <w:szCs w:val="23"/>
        </w:rPr>
      </w:pPr>
      <w:r>
        <w:rPr>
          <w:color w:val="222222"/>
          <w:sz w:val="23"/>
          <w:szCs w:val="23"/>
        </w:rPr>
        <w:t xml:space="preserve">    DBMS_OUTPUT.PUT_LINE(</w:t>
      </w:r>
      <w:proofErr w:type="spellStart"/>
      <w:r>
        <w:rPr>
          <w:color w:val="222222"/>
          <w:sz w:val="23"/>
          <w:szCs w:val="23"/>
        </w:rPr>
        <w:t>v_result</w:t>
      </w:r>
      <w:proofErr w:type="spellEnd"/>
      <w:r>
        <w:rPr>
          <w:color w:val="222222"/>
          <w:sz w:val="23"/>
          <w:szCs w:val="23"/>
        </w:rPr>
        <w:t>);</w:t>
      </w:r>
    </w:p>
    <w:p w14:paraId="548DE576" w14:textId="77777777" w:rsidR="00BF3DD1" w:rsidRDefault="00BF3DD1" w:rsidP="00BF3DD1">
      <w:pPr>
        <w:pStyle w:val="HTMLPreformatted"/>
        <w:shd w:val="clear" w:color="auto" w:fill="F1F1F1"/>
        <w:spacing w:before="360"/>
        <w:rPr>
          <w:color w:val="222222"/>
          <w:sz w:val="23"/>
          <w:szCs w:val="23"/>
        </w:rPr>
      </w:pPr>
      <w:r>
        <w:rPr>
          <w:color w:val="222222"/>
          <w:sz w:val="23"/>
          <w:szCs w:val="23"/>
        </w:rPr>
        <w:t xml:space="preserve">  END LOOP;</w:t>
      </w:r>
    </w:p>
    <w:p w14:paraId="62A8B1D6" w14:textId="77777777" w:rsidR="00BF3DD1" w:rsidRDefault="00BF3DD1" w:rsidP="00BF3DD1">
      <w:pPr>
        <w:pStyle w:val="HTMLPreformatted"/>
        <w:shd w:val="clear" w:color="auto" w:fill="F1F1F1"/>
        <w:spacing w:before="360"/>
        <w:rPr>
          <w:color w:val="222222"/>
          <w:sz w:val="23"/>
          <w:szCs w:val="23"/>
        </w:rPr>
      </w:pPr>
      <w:r>
        <w:rPr>
          <w:color w:val="222222"/>
          <w:sz w:val="23"/>
          <w:szCs w:val="23"/>
        </w:rPr>
        <w:t>END;</w:t>
      </w:r>
    </w:p>
    <w:p w14:paraId="7CBB5400" w14:textId="77777777" w:rsidR="00BF3DD1" w:rsidRDefault="00BF3DD1" w:rsidP="00BF3DD1">
      <w:pPr>
        <w:pStyle w:val="HTMLPreformatted"/>
        <w:shd w:val="clear" w:color="auto" w:fill="F1F1F1"/>
        <w:spacing w:before="360"/>
        <w:rPr>
          <w:color w:val="222222"/>
          <w:sz w:val="23"/>
          <w:szCs w:val="23"/>
        </w:rPr>
      </w:pPr>
      <w:r>
        <w:rPr>
          <w:color w:val="222222"/>
          <w:sz w:val="23"/>
          <w:szCs w:val="23"/>
        </w:rPr>
        <w:t>/</w:t>
      </w:r>
    </w:p>
    <w:p w14:paraId="39928E78" w14:textId="77777777" w:rsidR="00BF3DD1" w:rsidRDefault="00BF3DD1" w:rsidP="00BF3DD1">
      <w:pPr>
        <w:pStyle w:val="HTMLPreformatted"/>
        <w:shd w:val="clear" w:color="auto" w:fill="F1F1F1"/>
        <w:spacing w:before="360"/>
        <w:rPr>
          <w:color w:val="222222"/>
          <w:sz w:val="23"/>
          <w:szCs w:val="23"/>
        </w:rPr>
      </w:pPr>
    </w:p>
    <w:p w14:paraId="46705ED8" w14:textId="40BDDD14" w:rsidR="00BF3DD1" w:rsidRDefault="00BF3DD1" w:rsidP="00BF3DD1">
      <w:pPr>
        <w:pStyle w:val="NormalWeb"/>
        <w:spacing w:before="0" w:beforeAutospacing="0" w:after="390" w:afterAutospacing="0"/>
        <w:rPr>
          <w:rFonts w:ascii="Verdana" w:hAnsi="Verdana"/>
          <w:color w:val="222222"/>
          <w:sz w:val="23"/>
          <w:szCs w:val="23"/>
        </w:rPr>
      </w:pPr>
      <w:r>
        <w:rPr>
          <w:rFonts w:ascii="Verdana" w:hAnsi="Verdana"/>
          <w:color w:val="222222"/>
          <w:sz w:val="23"/>
          <w:szCs w:val="23"/>
        </w:rPr>
        <w:t xml:space="preserve">In this example we need one extra variable to store the result of the multiplication thus we declared a variable </w:t>
      </w:r>
      <w:proofErr w:type="spellStart"/>
      <w:r>
        <w:rPr>
          <w:rFonts w:ascii="Verdana" w:hAnsi="Verdana"/>
          <w:color w:val="222222"/>
          <w:sz w:val="23"/>
          <w:szCs w:val="23"/>
        </w:rPr>
        <w:t>v_result</w:t>
      </w:r>
      <w:proofErr w:type="spellEnd"/>
      <w:r>
        <w:rPr>
          <w:rFonts w:ascii="Verdana" w:hAnsi="Verdana"/>
          <w:color w:val="222222"/>
          <w:sz w:val="23"/>
          <w:szCs w:val="23"/>
        </w:rPr>
        <w:t xml:space="preserve"> with NUMBER data type. In the execution section we have our “FOR loop” and this time inside the loop we have only two statements. First is an arithmetic expression which will perform the multiplication of our table and will store the result in </w:t>
      </w:r>
      <w:proofErr w:type="spellStart"/>
      <w:r>
        <w:rPr>
          <w:rFonts w:ascii="Verdana" w:hAnsi="Verdana"/>
          <w:color w:val="222222"/>
          <w:sz w:val="23"/>
          <w:szCs w:val="23"/>
        </w:rPr>
        <w:t>v_result</w:t>
      </w:r>
      <w:proofErr w:type="spellEnd"/>
      <w:r>
        <w:rPr>
          <w:rFonts w:ascii="Verdana" w:hAnsi="Verdana"/>
          <w:color w:val="222222"/>
          <w:sz w:val="23"/>
          <w:szCs w:val="23"/>
        </w:rPr>
        <w:t xml:space="preserve"> variable. Second is the output statement which will display you the result in a formatted manner.</w:t>
      </w:r>
      <w:r w:rsidR="00EE7AC2">
        <w:rPr>
          <w:rFonts w:ascii="Verdana" w:hAnsi="Verdana"/>
          <w:color w:val="222222"/>
          <w:sz w:val="23"/>
          <w:szCs w:val="23"/>
        </w:rPr>
        <w:tab/>
        <w:t xml:space="preserve"> </w:t>
      </w:r>
    </w:p>
    <w:p w14:paraId="7489C8B9" w14:textId="1BB00953" w:rsidR="00EE7AC2" w:rsidRDefault="00EE7AC2" w:rsidP="00AB22AB">
      <w:pPr>
        <w:shd w:val="clear" w:color="auto" w:fill="FFFFFF"/>
        <w:rPr>
          <w:rFonts w:ascii="Roboto Condensed" w:hAnsi="Roboto Condensed" w:cs="Times New Roman"/>
          <w:color w:val="111111"/>
          <w:spacing w:val="5"/>
          <w:sz w:val="63"/>
          <w:szCs w:val="63"/>
        </w:rPr>
      </w:pPr>
      <w:ins w:id="0" w:author="Unknown">
        <w:r>
          <w:rPr>
            <w:rFonts w:ascii="Arial" w:hAnsi="Arial" w:cs="Arial"/>
            <w:color w:val="000000"/>
            <w:sz w:val="21"/>
            <w:szCs w:val="21"/>
            <w:bdr w:val="none" w:sz="0" w:space="0" w:color="auto" w:frame="1"/>
          </w:rPr>
          <w:br/>
        </w:r>
      </w:ins>
      <w:r>
        <w:rPr>
          <w:rFonts w:ascii="Roboto Condensed" w:hAnsi="Roboto Condensed"/>
          <w:color w:val="111111"/>
          <w:spacing w:val="5"/>
          <w:sz w:val="63"/>
          <w:szCs w:val="63"/>
        </w:rPr>
        <w:t>The Insider’s Guide to Database Triggers</w:t>
      </w:r>
    </w:p>
    <w:p w14:paraId="09B25E78" w14:textId="77777777" w:rsidR="00EE7AC2" w:rsidRDefault="00EE7AC2" w:rsidP="00EE7AC2">
      <w:pPr>
        <w:pStyle w:val="Heading2"/>
        <w:shd w:val="clear" w:color="auto" w:fill="FFFFFF"/>
        <w:spacing w:before="450" w:beforeAutospacing="0" w:after="300" w:afterAutospacing="0" w:line="570" w:lineRule="atLeast"/>
        <w:rPr>
          <w:rFonts w:ascii="Arial" w:hAnsi="Arial" w:cs="Arial"/>
          <w:b w:val="0"/>
          <w:bCs w:val="0"/>
          <w:color w:val="111111"/>
          <w:sz w:val="41"/>
          <w:szCs w:val="41"/>
        </w:rPr>
      </w:pPr>
      <w:r>
        <w:rPr>
          <w:rStyle w:val="Strong"/>
          <w:rFonts w:ascii="Arial" w:hAnsi="Arial" w:cs="Arial"/>
          <w:b/>
          <w:bCs/>
          <w:color w:val="111111"/>
          <w:sz w:val="41"/>
          <w:szCs w:val="41"/>
        </w:rPr>
        <w:t>Definition of Database Triggers </w:t>
      </w:r>
    </w:p>
    <w:p w14:paraId="1ADECE2E" w14:textId="77777777" w:rsidR="00EE7AC2" w:rsidRDefault="00EE7AC2" w:rsidP="00EE7AC2">
      <w:pPr>
        <w:pStyle w:val="NormalWeb"/>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t xml:space="preserve">Triggers are named PL/SQL blocks which are stored in the database.  We can also say that they are specialized stored programs which execute implicitly </w:t>
      </w:r>
      <w:r>
        <w:rPr>
          <w:rFonts w:ascii="Verdana" w:hAnsi="Verdana"/>
          <w:color w:val="222222"/>
          <w:sz w:val="23"/>
          <w:szCs w:val="23"/>
        </w:rPr>
        <w:lastRenderedPageBreak/>
        <w:t>when a triggering event occurs. This means we cannot call and execute them directly instead they only get triggered by events in the database.</w:t>
      </w:r>
    </w:p>
    <w:p w14:paraId="23381411" w14:textId="77777777" w:rsidR="00EE7AC2" w:rsidRDefault="00EE7AC2" w:rsidP="00EE7AC2">
      <w:pPr>
        <w:pStyle w:val="Heading3"/>
        <w:shd w:val="clear" w:color="auto" w:fill="FFFFFF"/>
        <w:spacing w:before="405" w:beforeAutospacing="0" w:after="255" w:afterAutospacing="0" w:line="450" w:lineRule="atLeast"/>
        <w:rPr>
          <w:rFonts w:ascii="Arial" w:hAnsi="Arial" w:cs="Arial"/>
          <w:b w:val="0"/>
          <w:bCs w:val="0"/>
          <w:color w:val="111111"/>
          <w:sz w:val="33"/>
          <w:szCs w:val="33"/>
        </w:rPr>
      </w:pPr>
      <w:r>
        <w:rPr>
          <w:rStyle w:val="Strong"/>
          <w:rFonts w:ascii="Arial" w:hAnsi="Arial" w:cs="Arial"/>
          <w:b/>
          <w:bCs/>
          <w:color w:val="111111"/>
          <w:sz w:val="33"/>
          <w:szCs w:val="33"/>
        </w:rPr>
        <w:t>Events Which Fires the Database Triggers</w:t>
      </w:r>
    </w:p>
    <w:p w14:paraId="3966A25F" w14:textId="77777777" w:rsidR="00EE7AC2" w:rsidRDefault="00EE7AC2" w:rsidP="00EE7AC2">
      <w:pPr>
        <w:pStyle w:val="NormalWeb"/>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t>These events can be anything such as</w:t>
      </w:r>
    </w:p>
    <w:p w14:paraId="316FFA51" w14:textId="77777777" w:rsidR="00EE7AC2" w:rsidRDefault="00EE7AC2" w:rsidP="00B969E5">
      <w:pPr>
        <w:numPr>
          <w:ilvl w:val="0"/>
          <w:numId w:val="15"/>
        </w:numPr>
        <w:shd w:val="clear" w:color="auto" w:fill="FFFFFF"/>
        <w:spacing w:before="100" w:beforeAutospacing="1" w:after="150" w:line="240" w:lineRule="auto"/>
        <w:ind w:left="1035"/>
        <w:rPr>
          <w:rFonts w:ascii="Verdana" w:hAnsi="Verdana"/>
          <w:color w:val="222222"/>
          <w:sz w:val="23"/>
          <w:szCs w:val="23"/>
        </w:rPr>
      </w:pPr>
      <w:r>
        <w:rPr>
          <w:rStyle w:val="Strong"/>
          <w:rFonts w:ascii="Verdana" w:hAnsi="Verdana"/>
          <w:color w:val="222222"/>
          <w:sz w:val="23"/>
          <w:szCs w:val="23"/>
        </w:rPr>
        <w:t>A DML Statement </w:t>
      </w:r>
      <w:r>
        <w:rPr>
          <w:rFonts w:ascii="Verdana" w:hAnsi="Verdana"/>
          <w:color w:val="222222"/>
          <w:sz w:val="23"/>
          <w:szCs w:val="23"/>
        </w:rPr>
        <w:t>– An Update, Insert or Delete statement executing on any table of your database. You can program your trigger to execute either BEFORE or AFTER executing your DML statement. For example, you can create a trigger which will get fired </w:t>
      </w:r>
      <w:r>
        <w:rPr>
          <w:rStyle w:val="Emphasis"/>
          <w:rFonts w:ascii="Verdana" w:hAnsi="Verdana"/>
          <w:color w:val="222222"/>
          <w:sz w:val="23"/>
          <w:szCs w:val="23"/>
        </w:rPr>
        <w:t>Before</w:t>
      </w:r>
      <w:r>
        <w:rPr>
          <w:rFonts w:ascii="Verdana" w:hAnsi="Verdana"/>
          <w:color w:val="222222"/>
          <w:sz w:val="23"/>
          <w:szCs w:val="23"/>
        </w:rPr>
        <w:t> the Update. Similarly, you can create a trigger which will get triggered after the execution of your INSERT DML statement.</w:t>
      </w:r>
    </w:p>
    <w:p w14:paraId="2FE2CD2B" w14:textId="77777777" w:rsidR="00EE7AC2" w:rsidRDefault="00EE7AC2" w:rsidP="00B969E5">
      <w:pPr>
        <w:numPr>
          <w:ilvl w:val="0"/>
          <w:numId w:val="15"/>
        </w:numPr>
        <w:shd w:val="clear" w:color="auto" w:fill="FFFFFF"/>
        <w:spacing w:before="100" w:beforeAutospacing="1" w:after="150" w:line="240" w:lineRule="auto"/>
        <w:ind w:left="1035"/>
        <w:rPr>
          <w:rFonts w:ascii="Verdana" w:hAnsi="Verdana"/>
          <w:color w:val="222222"/>
          <w:sz w:val="23"/>
          <w:szCs w:val="23"/>
        </w:rPr>
      </w:pPr>
      <w:r>
        <w:rPr>
          <w:rStyle w:val="Strong"/>
          <w:rFonts w:ascii="Verdana" w:hAnsi="Verdana"/>
          <w:color w:val="222222"/>
          <w:sz w:val="23"/>
          <w:szCs w:val="23"/>
        </w:rPr>
        <w:t>A DDL Statement</w:t>
      </w:r>
      <w:r>
        <w:rPr>
          <w:rFonts w:ascii="Verdana" w:hAnsi="Verdana"/>
          <w:color w:val="222222"/>
          <w:sz w:val="23"/>
          <w:szCs w:val="23"/>
        </w:rPr>
        <w:t> – Next type of triggering statement can be a DDL Statement such as CREATE or ALTER. These triggers can also be executed either BEFORE or AFTER the execution of your DDL statement. These triggers are generally used by DBAs for auditing purposes. And they really come in handy when you want to keep an eye on the various changes on your schema. For instance, who created the object or which user. Just like some cool spy tricks.</w:t>
      </w:r>
    </w:p>
    <w:p w14:paraId="2AE5B8FF" w14:textId="77777777" w:rsidR="00EE7AC2" w:rsidRDefault="00EE7AC2" w:rsidP="00B969E5">
      <w:pPr>
        <w:numPr>
          <w:ilvl w:val="0"/>
          <w:numId w:val="15"/>
        </w:numPr>
        <w:shd w:val="clear" w:color="auto" w:fill="FFFFFF"/>
        <w:spacing w:before="100" w:beforeAutospacing="1" w:after="150" w:line="240" w:lineRule="auto"/>
        <w:ind w:left="1035"/>
        <w:rPr>
          <w:rFonts w:ascii="Verdana" w:hAnsi="Verdana"/>
          <w:color w:val="222222"/>
          <w:sz w:val="23"/>
          <w:szCs w:val="23"/>
        </w:rPr>
      </w:pPr>
      <w:r>
        <w:rPr>
          <w:rStyle w:val="Strong"/>
          <w:rFonts w:ascii="Verdana" w:hAnsi="Verdana"/>
          <w:color w:val="222222"/>
          <w:sz w:val="23"/>
          <w:szCs w:val="23"/>
        </w:rPr>
        <w:t xml:space="preserve">A system </w:t>
      </w:r>
      <w:proofErr w:type="gramStart"/>
      <w:r>
        <w:rPr>
          <w:rStyle w:val="Strong"/>
          <w:rFonts w:ascii="Verdana" w:hAnsi="Verdana"/>
          <w:color w:val="222222"/>
          <w:sz w:val="23"/>
          <w:szCs w:val="23"/>
        </w:rPr>
        <w:t>event</w:t>
      </w:r>
      <w:proofErr w:type="gramEnd"/>
      <w:r>
        <w:rPr>
          <w:rFonts w:ascii="Verdana" w:hAnsi="Verdana"/>
          <w:color w:val="222222"/>
          <w:sz w:val="23"/>
          <w:szCs w:val="23"/>
        </w:rPr>
        <w:t>. – Yes, you can create a trigger on a system event. And by a system event, I mean shut down or startup of your database.</w:t>
      </w:r>
    </w:p>
    <w:p w14:paraId="49F6E853" w14:textId="77777777" w:rsidR="00EE7AC2" w:rsidRDefault="00EE7AC2" w:rsidP="00B969E5">
      <w:pPr>
        <w:numPr>
          <w:ilvl w:val="0"/>
          <w:numId w:val="15"/>
        </w:numPr>
        <w:shd w:val="clear" w:color="auto" w:fill="FFFFFF"/>
        <w:spacing w:before="100" w:beforeAutospacing="1" w:after="0" w:line="240" w:lineRule="auto"/>
        <w:ind w:left="1035"/>
        <w:rPr>
          <w:rFonts w:ascii="Verdana" w:hAnsi="Verdana"/>
          <w:color w:val="222222"/>
          <w:sz w:val="23"/>
          <w:szCs w:val="23"/>
        </w:rPr>
      </w:pPr>
      <w:r>
        <w:rPr>
          <w:rStyle w:val="Strong"/>
          <w:rFonts w:ascii="Verdana" w:hAnsi="Verdana"/>
          <w:color w:val="222222"/>
          <w:sz w:val="23"/>
          <w:szCs w:val="23"/>
        </w:rPr>
        <w:t>A User Events</w:t>
      </w:r>
      <w:r>
        <w:rPr>
          <w:rFonts w:ascii="Verdana" w:hAnsi="Verdana"/>
          <w:color w:val="222222"/>
          <w:sz w:val="23"/>
          <w:szCs w:val="23"/>
        </w:rPr>
        <w:t> – Another type of triggering event can be User Events such as log off or log on onto your database. You can create a trigger which will either execute before or after the event. Furthermore, it will record the information such as time of event occur, the username who created it.</w:t>
      </w:r>
    </w:p>
    <w:p w14:paraId="203BA241" w14:textId="77777777" w:rsidR="00EE7AC2" w:rsidRDefault="00EE7AC2" w:rsidP="00EE7AC2">
      <w:pPr>
        <w:pStyle w:val="NormalWeb"/>
        <w:shd w:val="clear" w:color="auto" w:fill="FFFFFF"/>
        <w:spacing w:before="0" w:beforeAutospacing="0" w:after="390" w:afterAutospacing="0"/>
        <w:rPr>
          <w:rFonts w:ascii="Verdana" w:hAnsi="Verdana"/>
          <w:color w:val="222222"/>
          <w:sz w:val="23"/>
          <w:szCs w:val="23"/>
        </w:rPr>
      </w:pPr>
      <w:r>
        <w:rPr>
          <w:rStyle w:val="Strong"/>
          <w:rFonts w:ascii="Verdana" w:hAnsi="Verdana"/>
          <w:color w:val="222222"/>
          <w:sz w:val="23"/>
          <w:szCs w:val="23"/>
        </w:rPr>
        <w:t> </w:t>
      </w:r>
    </w:p>
    <w:p w14:paraId="2ACC52E2" w14:textId="77777777" w:rsidR="00EE7AC2" w:rsidRDefault="00EE7AC2" w:rsidP="00EE7AC2">
      <w:pPr>
        <w:pStyle w:val="Heading2"/>
        <w:shd w:val="clear" w:color="auto" w:fill="FFFFFF"/>
        <w:spacing w:before="450" w:beforeAutospacing="0" w:after="300" w:afterAutospacing="0" w:line="570" w:lineRule="atLeast"/>
        <w:rPr>
          <w:rFonts w:ascii="Arial" w:hAnsi="Arial" w:cs="Arial"/>
          <w:b w:val="0"/>
          <w:bCs w:val="0"/>
          <w:color w:val="111111"/>
          <w:sz w:val="41"/>
          <w:szCs w:val="41"/>
        </w:rPr>
      </w:pPr>
      <w:r>
        <w:rPr>
          <w:rStyle w:val="Strong"/>
          <w:rFonts w:ascii="Arial" w:hAnsi="Arial" w:cs="Arial"/>
          <w:b/>
          <w:bCs/>
          <w:color w:val="111111"/>
          <w:sz w:val="41"/>
          <w:szCs w:val="41"/>
        </w:rPr>
        <w:t>Types of Database Triggers</w:t>
      </w:r>
    </w:p>
    <w:p w14:paraId="7B947593" w14:textId="77777777" w:rsidR="00EE7AC2" w:rsidRDefault="00EE7AC2" w:rsidP="00EE7AC2">
      <w:pPr>
        <w:pStyle w:val="NormalWeb"/>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t>There are 5 types of triggers in the Oracle database. 3 of them are based on the triggering event which are discussed in the previous section.</w:t>
      </w:r>
    </w:p>
    <w:p w14:paraId="096F8191" w14:textId="447A112B" w:rsidR="00EE7AC2" w:rsidRDefault="00EE7AC2" w:rsidP="00EE7AC2">
      <w:pPr>
        <w:pStyle w:val="NormalWeb"/>
        <w:shd w:val="clear" w:color="auto" w:fill="FFFFFF"/>
        <w:spacing w:before="0" w:beforeAutospacing="0" w:after="390" w:afterAutospacing="0"/>
        <w:rPr>
          <w:rFonts w:ascii="Verdana" w:hAnsi="Verdana"/>
          <w:color w:val="222222"/>
          <w:sz w:val="23"/>
          <w:szCs w:val="23"/>
        </w:rPr>
      </w:pPr>
      <w:r>
        <w:rPr>
          <w:rFonts w:ascii="Verdana" w:hAnsi="Verdana"/>
          <w:noProof/>
          <w:color w:val="222222"/>
          <w:sz w:val="23"/>
          <w:szCs w:val="23"/>
        </w:rPr>
        <w:lastRenderedPageBreak/>
        <w:drawing>
          <wp:inline distT="0" distB="0" distL="0" distR="0" wp14:anchorId="2A220D8E" wp14:editId="3311947B">
            <wp:extent cx="4981575" cy="2190750"/>
            <wp:effectExtent l="0" t="0" r="0" b="0"/>
            <wp:docPr id="6" name="Picture 6" descr="types of triggers in pl/sql by manish shar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ypes of triggers in pl/sql by manish sharm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81575" cy="2190750"/>
                    </a:xfrm>
                    <a:prstGeom prst="rect">
                      <a:avLst/>
                    </a:prstGeom>
                    <a:noFill/>
                    <a:ln>
                      <a:noFill/>
                    </a:ln>
                  </pic:spPr>
                </pic:pic>
              </a:graphicData>
            </a:graphic>
          </wp:inline>
        </w:drawing>
      </w:r>
    </w:p>
    <w:p w14:paraId="15CA4037" w14:textId="77777777" w:rsidR="00EE7AC2" w:rsidRDefault="00EE7AC2" w:rsidP="00B969E5">
      <w:pPr>
        <w:pStyle w:val="Heading4"/>
        <w:keepNext w:val="0"/>
        <w:keepLines w:val="0"/>
        <w:numPr>
          <w:ilvl w:val="0"/>
          <w:numId w:val="16"/>
        </w:numPr>
        <w:shd w:val="clear" w:color="auto" w:fill="FFFFFF"/>
        <w:spacing w:before="360" w:after="210" w:line="435" w:lineRule="atLeast"/>
        <w:ind w:left="1035"/>
        <w:rPr>
          <w:rFonts w:ascii="Arial" w:hAnsi="Arial" w:cs="Arial"/>
          <w:color w:val="111111"/>
          <w:sz w:val="29"/>
          <w:szCs w:val="29"/>
        </w:rPr>
      </w:pPr>
      <w:r>
        <w:rPr>
          <w:rStyle w:val="Strong"/>
          <w:rFonts w:ascii="Arial" w:hAnsi="Arial" w:cs="Arial"/>
          <w:b w:val="0"/>
          <w:bCs w:val="0"/>
          <w:color w:val="111111"/>
          <w:sz w:val="29"/>
          <w:szCs w:val="29"/>
        </w:rPr>
        <w:t>Data Manipulation Language Triggers or DML triggers</w:t>
      </w:r>
    </w:p>
    <w:p w14:paraId="0B0E3BBA" w14:textId="77777777" w:rsidR="00EE7AC2" w:rsidRDefault="00EE7AC2" w:rsidP="00EE7AC2">
      <w:pPr>
        <w:pStyle w:val="NormalWeb"/>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t>As the name suggests these are the triggers which depend on DML statements such as Update, Insert or Delete. They get fired either before or after them. Using DML trigger you can control the behavior of your DML statements. You can audit, check, replace or save values before they are changed. Automatic Increment of your Numeric primary key is one of the most frequent tasks of these types of triggers.</w:t>
      </w:r>
    </w:p>
    <w:p w14:paraId="3C15F575" w14:textId="77777777" w:rsidR="00EE7AC2" w:rsidRDefault="00EE7AC2" w:rsidP="00B969E5">
      <w:pPr>
        <w:pStyle w:val="Heading4"/>
        <w:keepNext w:val="0"/>
        <w:keepLines w:val="0"/>
        <w:numPr>
          <w:ilvl w:val="0"/>
          <w:numId w:val="17"/>
        </w:numPr>
        <w:shd w:val="clear" w:color="auto" w:fill="FFFFFF"/>
        <w:spacing w:before="360" w:after="210" w:line="435" w:lineRule="atLeast"/>
        <w:ind w:left="1035"/>
        <w:rPr>
          <w:rFonts w:ascii="Arial" w:hAnsi="Arial" w:cs="Arial"/>
          <w:color w:val="111111"/>
          <w:sz w:val="29"/>
          <w:szCs w:val="29"/>
        </w:rPr>
      </w:pPr>
      <w:r>
        <w:rPr>
          <w:rStyle w:val="Strong"/>
          <w:rFonts w:ascii="Arial" w:hAnsi="Arial" w:cs="Arial"/>
          <w:b w:val="0"/>
          <w:bCs w:val="0"/>
          <w:color w:val="111111"/>
          <w:sz w:val="29"/>
          <w:szCs w:val="29"/>
        </w:rPr>
        <w:t>Data Definition Language Triggers or DDL triggers.</w:t>
      </w:r>
    </w:p>
    <w:p w14:paraId="31766DC2" w14:textId="77777777" w:rsidR="00EE7AC2" w:rsidRDefault="00EE7AC2" w:rsidP="00EE7AC2">
      <w:pPr>
        <w:pStyle w:val="NormalWeb"/>
        <w:shd w:val="clear" w:color="auto" w:fill="FFFFFF"/>
        <w:spacing w:before="0" w:beforeAutospacing="0" w:after="390" w:afterAutospacing="0"/>
        <w:rPr>
          <w:rFonts w:ascii="Verdana" w:hAnsi="Verdana"/>
          <w:color w:val="222222"/>
          <w:sz w:val="23"/>
          <w:szCs w:val="23"/>
        </w:rPr>
      </w:pPr>
      <w:proofErr w:type="gramStart"/>
      <w:r>
        <w:rPr>
          <w:rFonts w:ascii="Verdana" w:hAnsi="Verdana"/>
          <w:color w:val="222222"/>
          <w:sz w:val="23"/>
          <w:szCs w:val="23"/>
        </w:rPr>
        <w:t>Again</w:t>
      </w:r>
      <w:proofErr w:type="gramEnd"/>
      <w:r>
        <w:rPr>
          <w:rFonts w:ascii="Verdana" w:hAnsi="Verdana"/>
          <w:color w:val="222222"/>
          <w:sz w:val="23"/>
          <w:szCs w:val="23"/>
        </w:rPr>
        <w:t xml:space="preserve"> as the name suggests these are the type of triggers which are created over DDL statements such as CREATE or ALTER. They get fired either before or after the execution of your DDL statements. Using this type of </w:t>
      </w:r>
      <w:proofErr w:type="gramStart"/>
      <w:r>
        <w:rPr>
          <w:rFonts w:ascii="Verdana" w:hAnsi="Verdana"/>
          <w:color w:val="222222"/>
          <w:sz w:val="23"/>
          <w:szCs w:val="23"/>
        </w:rPr>
        <w:t>trigger</w:t>
      </w:r>
      <w:proofErr w:type="gramEnd"/>
      <w:r>
        <w:rPr>
          <w:rFonts w:ascii="Verdana" w:hAnsi="Verdana"/>
          <w:color w:val="222222"/>
          <w:sz w:val="23"/>
          <w:szCs w:val="23"/>
        </w:rPr>
        <w:t xml:space="preserve"> you can monitor the behavior and force rules on your DDL statements.</w:t>
      </w:r>
    </w:p>
    <w:p w14:paraId="275D86AB" w14:textId="77777777" w:rsidR="00EE7AC2" w:rsidRDefault="00EE7AC2" w:rsidP="00B969E5">
      <w:pPr>
        <w:pStyle w:val="Heading4"/>
        <w:keepNext w:val="0"/>
        <w:keepLines w:val="0"/>
        <w:numPr>
          <w:ilvl w:val="0"/>
          <w:numId w:val="18"/>
        </w:numPr>
        <w:shd w:val="clear" w:color="auto" w:fill="FFFFFF"/>
        <w:spacing w:before="360" w:after="210" w:line="435" w:lineRule="atLeast"/>
        <w:ind w:left="1035"/>
        <w:rPr>
          <w:rFonts w:ascii="Arial" w:hAnsi="Arial" w:cs="Arial"/>
          <w:color w:val="111111"/>
          <w:sz w:val="29"/>
          <w:szCs w:val="29"/>
        </w:rPr>
      </w:pPr>
      <w:r>
        <w:rPr>
          <w:rStyle w:val="Strong"/>
          <w:rFonts w:ascii="Arial" w:hAnsi="Arial" w:cs="Arial"/>
          <w:b w:val="0"/>
          <w:bCs w:val="0"/>
          <w:color w:val="111111"/>
          <w:sz w:val="29"/>
          <w:szCs w:val="29"/>
        </w:rPr>
        <w:t>System or Database Event triggers.</w:t>
      </w:r>
    </w:p>
    <w:p w14:paraId="4A0403C5" w14:textId="77777777" w:rsidR="00EE7AC2" w:rsidRDefault="00EE7AC2" w:rsidP="00EE7AC2">
      <w:pPr>
        <w:pStyle w:val="NormalWeb"/>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t>Third type of triggers is system or database triggers. These are the type of triggers which come into action when some system event occurs such as database log on or log off. You can use these triggers for auditing purposes. For example, keeping an eye on information of system access like say who connects with your database and when. Most of the time System or Database Event triggers work as Swiss Knife for DBAs and help them in increasing the security of the data.</w:t>
      </w:r>
    </w:p>
    <w:p w14:paraId="17117882" w14:textId="77777777" w:rsidR="00EE7AC2" w:rsidRDefault="00EE7AC2" w:rsidP="00B969E5">
      <w:pPr>
        <w:pStyle w:val="Heading4"/>
        <w:keepNext w:val="0"/>
        <w:keepLines w:val="0"/>
        <w:numPr>
          <w:ilvl w:val="0"/>
          <w:numId w:val="19"/>
        </w:numPr>
        <w:shd w:val="clear" w:color="auto" w:fill="FFFFFF"/>
        <w:spacing w:before="360" w:after="210" w:line="435" w:lineRule="atLeast"/>
        <w:ind w:left="1035"/>
        <w:rPr>
          <w:rFonts w:ascii="Arial" w:hAnsi="Arial" w:cs="Arial"/>
          <w:color w:val="111111"/>
          <w:sz w:val="29"/>
          <w:szCs w:val="29"/>
        </w:rPr>
      </w:pPr>
      <w:r>
        <w:rPr>
          <w:rStyle w:val="Strong"/>
          <w:rFonts w:ascii="Arial" w:hAnsi="Arial" w:cs="Arial"/>
          <w:b w:val="0"/>
          <w:bCs w:val="0"/>
          <w:color w:val="111111"/>
          <w:sz w:val="29"/>
          <w:szCs w:val="29"/>
        </w:rPr>
        <w:t>Instead-of Trigger</w:t>
      </w:r>
    </w:p>
    <w:p w14:paraId="1448C1D6" w14:textId="77777777" w:rsidR="00EE7AC2" w:rsidRDefault="00EE7AC2" w:rsidP="00EE7AC2">
      <w:pPr>
        <w:pStyle w:val="NormalWeb"/>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t xml:space="preserve">This is a type of trigger which enables you to stop and redirect the performance of a DML statement. Often this type of trigger helps you in managing the way </w:t>
      </w:r>
      <w:r>
        <w:rPr>
          <w:rFonts w:ascii="Verdana" w:hAnsi="Verdana"/>
          <w:color w:val="222222"/>
          <w:sz w:val="23"/>
          <w:szCs w:val="23"/>
        </w:rPr>
        <w:lastRenderedPageBreak/>
        <w:t>you write to non-updatable views. You can also see the application of business rules by INSTEAD OF triggers where they insert, update or delete rows directly in tables that are defining updatable views.  Alternatively, sometimes the INSTEAD OF triggers are also seen inserting, updating or deleting rows in designated tables that are otherwise unrelated to the view.</w:t>
      </w:r>
    </w:p>
    <w:p w14:paraId="4640E178" w14:textId="77777777" w:rsidR="00EE7AC2" w:rsidRDefault="00EE7AC2" w:rsidP="00B969E5">
      <w:pPr>
        <w:pStyle w:val="Heading4"/>
        <w:keepNext w:val="0"/>
        <w:keepLines w:val="0"/>
        <w:numPr>
          <w:ilvl w:val="0"/>
          <w:numId w:val="20"/>
        </w:numPr>
        <w:shd w:val="clear" w:color="auto" w:fill="FFFFFF"/>
        <w:spacing w:before="360" w:after="210" w:line="435" w:lineRule="atLeast"/>
        <w:ind w:left="1035"/>
        <w:rPr>
          <w:rFonts w:ascii="Arial" w:hAnsi="Arial" w:cs="Arial"/>
          <w:color w:val="111111"/>
          <w:sz w:val="29"/>
          <w:szCs w:val="29"/>
        </w:rPr>
      </w:pPr>
      <w:r>
        <w:rPr>
          <w:rStyle w:val="Strong"/>
          <w:rFonts w:ascii="Arial" w:hAnsi="Arial" w:cs="Arial"/>
          <w:b w:val="0"/>
          <w:bCs w:val="0"/>
          <w:color w:val="111111"/>
          <w:sz w:val="29"/>
          <w:szCs w:val="29"/>
        </w:rPr>
        <w:t>Compound triggers</w:t>
      </w:r>
    </w:p>
    <w:p w14:paraId="4216914F" w14:textId="77777777" w:rsidR="00EE7AC2" w:rsidRDefault="00EE7AC2" w:rsidP="00EE7AC2">
      <w:pPr>
        <w:pStyle w:val="NormalWeb"/>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t>These are multi-tasking triggers that act as both statement as well as row-level triggers when the data is inserted, updated or deleted from a table. You can capture information at four timing points using this trigger:</w:t>
      </w:r>
    </w:p>
    <w:p w14:paraId="76D15FEF" w14:textId="77777777" w:rsidR="00EE7AC2" w:rsidRDefault="00EE7AC2" w:rsidP="00B969E5">
      <w:pPr>
        <w:numPr>
          <w:ilvl w:val="0"/>
          <w:numId w:val="21"/>
        </w:numPr>
        <w:shd w:val="clear" w:color="auto" w:fill="FFFFFF"/>
        <w:spacing w:before="100" w:beforeAutospacing="1" w:after="150" w:line="240" w:lineRule="auto"/>
        <w:ind w:left="1035"/>
        <w:rPr>
          <w:rFonts w:ascii="Verdana" w:hAnsi="Verdana"/>
          <w:color w:val="222222"/>
          <w:sz w:val="23"/>
          <w:szCs w:val="23"/>
        </w:rPr>
      </w:pPr>
      <w:r>
        <w:rPr>
          <w:rFonts w:ascii="Verdana" w:hAnsi="Verdana"/>
          <w:color w:val="222222"/>
          <w:sz w:val="23"/>
          <w:szCs w:val="23"/>
        </w:rPr>
        <w:t>before the firing statement;</w:t>
      </w:r>
    </w:p>
    <w:p w14:paraId="595A44AA" w14:textId="77777777" w:rsidR="00EE7AC2" w:rsidRDefault="00EE7AC2" w:rsidP="00B969E5">
      <w:pPr>
        <w:numPr>
          <w:ilvl w:val="0"/>
          <w:numId w:val="21"/>
        </w:numPr>
        <w:shd w:val="clear" w:color="auto" w:fill="FFFFFF"/>
        <w:spacing w:before="100" w:beforeAutospacing="1" w:after="150" w:line="240" w:lineRule="auto"/>
        <w:ind w:left="1035"/>
        <w:rPr>
          <w:rFonts w:ascii="Verdana" w:hAnsi="Verdana"/>
          <w:color w:val="222222"/>
          <w:sz w:val="23"/>
          <w:szCs w:val="23"/>
        </w:rPr>
      </w:pPr>
      <w:r>
        <w:rPr>
          <w:rFonts w:ascii="Verdana" w:hAnsi="Verdana"/>
          <w:color w:val="222222"/>
          <w:sz w:val="23"/>
          <w:szCs w:val="23"/>
        </w:rPr>
        <w:t>prior to the change of each row from the firing statement;</w:t>
      </w:r>
    </w:p>
    <w:p w14:paraId="77091CE0" w14:textId="77777777" w:rsidR="00EE7AC2" w:rsidRDefault="00EE7AC2" w:rsidP="00B969E5">
      <w:pPr>
        <w:numPr>
          <w:ilvl w:val="0"/>
          <w:numId w:val="21"/>
        </w:numPr>
        <w:shd w:val="clear" w:color="auto" w:fill="FFFFFF"/>
        <w:spacing w:before="100" w:beforeAutospacing="1" w:after="150" w:line="240" w:lineRule="auto"/>
        <w:ind w:left="1035"/>
        <w:rPr>
          <w:rFonts w:ascii="Verdana" w:hAnsi="Verdana"/>
          <w:color w:val="222222"/>
          <w:sz w:val="23"/>
          <w:szCs w:val="23"/>
        </w:rPr>
      </w:pPr>
      <w:r>
        <w:rPr>
          <w:rFonts w:ascii="Verdana" w:hAnsi="Verdana"/>
          <w:color w:val="222222"/>
          <w:sz w:val="23"/>
          <w:szCs w:val="23"/>
        </w:rPr>
        <w:t>post each row changes from the firing statement;</w:t>
      </w:r>
    </w:p>
    <w:p w14:paraId="33A5A587" w14:textId="77777777" w:rsidR="00EE7AC2" w:rsidRDefault="00EE7AC2" w:rsidP="00B969E5">
      <w:pPr>
        <w:numPr>
          <w:ilvl w:val="0"/>
          <w:numId w:val="21"/>
        </w:numPr>
        <w:shd w:val="clear" w:color="auto" w:fill="FFFFFF"/>
        <w:spacing w:before="100" w:beforeAutospacing="1" w:after="0" w:line="240" w:lineRule="auto"/>
        <w:ind w:left="1035"/>
        <w:rPr>
          <w:rFonts w:ascii="Verdana" w:hAnsi="Verdana"/>
          <w:color w:val="222222"/>
          <w:sz w:val="23"/>
          <w:szCs w:val="23"/>
        </w:rPr>
      </w:pPr>
      <w:r>
        <w:rPr>
          <w:rFonts w:ascii="Verdana" w:hAnsi="Verdana"/>
          <w:color w:val="222222"/>
          <w:sz w:val="23"/>
          <w:szCs w:val="23"/>
        </w:rPr>
        <w:t>after the firing statement.</w:t>
      </w:r>
    </w:p>
    <w:p w14:paraId="74CBF219" w14:textId="77777777" w:rsidR="00EE7AC2" w:rsidRDefault="00EE7AC2" w:rsidP="00EE7AC2">
      <w:pPr>
        <w:pStyle w:val="NormalWeb"/>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t>All these types of triggers can be used to audit, check, save and replace the values. Even before they are changed right when there is a need to take action at the statement as well as at row event levels.</w:t>
      </w:r>
    </w:p>
    <w:p w14:paraId="49744A67" w14:textId="77777777" w:rsidR="00AB22AB" w:rsidRPr="00AB22AB" w:rsidRDefault="00AB22AB" w:rsidP="00AB22AB">
      <w:pPr>
        <w:shd w:val="clear" w:color="auto" w:fill="FFFFFF"/>
        <w:spacing w:before="450" w:after="300" w:line="570" w:lineRule="atLeast"/>
        <w:outlineLvl w:val="1"/>
        <w:rPr>
          <w:rFonts w:ascii="Arial" w:eastAsia="Times New Roman" w:hAnsi="Arial" w:cs="Arial"/>
          <w:color w:val="111111"/>
          <w:sz w:val="41"/>
          <w:szCs w:val="41"/>
        </w:rPr>
      </w:pPr>
      <w:r w:rsidRPr="00AB22AB">
        <w:rPr>
          <w:rFonts w:ascii="Arial" w:eastAsia="Times New Roman" w:hAnsi="Arial" w:cs="Arial"/>
          <w:b/>
          <w:bCs/>
          <w:color w:val="111111"/>
          <w:sz w:val="41"/>
          <w:szCs w:val="41"/>
        </w:rPr>
        <w:t xml:space="preserve">The Syntax </w:t>
      </w:r>
      <w:proofErr w:type="gramStart"/>
      <w:r w:rsidRPr="00AB22AB">
        <w:rPr>
          <w:rFonts w:ascii="Arial" w:eastAsia="Times New Roman" w:hAnsi="Arial" w:cs="Arial"/>
          <w:b/>
          <w:bCs/>
          <w:color w:val="111111"/>
          <w:sz w:val="41"/>
          <w:szCs w:val="41"/>
        </w:rPr>
        <w:t>Of</w:t>
      </w:r>
      <w:proofErr w:type="gramEnd"/>
      <w:r w:rsidRPr="00AB22AB">
        <w:rPr>
          <w:rFonts w:ascii="Arial" w:eastAsia="Times New Roman" w:hAnsi="Arial" w:cs="Arial"/>
          <w:b/>
          <w:bCs/>
          <w:color w:val="111111"/>
          <w:sz w:val="41"/>
          <w:szCs w:val="41"/>
        </w:rPr>
        <w:t xml:space="preserve"> Database Trigger</w:t>
      </w:r>
    </w:p>
    <w:tbl>
      <w:tblPr>
        <w:tblW w:w="10440" w:type="dxa"/>
        <w:tblCellMar>
          <w:left w:w="0" w:type="dxa"/>
          <w:right w:w="0" w:type="dxa"/>
        </w:tblCellMar>
        <w:tblLook w:val="04A0" w:firstRow="1" w:lastRow="0" w:firstColumn="1" w:lastColumn="0" w:noHBand="0" w:noVBand="1"/>
      </w:tblPr>
      <w:tblGrid>
        <w:gridCol w:w="630"/>
        <w:gridCol w:w="9810"/>
      </w:tblGrid>
      <w:tr w:rsidR="00AB22AB" w:rsidRPr="00AB22AB" w14:paraId="3C127BE4" w14:textId="77777777" w:rsidTr="00AB22AB">
        <w:tc>
          <w:tcPr>
            <w:tcW w:w="0" w:type="auto"/>
            <w:vAlign w:val="center"/>
            <w:hideMark/>
          </w:tcPr>
          <w:p w14:paraId="0D571BE6" w14:textId="77777777" w:rsidR="00AB22AB" w:rsidRPr="00AB22AB" w:rsidRDefault="00AB22AB" w:rsidP="00AB22AB">
            <w:pPr>
              <w:spacing w:after="0" w:line="240" w:lineRule="auto"/>
              <w:rPr>
                <w:rFonts w:ascii="Times New Roman" w:eastAsia="Times New Roman" w:hAnsi="Times New Roman" w:cs="Times New Roman"/>
                <w:sz w:val="24"/>
                <w:szCs w:val="24"/>
              </w:rPr>
            </w:pPr>
            <w:r w:rsidRPr="00AB22AB">
              <w:rPr>
                <w:rFonts w:ascii="Times New Roman" w:eastAsia="Times New Roman" w:hAnsi="Times New Roman" w:cs="Times New Roman"/>
                <w:sz w:val="24"/>
                <w:szCs w:val="24"/>
              </w:rPr>
              <w:t>1</w:t>
            </w:r>
          </w:p>
          <w:p w14:paraId="61D60F29" w14:textId="77777777" w:rsidR="00AB22AB" w:rsidRPr="00AB22AB" w:rsidRDefault="00AB22AB" w:rsidP="00AB22AB">
            <w:pPr>
              <w:spacing w:after="0" w:line="240" w:lineRule="auto"/>
              <w:rPr>
                <w:rFonts w:ascii="Times New Roman" w:eastAsia="Times New Roman" w:hAnsi="Times New Roman" w:cs="Times New Roman"/>
                <w:sz w:val="24"/>
                <w:szCs w:val="24"/>
              </w:rPr>
            </w:pPr>
            <w:r w:rsidRPr="00AB22AB">
              <w:rPr>
                <w:rFonts w:ascii="Times New Roman" w:eastAsia="Times New Roman" w:hAnsi="Times New Roman" w:cs="Times New Roman"/>
                <w:sz w:val="24"/>
                <w:szCs w:val="24"/>
              </w:rPr>
              <w:t>2</w:t>
            </w:r>
          </w:p>
          <w:p w14:paraId="6C10721B" w14:textId="77777777" w:rsidR="00AB22AB" w:rsidRPr="00AB22AB" w:rsidRDefault="00AB22AB" w:rsidP="00AB22AB">
            <w:pPr>
              <w:spacing w:after="0" w:line="240" w:lineRule="auto"/>
              <w:rPr>
                <w:rFonts w:ascii="Times New Roman" w:eastAsia="Times New Roman" w:hAnsi="Times New Roman" w:cs="Times New Roman"/>
                <w:sz w:val="24"/>
                <w:szCs w:val="24"/>
              </w:rPr>
            </w:pPr>
            <w:r w:rsidRPr="00AB22AB">
              <w:rPr>
                <w:rFonts w:ascii="Times New Roman" w:eastAsia="Times New Roman" w:hAnsi="Times New Roman" w:cs="Times New Roman"/>
                <w:sz w:val="24"/>
                <w:szCs w:val="24"/>
              </w:rPr>
              <w:t>3</w:t>
            </w:r>
          </w:p>
          <w:p w14:paraId="4DF66A52" w14:textId="77777777" w:rsidR="00AB22AB" w:rsidRPr="00AB22AB" w:rsidRDefault="00AB22AB" w:rsidP="00AB22AB">
            <w:pPr>
              <w:spacing w:after="0" w:line="240" w:lineRule="auto"/>
              <w:rPr>
                <w:rFonts w:ascii="Times New Roman" w:eastAsia="Times New Roman" w:hAnsi="Times New Roman" w:cs="Times New Roman"/>
                <w:sz w:val="24"/>
                <w:szCs w:val="24"/>
              </w:rPr>
            </w:pPr>
            <w:r w:rsidRPr="00AB22AB">
              <w:rPr>
                <w:rFonts w:ascii="Times New Roman" w:eastAsia="Times New Roman" w:hAnsi="Times New Roman" w:cs="Times New Roman"/>
                <w:sz w:val="24"/>
                <w:szCs w:val="24"/>
              </w:rPr>
              <w:t>4</w:t>
            </w:r>
          </w:p>
          <w:p w14:paraId="0159B704" w14:textId="77777777" w:rsidR="00AB22AB" w:rsidRPr="00AB22AB" w:rsidRDefault="00AB22AB" w:rsidP="00AB22AB">
            <w:pPr>
              <w:spacing w:after="0" w:line="240" w:lineRule="auto"/>
              <w:rPr>
                <w:rFonts w:ascii="Times New Roman" w:eastAsia="Times New Roman" w:hAnsi="Times New Roman" w:cs="Times New Roman"/>
                <w:sz w:val="24"/>
                <w:szCs w:val="24"/>
              </w:rPr>
            </w:pPr>
            <w:r w:rsidRPr="00AB22AB">
              <w:rPr>
                <w:rFonts w:ascii="Times New Roman" w:eastAsia="Times New Roman" w:hAnsi="Times New Roman" w:cs="Times New Roman"/>
                <w:sz w:val="24"/>
                <w:szCs w:val="24"/>
              </w:rPr>
              <w:t>5</w:t>
            </w:r>
          </w:p>
          <w:p w14:paraId="69CEC527" w14:textId="77777777" w:rsidR="00AB22AB" w:rsidRPr="00AB22AB" w:rsidRDefault="00AB22AB" w:rsidP="00AB22AB">
            <w:pPr>
              <w:spacing w:after="0" w:line="240" w:lineRule="auto"/>
              <w:rPr>
                <w:rFonts w:ascii="Times New Roman" w:eastAsia="Times New Roman" w:hAnsi="Times New Roman" w:cs="Times New Roman"/>
                <w:sz w:val="24"/>
                <w:szCs w:val="24"/>
              </w:rPr>
            </w:pPr>
            <w:r w:rsidRPr="00AB22AB">
              <w:rPr>
                <w:rFonts w:ascii="Times New Roman" w:eastAsia="Times New Roman" w:hAnsi="Times New Roman" w:cs="Times New Roman"/>
                <w:sz w:val="24"/>
                <w:szCs w:val="24"/>
              </w:rPr>
              <w:t>6</w:t>
            </w:r>
          </w:p>
          <w:p w14:paraId="3C6E6BEB" w14:textId="77777777" w:rsidR="00AB22AB" w:rsidRPr="00AB22AB" w:rsidRDefault="00AB22AB" w:rsidP="00AB22AB">
            <w:pPr>
              <w:spacing w:after="0" w:line="240" w:lineRule="auto"/>
              <w:rPr>
                <w:rFonts w:ascii="Times New Roman" w:eastAsia="Times New Roman" w:hAnsi="Times New Roman" w:cs="Times New Roman"/>
                <w:sz w:val="24"/>
                <w:szCs w:val="24"/>
              </w:rPr>
            </w:pPr>
            <w:r w:rsidRPr="00AB22AB">
              <w:rPr>
                <w:rFonts w:ascii="Times New Roman" w:eastAsia="Times New Roman" w:hAnsi="Times New Roman" w:cs="Times New Roman"/>
                <w:sz w:val="24"/>
                <w:szCs w:val="24"/>
              </w:rPr>
              <w:t>7</w:t>
            </w:r>
          </w:p>
          <w:p w14:paraId="732EFA3F" w14:textId="77777777" w:rsidR="00AB22AB" w:rsidRPr="00AB22AB" w:rsidRDefault="00AB22AB" w:rsidP="00AB22AB">
            <w:pPr>
              <w:spacing w:after="0" w:line="240" w:lineRule="auto"/>
              <w:rPr>
                <w:rFonts w:ascii="Times New Roman" w:eastAsia="Times New Roman" w:hAnsi="Times New Roman" w:cs="Times New Roman"/>
                <w:sz w:val="24"/>
                <w:szCs w:val="24"/>
              </w:rPr>
            </w:pPr>
            <w:r w:rsidRPr="00AB22AB">
              <w:rPr>
                <w:rFonts w:ascii="Times New Roman" w:eastAsia="Times New Roman" w:hAnsi="Times New Roman" w:cs="Times New Roman"/>
                <w:sz w:val="24"/>
                <w:szCs w:val="24"/>
              </w:rPr>
              <w:t>8</w:t>
            </w:r>
          </w:p>
          <w:p w14:paraId="6C4347F5" w14:textId="77777777" w:rsidR="00AB22AB" w:rsidRPr="00AB22AB" w:rsidRDefault="00AB22AB" w:rsidP="00AB22AB">
            <w:pPr>
              <w:spacing w:after="0" w:line="240" w:lineRule="auto"/>
              <w:rPr>
                <w:rFonts w:ascii="Times New Roman" w:eastAsia="Times New Roman" w:hAnsi="Times New Roman" w:cs="Times New Roman"/>
                <w:sz w:val="24"/>
                <w:szCs w:val="24"/>
              </w:rPr>
            </w:pPr>
            <w:r w:rsidRPr="00AB22AB">
              <w:rPr>
                <w:rFonts w:ascii="Times New Roman" w:eastAsia="Times New Roman" w:hAnsi="Times New Roman" w:cs="Times New Roman"/>
                <w:sz w:val="24"/>
                <w:szCs w:val="24"/>
              </w:rPr>
              <w:t>9</w:t>
            </w:r>
          </w:p>
          <w:p w14:paraId="6C2C729E" w14:textId="77777777" w:rsidR="00AB22AB" w:rsidRPr="00AB22AB" w:rsidRDefault="00AB22AB" w:rsidP="00AB22AB">
            <w:pPr>
              <w:spacing w:after="0" w:line="240" w:lineRule="auto"/>
              <w:rPr>
                <w:rFonts w:ascii="Times New Roman" w:eastAsia="Times New Roman" w:hAnsi="Times New Roman" w:cs="Times New Roman"/>
                <w:sz w:val="24"/>
                <w:szCs w:val="24"/>
              </w:rPr>
            </w:pPr>
            <w:r w:rsidRPr="00AB22AB">
              <w:rPr>
                <w:rFonts w:ascii="Times New Roman" w:eastAsia="Times New Roman" w:hAnsi="Times New Roman" w:cs="Times New Roman"/>
                <w:sz w:val="24"/>
                <w:szCs w:val="24"/>
              </w:rPr>
              <w:t>10</w:t>
            </w:r>
          </w:p>
          <w:p w14:paraId="003617E8" w14:textId="77777777" w:rsidR="00AB22AB" w:rsidRPr="00AB22AB" w:rsidRDefault="00AB22AB" w:rsidP="00AB22AB">
            <w:pPr>
              <w:spacing w:after="0" w:line="240" w:lineRule="auto"/>
              <w:rPr>
                <w:rFonts w:ascii="Times New Roman" w:eastAsia="Times New Roman" w:hAnsi="Times New Roman" w:cs="Times New Roman"/>
                <w:sz w:val="24"/>
                <w:szCs w:val="24"/>
              </w:rPr>
            </w:pPr>
            <w:r w:rsidRPr="00AB22AB">
              <w:rPr>
                <w:rFonts w:ascii="Times New Roman" w:eastAsia="Times New Roman" w:hAnsi="Times New Roman" w:cs="Times New Roman"/>
                <w:sz w:val="24"/>
                <w:szCs w:val="24"/>
              </w:rPr>
              <w:t>11</w:t>
            </w:r>
          </w:p>
          <w:p w14:paraId="363FC02D" w14:textId="77777777" w:rsidR="00AB22AB" w:rsidRPr="00AB22AB" w:rsidRDefault="00AB22AB" w:rsidP="00AB22AB">
            <w:pPr>
              <w:spacing w:after="0" w:line="240" w:lineRule="auto"/>
              <w:rPr>
                <w:rFonts w:ascii="Times New Roman" w:eastAsia="Times New Roman" w:hAnsi="Times New Roman" w:cs="Times New Roman"/>
                <w:sz w:val="24"/>
                <w:szCs w:val="24"/>
              </w:rPr>
            </w:pPr>
            <w:r w:rsidRPr="00AB22AB">
              <w:rPr>
                <w:rFonts w:ascii="Times New Roman" w:eastAsia="Times New Roman" w:hAnsi="Times New Roman" w:cs="Times New Roman"/>
                <w:sz w:val="24"/>
                <w:szCs w:val="24"/>
              </w:rPr>
              <w:t>12</w:t>
            </w:r>
          </w:p>
          <w:p w14:paraId="46BC4E39" w14:textId="77777777" w:rsidR="00AB22AB" w:rsidRPr="00AB22AB" w:rsidRDefault="00AB22AB" w:rsidP="00AB22AB">
            <w:pPr>
              <w:spacing w:after="0" w:line="240" w:lineRule="auto"/>
              <w:rPr>
                <w:rFonts w:ascii="Times New Roman" w:eastAsia="Times New Roman" w:hAnsi="Times New Roman" w:cs="Times New Roman"/>
                <w:sz w:val="24"/>
                <w:szCs w:val="24"/>
              </w:rPr>
            </w:pPr>
            <w:r w:rsidRPr="00AB22AB">
              <w:rPr>
                <w:rFonts w:ascii="Times New Roman" w:eastAsia="Times New Roman" w:hAnsi="Times New Roman" w:cs="Times New Roman"/>
                <w:sz w:val="24"/>
                <w:szCs w:val="24"/>
              </w:rPr>
              <w:t>13</w:t>
            </w:r>
          </w:p>
        </w:tc>
        <w:tc>
          <w:tcPr>
            <w:tcW w:w="9810" w:type="dxa"/>
            <w:vAlign w:val="center"/>
            <w:hideMark/>
          </w:tcPr>
          <w:p w14:paraId="4111BAB2" w14:textId="77777777" w:rsidR="00AB22AB" w:rsidRPr="00AB22AB" w:rsidRDefault="00AB22AB" w:rsidP="00AB22AB">
            <w:pPr>
              <w:spacing w:after="0" w:line="240" w:lineRule="auto"/>
              <w:rPr>
                <w:rFonts w:ascii="Times New Roman" w:eastAsia="Times New Roman" w:hAnsi="Times New Roman" w:cs="Times New Roman"/>
                <w:sz w:val="24"/>
                <w:szCs w:val="24"/>
              </w:rPr>
            </w:pPr>
            <w:r w:rsidRPr="00AB22AB">
              <w:rPr>
                <w:rFonts w:ascii="Courier New" w:eastAsia="Times New Roman" w:hAnsi="Courier New" w:cs="Courier New"/>
                <w:sz w:val="20"/>
                <w:szCs w:val="20"/>
              </w:rPr>
              <w:t>CREATE</w:t>
            </w:r>
            <w:r w:rsidRPr="00AB22AB">
              <w:rPr>
                <w:rFonts w:ascii="Times New Roman" w:eastAsia="Times New Roman" w:hAnsi="Times New Roman" w:cs="Times New Roman"/>
                <w:sz w:val="24"/>
                <w:szCs w:val="24"/>
              </w:rPr>
              <w:t xml:space="preserve"> </w:t>
            </w:r>
            <w:r w:rsidRPr="00AB22AB">
              <w:rPr>
                <w:rFonts w:ascii="Courier New" w:eastAsia="Times New Roman" w:hAnsi="Courier New" w:cs="Courier New"/>
                <w:sz w:val="20"/>
                <w:szCs w:val="20"/>
              </w:rPr>
              <w:t>[OR</w:t>
            </w:r>
            <w:r w:rsidRPr="00AB22AB">
              <w:rPr>
                <w:rFonts w:ascii="Times New Roman" w:eastAsia="Times New Roman" w:hAnsi="Times New Roman" w:cs="Times New Roman"/>
                <w:sz w:val="24"/>
                <w:szCs w:val="24"/>
              </w:rPr>
              <w:t xml:space="preserve"> </w:t>
            </w:r>
            <w:r w:rsidRPr="00AB22AB">
              <w:rPr>
                <w:rFonts w:ascii="Courier New" w:eastAsia="Times New Roman" w:hAnsi="Courier New" w:cs="Courier New"/>
                <w:sz w:val="20"/>
                <w:szCs w:val="20"/>
              </w:rPr>
              <w:t>REPLACE] TRIGGER</w:t>
            </w:r>
            <w:r w:rsidRPr="00AB22AB">
              <w:rPr>
                <w:rFonts w:ascii="Times New Roman" w:eastAsia="Times New Roman" w:hAnsi="Times New Roman" w:cs="Times New Roman"/>
                <w:sz w:val="24"/>
                <w:szCs w:val="24"/>
              </w:rPr>
              <w:t xml:space="preserve"> </w:t>
            </w:r>
            <w:proofErr w:type="spellStart"/>
            <w:r w:rsidRPr="00AB22AB">
              <w:rPr>
                <w:rFonts w:ascii="Courier New" w:eastAsia="Times New Roman" w:hAnsi="Courier New" w:cs="Courier New"/>
                <w:sz w:val="20"/>
                <w:szCs w:val="20"/>
              </w:rPr>
              <w:t>Ttrigger_name</w:t>
            </w:r>
            <w:proofErr w:type="spellEnd"/>
          </w:p>
          <w:p w14:paraId="60341E45" w14:textId="77777777" w:rsidR="00AB22AB" w:rsidRPr="00AB22AB" w:rsidRDefault="00AB22AB" w:rsidP="00AB22AB">
            <w:pPr>
              <w:spacing w:after="0" w:line="240" w:lineRule="auto"/>
              <w:rPr>
                <w:rFonts w:ascii="Times New Roman" w:eastAsia="Times New Roman" w:hAnsi="Times New Roman" w:cs="Times New Roman"/>
                <w:sz w:val="24"/>
                <w:szCs w:val="24"/>
              </w:rPr>
            </w:pPr>
            <w:r w:rsidRPr="00AB22AB">
              <w:rPr>
                <w:rFonts w:ascii="Courier New" w:eastAsia="Times New Roman" w:hAnsi="Courier New" w:cs="Courier New"/>
                <w:sz w:val="20"/>
                <w:szCs w:val="20"/>
              </w:rPr>
              <w:t xml:space="preserve">{BEFORE|AFTER} </w:t>
            </w:r>
            <w:proofErr w:type="spellStart"/>
            <w:r w:rsidRPr="00AB22AB">
              <w:rPr>
                <w:rFonts w:ascii="Courier New" w:eastAsia="Times New Roman" w:hAnsi="Courier New" w:cs="Courier New"/>
                <w:sz w:val="20"/>
                <w:szCs w:val="20"/>
              </w:rPr>
              <w:t>Triggering_event</w:t>
            </w:r>
            <w:proofErr w:type="spellEnd"/>
            <w:r w:rsidRPr="00AB22AB">
              <w:rPr>
                <w:rFonts w:ascii="Courier New" w:eastAsia="Times New Roman" w:hAnsi="Courier New" w:cs="Courier New"/>
                <w:sz w:val="20"/>
                <w:szCs w:val="20"/>
              </w:rPr>
              <w:t xml:space="preserve"> ON</w:t>
            </w:r>
            <w:r w:rsidRPr="00AB22AB">
              <w:rPr>
                <w:rFonts w:ascii="Times New Roman" w:eastAsia="Times New Roman" w:hAnsi="Times New Roman" w:cs="Times New Roman"/>
                <w:sz w:val="24"/>
                <w:szCs w:val="24"/>
              </w:rPr>
              <w:t xml:space="preserve"> </w:t>
            </w:r>
            <w:proofErr w:type="spellStart"/>
            <w:r w:rsidRPr="00AB22AB">
              <w:rPr>
                <w:rFonts w:ascii="Courier New" w:eastAsia="Times New Roman" w:hAnsi="Courier New" w:cs="Courier New"/>
                <w:sz w:val="20"/>
                <w:szCs w:val="20"/>
              </w:rPr>
              <w:t>table_name</w:t>
            </w:r>
            <w:proofErr w:type="spellEnd"/>
          </w:p>
          <w:p w14:paraId="4A7A3494" w14:textId="77777777" w:rsidR="00AB22AB" w:rsidRPr="00AB22AB" w:rsidRDefault="00AB22AB" w:rsidP="00AB22AB">
            <w:pPr>
              <w:spacing w:after="0" w:line="240" w:lineRule="auto"/>
              <w:rPr>
                <w:rFonts w:ascii="Times New Roman" w:eastAsia="Times New Roman" w:hAnsi="Times New Roman" w:cs="Times New Roman"/>
                <w:sz w:val="24"/>
                <w:szCs w:val="24"/>
              </w:rPr>
            </w:pPr>
            <w:r w:rsidRPr="00AB22AB">
              <w:rPr>
                <w:rFonts w:ascii="Courier New" w:eastAsia="Times New Roman" w:hAnsi="Courier New" w:cs="Courier New"/>
                <w:sz w:val="20"/>
                <w:szCs w:val="20"/>
              </w:rPr>
              <w:t>[FOR</w:t>
            </w:r>
            <w:r w:rsidRPr="00AB22AB">
              <w:rPr>
                <w:rFonts w:ascii="Times New Roman" w:eastAsia="Times New Roman" w:hAnsi="Times New Roman" w:cs="Times New Roman"/>
                <w:sz w:val="24"/>
                <w:szCs w:val="24"/>
              </w:rPr>
              <w:t xml:space="preserve"> </w:t>
            </w:r>
            <w:r w:rsidRPr="00AB22AB">
              <w:rPr>
                <w:rFonts w:ascii="Courier New" w:eastAsia="Times New Roman" w:hAnsi="Courier New" w:cs="Courier New"/>
                <w:sz w:val="20"/>
                <w:szCs w:val="20"/>
              </w:rPr>
              <w:t>EACH ROW]</w:t>
            </w:r>
          </w:p>
          <w:p w14:paraId="4D3FE0BD" w14:textId="77777777" w:rsidR="00AB22AB" w:rsidRPr="00AB22AB" w:rsidRDefault="00AB22AB" w:rsidP="00AB22AB">
            <w:pPr>
              <w:spacing w:after="0" w:line="240" w:lineRule="auto"/>
              <w:rPr>
                <w:rFonts w:ascii="Times New Roman" w:eastAsia="Times New Roman" w:hAnsi="Times New Roman" w:cs="Times New Roman"/>
                <w:sz w:val="24"/>
                <w:szCs w:val="24"/>
              </w:rPr>
            </w:pPr>
            <w:r w:rsidRPr="00AB22AB">
              <w:rPr>
                <w:rFonts w:ascii="Courier New" w:eastAsia="Times New Roman" w:hAnsi="Courier New" w:cs="Courier New"/>
                <w:sz w:val="20"/>
                <w:szCs w:val="20"/>
              </w:rPr>
              <w:t xml:space="preserve">[FOLLOWS </w:t>
            </w:r>
            <w:proofErr w:type="spellStart"/>
            <w:r w:rsidRPr="00AB22AB">
              <w:rPr>
                <w:rFonts w:ascii="Courier New" w:eastAsia="Times New Roman" w:hAnsi="Courier New" w:cs="Courier New"/>
                <w:sz w:val="20"/>
                <w:szCs w:val="20"/>
              </w:rPr>
              <w:t>another_trigger_name</w:t>
            </w:r>
            <w:proofErr w:type="spellEnd"/>
            <w:r w:rsidRPr="00AB22AB">
              <w:rPr>
                <w:rFonts w:ascii="Courier New" w:eastAsia="Times New Roman" w:hAnsi="Courier New" w:cs="Courier New"/>
                <w:sz w:val="20"/>
                <w:szCs w:val="20"/>
              </w:rPr>
              <w:t>]</w:t>
            </w:r>
          </w:p>
          <w:p w14:paraId="269D9DBC" w14:textId="77777777" w:rsidR="00AB22AB" w:rsidRPr="00AB22AB" w:rsidRDefault="00AB22AB" w:rsidP="00AB22AB">
            <w:pPr>
              <w:spacing w:after="0" w:line="240" w:lineRule="auto"/>
              <w:rPr>
                <w:rFonts w:ascii="Times New Roman" w:eastAsia="Times New Roman" w:hAnsi="Times New Roman" w:cs="Times New Roman"/>
                <w:sz w:val="24"/>
                <w:szCs w:val="24"/>
              </w:rPr>
            </w:pPr>
            <w:r w:rsidRPr="00AB22AB">
              <w:rPr>
                <w:rFonts w:ascii="Courier New" w:eastAsia="Times New Roman" w:hAnsi="Courier New" w:cs="Courier New"/>
                <w:sz w:val="20"/>
                <w:szCs w:val="20"/>
              </w:rPr>
              <w:t>[ENABLE/DISABLE]</w:t>
            </w:r>
          </w:p>
          <w:p w14:paraId="07B8FE6E" w14:textId="77777777" w:rsidR="00AB22AB" w:rsidRPr="00AB22AB" w:rsidRDefault="00AB22AB" w:rsidP="00AB22AB">
            <w:pPr>
              <w:spacing w:after="0" w:line="240" w:lineRule="auto"/>
              <w:rPr>
                <w:rFonts w:ascii="Times New Roman" w:eastAsia="Times New Roman" w:hAnsi="Times New Roman" w:cs="Times New Roman"/>
                <w:sz w:val="24"/>
                <w:szCs w:val="24"/>
              </w:rPr>
            </w:pPr>
            <w:r w:rsidRPr="00AB22AB">
              <w:rPr>
                <w:rFonts w:ascii="Courier New" w:eastAsia="Times New Roman" w:hAnsi="Courier New" w:cs="Courier New"/>
                <w:sz w:val="20"/>
                <w:szCs w:val="20"/>
              </w:rPr>
              <w:t>[WHEN</w:t>
            </w:r>
            <w:r w:rsidRPr="00AB22AB">
              <w:rPr>
                <w:rFonts w:ascii="Times New Roman" w:eastAsia="Times New Roman" w:hAnsi="Times New Roman" w:cs="Times New Roman"/>
                <w:sz w:val="24"/>
                <w:szCs w:val="24"/>
              </w:rPr>
              <w:t xml:space="preserve"> </w:t>
            </w:r>
            <w:r w:rsidRPr="00AB22AB">
              <w:rPr>
                <w:rFonts w:ascii="Courier New" w:eastAsia="Times New Roman" w:hAnsi="Courier New" w:cs="Courier New"/>
                <w:sz w:val="20"/>
                <w:szCs w:val="20"/>
              </w:rPr>
              <w:t>condition]</w:t>
            </w:r>
          </w:p>
          <w:p w14:paraId="5F05803A" w14:textId="77777777" w:rsidR="00AB22AB" w:rsidRPr="00AB22AB" w:rsidRDefault="00AB22AB" w:rsidP="00AB22AB">
            <w:pPr>
              <w:spacing w:after="0" w:line="240" w:lineRule="auto"/>
              <w:rPr>
                <w:rFonts w:ascii="Times New Roman" w:eastAsia="Times New Roman" w:hAnsi="Times New Roman" w:cs="Times New Roman"/>
                <w:sz w:val="24"/>
                <w:szCs w:val="24"/>
              </w:rPr>
            </w:pPr>
            <w:r w:rsidRPr="00AB22AB">
              <w:rPr>
                <w:rFonts w:ascii="Courier New" w:eastAsia="Times New Roman" w:hAnsi="Courier New" w:cs="Courier New"/>
                <w:sz w:val="20"/>
                <w:szCs w:val="20"/>
              </w:rPr>
              <w:t>DECLARE</w:t>
            </w:r>
          </w:p>
          <w:p w14:paraId="711508BC" w14:textId="77777777" w:rsidR="00AB22AB" w:rsidRPr="00AB22AB" w:rsidRDefault="00AB22AB" w:rsidP="00AB22AB">
            <w:pPr>
              <w:spacing w:after="0" w:line="240" w:lineRule="auto"/>
              <w:rPr>
                <w:rFonts w:ascii="Times New Roman" w:eastAsia="Times New Roman" w:hAnsi="Times New Roman" w:cs="Times New Roman"/>
                <w:sz w:val="24"/>
                <w:szCs w:val="24"/>
              </w:rPr>
            </w:pPr>
            <w:r w:rsidRPr="00AB22AB">
              <w:rPr>
                <w:rFonts w:ascii="Courier New" w:eastAsia="Times New Roman" w:hAnsi="Courier New" w:cs="Courier New"/>
                <w:sz w:val="20"/>
                <w:szCs w:val="20"/>
              </w:rPr>
              <w:t>  declaration statements</w:t>
            </w:r>
          </w:p>
          <w:p w14:paraId="4EFD0211" w14:textId="77777777" w:rsidR="00AB22AB" w:rsidRPr="00AB22AB" w:rsidRDefault="00AB22AB" w:rsidP="00AB22AB">
            <w:pPr>
              <w:spacing w:after="0" w:line="240" w:lineRule="auto"/>
              <w:rPr>
                <w:rFonts w:ascii="Times New Roman" w:eastAsia="Times New Roman" w:hAnsi="Times New Roman" w:cs="Times New Roman"/>
                <w:sz w:val="24"/>
                <w:szCs w:val="24"/>
              </w:rPr>
            </w:pPr>
            <w:r w:rsidRPr="00AB22AB">
              <w:rPr>
                <w:rFonts w:ascii="Courier New" w:eastAsia="Times New Roman" w:hAnsi="Courier New" w:cs="Courier New"/>
                <w:sz w:val="20"/>
                <w:szCs w:val="20"/>
              </w:rPr>
              <w:t>BEGIN</w:t>
            </w:r>
          </w:p>
          <w:p w14:paraId="5B45240F" w14:textId="77777777" w:rsidR="00AB22AB" w:rsidRPr="00AB22AB" w:rsidRDefault="00AB22AB" w:rsidP="00AB22AB">
            <w:pPr>
              <w:spacing w:after="0" w:line="240" w:lineRule="auto"/>
              <w:rPr>
                <w:rFonts w:ascii="Times New Roman" w:eastAsia="Times New Roman" w:hAnsi="Times New Roman" w:cs="Times New Roman"/>
                <w:sz w:val="24"/>
                <w:szCs w:val="24"/>
              </w:rPr>
            </w:pPr>
            <w:r w:rsidRPr="00AB22AB">
              <w:rPr>
                <w:rFonts w:ascii="Courier New" w:eastAsia="Times New Roman" w:hAnsi="Courier New" w:cs="Courier New"/>
                <w:sz w:val="20"/>
                <w:szCs w:val="20"/>
              </w:rPr>
              <w:t>  executable statements</w:t>
            </w:r>
          </w:p>
          <w:p w14:paraId="06854425" w14:textId="77777777" w:rsidR="00AB22AB" w:rsidRPr="00AB22AB" w:rsidRDefault="00AB22AB" w:rsidP="00AB22AB">
            <w:pPr>
              <w:spacing w:after="0" w:line="240" w:lineRule="auto"/>
              <w:rPr>
                <w:rFonts w:ascii="Times New Roman" w:eastAsia="Times New Roman" w:hAnsi="Times New Roman" w:cs="Times New Roman"/>
                <w:sz w:val="24"/>
                <w:szCs w:val="24"/>
              </w:rPr>
            </w:pPr>
            <w:r w:rsidRPr="00AB22AB">
              <w:rPr>
                <w:rFonts w:ascii="Courier New" w:eastAsia="Times New Roman" w:hAnsi="Courier New" w:cs="Courier New"/>
                <w:sz w:val="20"/>
                <w:szCs w:val="20"/>
              </w:rPr>
              <w:t>EXCEPTION</w:t>
            </w:r>
          </w:p>
          <w:p w14:paraId="4193FA1C" w14:textId="77777777" w:rsidR="00AB22AB" w:rsidRPr="00AB22AB" w:rsidRDefault="00AB22AB" w:rsidP="00AB22AB">
            <w:pPr>
              <w:spacing w:after="0" w:line="240" w:lineRule="auto"/>
              <w:rPr>
                <w:rFonts w:ascii="Times New Roman" w:eastAsia="Times New Roman" w:hAnsi="Times New Roman" w:cs="Times New Roman"/>
                <w:sz w:val="24"/>
                <w:szCs w:val="24"/>
              </w:rPr>
            </w:pPr>
            <w:r w:rsidRPr="00AB22AB">
              <w:rPr>
                <w:rFonts w:ascii="Courier New" w:eastAsia="Times New Roman" w:hAnsi="Courier New" w:cs="Courier New"/>
                <w:sz w:val="20"/>
                <w:szCs w:val="20"/>
              </w:rPr>
              <w:t>  exception-handling statements</w:t>
            </w:r>
          </w:p>
          <w:p w14:paraId="64EEE6A0" w14:textId="77777777" w:rsidR="00AB22AB" w:rsidRPr="00AB22AB" w:rsidRDefault="00AB22AB" w:rsidP="00AB22AB">
            <w:pPr>
              <w:spacing w:after="0" w:line="240" w:lineRule="auto"/>
              <w:rPr>
                <w:rFonts w:ascii="Times New Roman" w:eastAsia="Times New Roman" w:hAnsi="Times New Roman" w:cs="Times New Roman"/>
                <w:sz w:val="24"/>
                <w:szCs w:val="24"/>
              </w:rPr>
            </w:pPr>
            <w:r w:rsidRPr="00AB22AB">
              <w:rPr>
                <w:rFonts w:ascii="Courier New" w:eastAsia="Times New Roman" w:hAnsi="Courier New" w:cs="Courier New"/>
                <w:sz w:val="20"/>
                <w:szCs w:val="20"/>
              </w:rPr>
              <w:t>END;</w:t>
            </w:r>
          </w:p>
        </w:tc>
      </w:tr>
    </w:tbl>
    <w:p w14:paraId="2C27A5A8" w14:textId="77777777" w:rsidR="00AB22AB" w:rsidRPr="00AB22AB" w:rsidRDefault="00AB22AB" w:rsidP="00AB22AB">
      <w:pPr>
        <w:shd w:val="clear" w:color="auto" w:fill="FFFFFF"/>
        <w:spacing w:after="390" w:line="240" w:lineRule="auto"/>
        <w:rPr>
          <w:rFonts w:ascii="Verdana" w:eastAsia="Times New Roman" w:hAnsi="Verdana" w:cs="Times New Roman"/>
          <w:color w:val="222222"/>
          <w:sz w:val="23"/>
          <w:szCs w:val="23"/>
        </w:rPr>
      </w:pPr>
      <w:r w:rsidRPr="00AB22AB">
        <w:rPr>
          <w:rFonts w:ascii="Verdana" w:eastAsia="Times New Roman" w:hAnsi="Verdana" w:cs="Times New Roman"/>
          <w:color w:val="222222"/>
          <w:sz w:val="23"/>
          <w:szCs w:val="23"/>
        </w:rPr>
        <w:t>For the detailed explanation of the syntax, I would suggest you watch the </w:t>
      </w:r>
      <w:hyperlink r:id="rId17" w:history="1">
        <w:r w:rsidRPr="00AB22AB">
          <w:rPr>
            <w:rFonts w:ascii="Verdana" w:eastAsia="Times New Roman" w:hAnsi="Verdana" w:cs="Times New Roman"/>
            <w:color w:val="EA2E2E"/>
            <w:sz w:val="23"/>
            <w:szCs w:val="23"/>
            <w:u w:val="single"/>
          </w:rPr>
          <w:t>video tutorial</w:t>
        </w:r>
      </w:hyperlink>
      <w:r w:rsidRPr="00AB22AB">
        <w:rPr>
          <w:rFonts w:ascii="Verdana" w:eastAsia="Times New Roman" w:hAnsi="Verdana" w:cs="Times New Roman"/>
          <w:color w:val="222222"/>
          <w:sz w:val="23"/>
          <w:szCs w:val="23"/>
        </w:rPr>
        <w:t>. There I have explained each and every clause of the syntax in detail.</w:t>
      </w:r>
    </w:p>
    <w:p w14:paraId="6EE55834" w14:textId="2400B033" w:rsidR="00EE7AC2" w:rsidRDefault="00EE7AC2" w:rsidP="00EE7AC2">
      <w:pPr>
        <w:pStyle w:val="NormalWeb"/>
        <w:shd w:val="clear" w:color="auto" w:fill="FFFFFF"/>
        <w:spacing w:before="0" w:beforeAutospacing="0" w:after="390" w:afterAutospacing="0"/>
        <w:rPr>
          <w:rFonts w:ascii="Verdana" w:hAnsi="Verdana"/>
          <w:color w:val="222222"/>
          <w:sz w:val="23"/>
          <w:szCs w:val="23"/>
        </w:rPr>
      </w:pPr>
    </w:p>
    <w:p w14:paraId="6F75AC2A" w14:textId="77777777" w:rsidR="00EE7AC2" w:rsidRDefault="00EE7AC2" w:rsidP="00EE7AC2">
      <w:pPr>
        <w:pStyle w:val="Heading2"/>
        <w:shd w:val="clear" w:color="auto" w:fill="FFFFFF"/>
        <w:spacing w:before="450" w:beforeAutospacing="0" w:after="300" w:afterAutospacing="0" w:line="570" w:lineRule="atLeast"/>
        <w:rPr>
          <w:rFonts w:ascii="Arial" w:hAnsi="Arial" w:cs="Arial"/>
          <w:b w:val="0"/>
          <w:bCs w:val="0"/>
          <w:color w:val="111111"/>
          <w:sz w:val="41"/>
          <w:szCs w:val="41"/>
        </w:rPr>
      </w:pPr>
      <w:r>
        <w:rPr>
          <w:rStyle w:val="Strong"/>
          <w:rFonts w:ascii="Arial" w:hAnsi="Arial" w:cs="Arial"/>
          <w:b/>
          <w:bCs/>
          <w:color w:val="111111"/>
          <w:sz w:val="41"/>
          <w:szCs w:val="41"/>
        </w:rPr>
        <w:lastRenderedPageBreak/>
        <w:t>Uses of Database triggers.</w:t>
      </w:r>
    </w:p>
    <w:p w14:paraId="105AA90B" w14:textId="77777777" w:rsidR="00EE7AC2" w:rsidRDefault="00EE7AC2" w:rsidP="00B969E5">
      <w:pPr>
        <w:numPr>
          <w:ilvl w:val="0"/>
          <w:numId w:val="22"/>
        </w:numPr>
        <w:shd w:val="clear" w:color="auto" w:fill="FFFFFF"/>
        <w:spacing w:before="100" w:beforeAutospacing="1" w:after="150" w:line="240" w:lineRule="auto"/>
        <w:ind w:left="1035"/>
        <w:rPr>
          <w:rFonts w:ascii="Verdana" w:hAnsi="Verdana" w:cs="Times New Roman"/>
          <w:color w:val="222222"/>
          <w:sz w:val="23"/>
          <w:szCs w:val="23"/>
        </w:rPr>
      </w:pPr>
      <w:r>
        <w:rPr>
          <w:rFonts w:ascii="Verdana" w:hAnsi="Verdana"/>
          <w:color w:val="222222"/>
          <w:sz w:val="23"/>
          <w:szCs w:val="23"/>
        </w:rPr>
        <w:t xml:space="preserve">Using database </w:t>
      </w:r>
      <w:proofErr w:type="gramStart"/>
      <w:r>
        <w:rPr>
          <w:rFonts w:ascii="Verdana" w:hAnsi="Verdana"/>
          <w:color w:val="222222"/>
          <w:sz w:val="23"/>
          <w:szCs w:val="23"/>
        </w:rPr>
        <w:t>triggers</w:t>
      </w:r>
      <w:proofErr w:type="gramEnd"/>
      <w:r>
        <w:rPr>
          <w:rFonts w:ascii="Verdana" w:hAnsi="Verdana"/>
          <w:color w:val="222222"/>
          <w:sz w:val="23"/>
          <w:szCs w:val="23"/>
        </w:rPr>
        <w:t xml:space="preserve"> we can enforce business rules that can’t be defined by using integrity constants.</w:t>
      </w:r>
    </w:p>
    <w:p w14:paraId="0113C020" w14:textId="77777777" w:rsidR="00EE7AC2" w:rsidRDefault="00EE7AC2" w:rsidP="00B969E5">
      <w:pPr>
        <w:numPr>
          <w:ilvl w:val="0"/>
          <w:numId w:val="22"/>
        </w:numPr>
        <w:shd w:val="clear" w:color="auto" w:fill="FFFFFF"/>
        <w:spacing w:before="100" w:beforeAutospacing="1" w:after="150" w:line="240" w:lineRule="auto"/>
        <w:ind w:left="1035"/>
        <w:rPr>
          <w:rFonts w:ascii="Verdana" w:hAnsi="Verdana"/>
          <w:color w:val="222222"/>
          <w:sz w:val="23"/>
          <w:szCs w:val="23"/>
        </w:rPr>
      </w:pPr>
      <w:r>
        <w:rPr>
          <w:rFonts w:ascii="Verdana" w:hAnsi="Verdana"/>
          <w:color w:val="222222"/>
          <w:sz w:val="23"/>
          <w:szCs w:val="23"/>
        </w:rPr>
        <w:t xml:space="preserve">Using </w:t>
      </w:r>
      <w:proofErr w:type="gramStart"/>
      <w:r>
        <w:rPr>
          <w:rFonts w:ascii="Verdana" w:hAnsi="Verdana"/>
          <w:color w:val="222222"/>
          <w:sz w:val="23"/>
          <w:szCs w:val="23"/>
        </w:rPr>
        <w:t>triggers</w:t>
      </w:r>
      <w:proofErr w:type="gramEnd"/>
      <w:r>
        <w:rPr>
          <w:rFonts w:ascii="Verdana" w:hAnsi="Verdana"/>
          <w:color w:val="222222"/>
          <w:sz w:val="23"/>
          <w:szCs w:val="23"/>
        </w:rPr>
        <w:t xml:space="preserve"> we can gain strong control over the security.</w:t>
      </w:r>
    </w:p>
    <w:p w14:paraId="6DBE36C8" w14:textId="77777777" w:rsidR="00EE7AC2" w:rsidRDefault="00EE7AC2" w:rsidP="00B969E5">
      <w:pPr>
        <w:numPr>
          <w:ilvl w:val="0"/>
          <w:numId w:val="22"/>
        </w:numPr>
        <w:shd w:val="clear" w:color="auto" w:fill="FFFFFF"/>
        <w:spacing w:before="100" w:beforeAutospacing="1" w:after="150" w:line="240" w:lineRule="auto"/>
        <w:ind w:left="1035"/>
        <w:rPr>
          <w:rFonts w:ascii="Verdana" w:hAnsi="Verdana"/>
          <w:color w:val="222222"/>
          <w:sz w:val="23"/>
          <w:szCs w:val="23"/>
        </w:rPr>
      </w:pPr>
      <w:r>
        <w:rPr>
          <w:rFonts w:ascii="Verdana" w:hAnsi="Verdana"/>
          <w:color w:val="222222"/>
          <w:sz w:val="23"/>
          <w:szCs w:val="23"/>
        </w:rPr>
        <w:t>We can also collect statistical information on the table access.</w:t>
      </w:r>
    </w:p>
    <w:p w14:paraId="35488879" w14:textId="77777777" w:rsidR="00EE7AC2" w:rsidRDefault="00EE7AC2" w:rsidP="00B969E5">
      <w:pPr>
        <w:numPr>
          <w:ilvl w:val="0"/>
          <w:numId w:val="22"/>
        </w:numPr>
        <w:shd w:val="clear" w:color="auto" w:fill="FFFFFF"/>
        <w:spacing w:before="100" w:beforeAutospacing="1" w:after="150" w:line="240" w:lineRule="auto"/>
        <w:ind w:left="1035"/>
        <w:rPr>
          <w:rFonts w:ascii="Verdana" w:hAnsi="Verdana"/>
          <w:color w:val="222222"/>
          <w:sz w:val="23"/>
          <w:szCs w:val="23"/>
        </w:rPr>
      </w:pPr>
      <w:r>
        <w:rPr>
          <w:rFonts w:ascii="Verdana" w:hAnsi="Verdana"/>
          <w:color w:val="222222"/>
          <w:sz w:val="23"/>
          <w:szCs w:val="23"/>
        </w:rPr>
        <w:t>We can automatically generate values for derived columns such as auto increment numeric primary key.</w:t>
      </w:r>
    </w:p>
    <w:p w14:paraId="3AA86C0A" w14:textId="77777777" w:rsidR="00EE7AC2" w:rsidRDefault="00EE7AC2" w:rsidP="00B969E5">
      <w:pPr>
        <w:numPr>
          <w:ilvl w:val="0"/>
          <w:numId w:val="22"/>
        </w:numPr>
        <w:shd w:val="clear" w:color="auto" w:fill="FFFFFF"/>
        <w:spacing w:before="100" w:beforeAutospacing="1" w:after="0" w:line="240" w:lineRule="auto"/>
        <w:ind w:left="1035"/>
        <w:rPr>
          <w:rFonts w:ascii="Verdana" w:hAnsi="Verdana"/>
          <w:color w:val="222222"/>
          <w:sz w:val="23"/>
          <w:szCs w:val="23"/>
        </w:rPr>
      </w:pPr>
      <w:r>
        <w:rPr>
          <w:rFonts w:ascii="Verdana" w:hAnsi="Verdana"/>
          <w:color w:val="222222"/>
          <w:sz w:val="23"/>
          <w:szCs w:val="23"/>
        </w:rPr>
        <w:t xml:space="preserve">Using database </w:t>
      </w:r>
      <w:proofErr w:type="gramStart"/>
      <w:r>
        <w:rPr>
          <w:rFonts w:ascii="Verdana" w:hAnsi="Verdana"/>
          <w:color w:val="222222"/>
          <w:sz w:val="23"/>
          <w:szCs w:val="23"/>
        </w:rPr>
        <w:t>triggers</w:t>
      </w:r>
      <w:proofErr w:type="gramEnd"/>
      <w:r>
        <w:rPr>
          <w:rFonts w:ascii="Verdana" w:hAnsi="Verdana"/>
          <w:color w:val="222222"/>
          <w:sz w:val="23"/>
          <w:szCs w:val="23"/>
        </w:rPr>
        <w:t xml:space="preserve"> we can prevent the invalid transactions.</w:t>
      </w:r>
    </w:p>
    <w:p w14:paraId="092E0406" w14:textId="77777777" w:rsidR="00EE7AC2" w:rsidRDefault="00EE7AC2" w:rsidP="00EE7AC2">
      <w:pPr>
        <w:pStyle w:val="Heading2"/>
        <w:shd w:val="clear" w:color="auto" w:fill="FFFFFF"/>
        <w:spacing w:before="450" w:beforeAutospacing="0" w:after="300" w:afterAutospacing="0" w:line="570" w:lineRule="atLeast"/>
        <w:rPr>
          <w:rFonts w:ascii="Arial" w:hAnsi="Arial" w:cs="Arial"/>
          <w:b w:val="0"/>
          <w:bCs w:val="0"/>
          <w:color w:val="111111"/>
          <w:sz w:val="41"/>
          <w:szCs w:val="41"/>
        </w:rPr>
      </w:pPr>
      <w:r>
        <w:rPr>
          <w:rStyle w:val="Strong"/>
          <w:rFonts w:ascii="Arial" w:hAnsi="Arial" w:cs="Arial"/>
          <w:b/>
          <w:bCs/>
          <w:color w:val="111111"/>
          <w:sz w:val="41"/>
          <w:szCs w:val="41"/>
        </w:rPr>
        <w:t>Restriction on The Database Triggers</w:t>
      </w:r>
    </w:p>
    <w:p w14:paraId="455D04E4" w14:textId="77777777" w:rsidR="00EE7AC2" w:rsidRDefault="00EE7AC2" w:rsidP="00B969E5">
      <w:pPr>
        <w:numPr>
          <w:ilvl w:val="0"/>
          <w:numId w:val="23"/>
        </w:numPr>
        <w:shd w:val="clear" w:color="auto" w:fill="FFFFFF"/>
        <w:spacing w:before="100" w:beforeAutospacing="1" w:after="150" w:line="240" w:lineRule="auto"/>
        <w:ind w:left="1035"/>
        <w:rPr>
          <w:rFonts w:ascii="Verdana" w:hAnsi="Verdana" w:cs="Times New Roman"/>
          <w:color w:val="222222"/>
          <w:sz w:val="23"/>
          <w:szCs w:val="23"/>
        </w:rPr>
      </w:pPr>
      <w:r>
        <w:rPr>
          <w:rFonts w:ascii="Verdana" w:hAnsi="Verdana"/>
          <w:color w:val="222222"/>
          <w:sz w:val="23"/>
          <w:szCs w:val="23"/>
        </w:rPr>
        <w:t>The maximum size of the database trigger body must not exceed 32,760 bytes. This is because triggers’ bodies are stored in LONG datatypes columns.</w:t>
      </w:r>
    </w:p>
    <w:p w14:paraId="1C9166D6" w14:textId="77777777" w:rsidR="00EE7AC2" w:rsidRDefault="00EE7AC2" w:rsidP="00B969E5">
      <w:pPr>
        <w:numPr>
          <w:ilvl w:val="0"/>
          <w:numId w:val="23"/>
        </w:numPr>
        <w:shd w:val="clear" w:color="auto" w:fill="FFFFFF"/>
        <w:spacing w:before="100" w:beforeAutospacing="1" w:after="150" w:line="240" w:lineRule="auto"/>
        <w:ind w:left="1035"/>
        <w:rPr>
          <w:rFonts w:ascii="Verdana" w:hAnsi="Verdana"/>
          <w:color w:val="222222"/>
          <w:sz w:val="23"/>
          <w:szCs w:val="23"/>
        </w:rPr>
      </w:pPr>
      <w:r>
        <w:rPr>
          <w:rFonts w:ascii="Verdana" w:hAnsi="Verdana"/>
          <w:color w:val="222222"/>
          <w:sz w:val="23"/>
          <w:szCs w:val="23"/>
        </w:rPr>
        <w:t xml:space="preserve">A trigger may not issue transaction control statements or TCL statements such as COMMIT, ROLLBACK or SAVEPOINT. All operations performed when the trigger fires, become part of a transaction. </w:t>
      </w:r>
      <w:proofErr w:type="gramStart"/>
      <w:r>
        <w:rPr>
          <w:rFonts w:ascii="Verdana" w:hAnsi="Verdana"/>
          <w:color w:val="222222"/>
          <w:sz w:val="23"/>
          <w:szCs w:val="23"/>
        </w:rPr>
        <w:t>Therefore</w:t>
      </w:r>
      <w:proofErr w:type="gramEnd"/>
      <w:r>
        <w:rPr>
          <w:rFonts w:ascii="Verdana" w:hAnsi="Verdana"/>
          <w:color w:val="222222"/>
          <w:sz w:val="23"/>
          <w:szCs w:val="23"/>
        </w:rPr>
        <w:t xml:space="preserve"> whenever this transaction is rolled back or committed it leads to the respective rolling back or committing of the operations performed. </w:t>
      </w:r>
    </w:p>
    <w:p w14:paraId="1122E893" w14:textId="77777777" w:rsidR="00EE7AC2" w:rsidRDefault="00EE7AC2" w:rsidP="00B969E5">
      <w:pPr>
        <w:numPr>
          <w:ilvl w:val="0"/>
          <w:numId w:val="23"/>
        </w:numPr>
        <w:shd w:val="clear" w:color="auto" w:fill="FFFFFF"/>
        <w:spacing w:before="100" w:beforeAutospacing="1" w:after="150" w:line="240" w:lineRule="auto"/>
        <w:ind w:left="1035"/>
        <w:rPr>
          <w:rFonts w:ascii="Verdana" w:hAnsi="Verdana"/>
          <w:color w:val="222222"/>
          <w:sz w:val="23"/>
          <w:szCs w:val="23"/>
        </w:rPr>
      </w:pPr>
      <w:r>
        <w:rPr>
          <w:rFonts w:ascii="Verdana" w:hAnsi="Verdana"/>
          <w:color w:val="222222"/>
          <w:sz w:val="23"/>
          <w:szCs w:val="23"/>
        </w:rPr>
        <w:t>Any function or procedure called by a database trigger may not issue a transactional control statement. That is unless it contains an autonomous transaction.</w:t>
      </w:r>
    </w:p>
    <w:p w14:paraId="03411829" w14:textId="77777777" w:rsidR="00EE7AC2" w:rsidRDefault="00EE7AC2" w:rsidP="00B969E5">
      <w:pPr>
        <w:numPr>
          <w:ilvl w:val="0"/>
          <w:numId w:val="23"/>
        </w:numPr>
        <w:shd w:val="clear" w:color="auto" w:fill="FFFFFF"/>
        <w:spacing w:before="100" w:beforeAutospacing="1" w:after="0" w:line="240" w:lineRule="auto"/>
        <w:ind w:left="1035"/>
        <w:rPr>
          <w:rFonts w:ascii="Verdana" w:hAnsi="Verdana"/>
          <w:color w:val="222222"/>
          <w:sz w:val="23"/>
          <w:szCs w:val="23"/>
        </w:rPr>
      </w:pPr>
      <w:r>
        <w:rPr>
          <w:rFonts w:ascii="Verdana" w:hAnsi="Verdana"/>
          <w:color w:val="222222"/>
          <w:sz w:val="23"/>
          <w:szCs w:val="23"/>
        </w:rPr>
        <w:t>Declaring LONG or LONG RAW variable is not permissible in the body of the trigger.</w:t>
      </w:r>
    </w:p>
    <w:p w14:paraId="4ED724A7" w14:textId="0C95FED0" w:rsidR="00EE7AC2" w:rsidRDefault="00EE7AC2" w:rsidP="00BF3DD1">
      <w:pPr>
        <w:pStyle w:val="NormalWeb"/>
        <w:spacing w:before="0" w:beforeAutospacing="0" w:after="390" w:afterAutospacing="0"/>
        <w:rPr>
          <w:rFonts w:ascii="Verdana" w:hAnsi="Verdana"/>
          <w:color w:val="222222"/>
          <w:sz w:val="23"/>
          <w:szCs w:val="23"/>
        </w:rPr>
      </w:pPr>
    </w:p>
    <w:p w14:paraId="4A1C5D71" w14:textId="77777777" w:rsidR="0082216A" w:rsidRDefault="0082216A" w:rsidP="0082216A">
      <w:pPr>
        <w:pStyle w:val="Heading1"/>
        <w:spacing w:before="0" w:beforeAutospacing="0" w:after="105" w:afterAutospacing="0" w:line="720" w:lineRule="atLeast"/>
        <w:rPr>
          <w:rFonts w:ascii="Roboto Condensed" w:hAnsi="Roboto Condensed"/>
          <w:color w:val="111111"/>
          <w:spacing w:val="5"/>
          <w:sz w:val="63"/>
          <w:szCs w:val="63"/>
        </w:rPr>
      </w:pPr>
    </w:p>
    <w:p w14:paraId="63BB93B7" w14:textId="77777777" w:rsidR="0082216A" w:rsidRDefault="0082216A" w:rsidP="0082216A">
      <w:pPr>
        <w:pStyle w:val="Heading1"/>
        <w:spacing w:before="0" w:beforeAutospacing="0" w:after="105" w:afterAutospacing="0" w:line="720" w:lineRule="atLeast"/>
        <w:rPr>
          <w:rFonts w:ascii="Roboto Condensed" w:hAnsi="Roboto Condensed"/>
          <w:color w:val="111111"/>
          <w:spacing w:val="5"/>
          <w:sz w:val="63"/>
          <w:szCs w:val="63"/>
        </w:rPr>
      </w:pPr>
    </w:p>
    <w:p w14:paraId="6CA67508" w14:textId="77777777" w:rsidR="0082216A" w:rsidRDefault="0082216A" w:rsidP="0082216A">
      <w:pPr>
        <w:pStyle w:val="Heading1"/>
        <w:spacing w:before="0" w:beforeAutospacing="0" w:after="105" w:afterAutospacing="0" w:line="720" w:lineRule="atLeast"/>
        <w:rPr>
          <w:rFonts w:ascii="Roboto Condensed" w:hAnsi="Roboto Condensed"/>
          <w:color w:val="111111"/>
          <w:spacing w:val="5"/>
          <w:sz w:val="63"/>
          <w:szCs w:val="63"/>
        </w:rPr>
      </w:pPr>
    </w:p>
    <w:p w14:paraId="6B14A1D9" w14:textId="2E1EBF87" w:rsidR="0082216A" w:rsidRDefault="0082216A" w:rsidP="0082216A">
      <w:pPr>
        <w:pStyle w:val="Heading1"/>
        <w:spacing w:before="0" w:beforeAutospacing="0" w:after="105" w:afterAutospacing="0" w:line="720" w:lineRule="atLeast"/>
        <w:rPr>
          <w:rFonts w:ascii="Roboto Condensed" w:hAnsi="Roboto Condensed"/>
          <w:color w:val="111111"/>
          <w:spacing w:val="5"/>
          <w:sz w:val="63"/>
          <w:szCs w:val="63"/>
        </w:rPr>
      </w:pPr>
      <w:r>
        <w:rPr>
          <w:rFonts w:ascii="Roboto Condensed" w:hAnsi="Roboto Condensed"/>
          <w:color w:val="111111"/>
          <w:spacing w:val="5"/>
          <w:sz w:val="63"/>
          <w:szCs w:val="63"/>
        </w:rPr>
        <w:lastRenderedPageBreak/>
        <w:t>What Are DML Triggers In PL/SQL</w:t>
      </w:r>
    </w:p>
    <w:p w14:paraId="4ACDB413" w14:textId="77777777" w:rsidR="0082216A" w:rsidRDefault="0082216A" w:rsidP="0082216A">
      <w:pPr>
        <w:pStyle w:val="Heading2"/>
        <w:spacing w:before="450" w:beforeAutospacing="0" w:after="300" w:afterAutospacing="0" w:line="570" w:lineRule="atLeast"/>
        <w:rPr>
          <w:rFonts w:ascii="Arial" w:hAnsi="Arial" w:cs="Arial"/>
          <w:b w:val="0"/>
          <w:bCs w:val="0"/>
          <w:color w:val="111111"/>
          <w:sz w:val="41"/>
          <w:szCs w:val="41"/>
        </w:rPr>
      </w:pPr>
      <w:r>
        <w:rPr>
          <w:rStyle w:val="Strong"/>
          <w:rFonts w:ascii="Arial" w:eastAsiaTheme="majorEastAsia" w:hAnsi="Arial" w:cs="Arial"/>
          <w:b/>
          <w:bCs/>
          <w:color w:val="111111"/>
          <w:sz w:val="41"/>
          <w:szCs w:val="41"/>
        </w:rPr>
        <w:t>Data Manipulation Language (DML) Triggers.</w:t>
      </w:r>
    </w:p>
    <w:p w14:paraId="508217CA" w14:textId="77777777" w:rsidR="0082216A" w:rsidRDefault="0082216A" w:rsidP="0082216A">
      <w:pPr>
        <w:pStyle w:val="NormalWeb"/>
        <w:spacing w:before="0" w:beforeAutospacing="0" w:after="390" w:afterAutospacing="0"/>
        <w:rPr>
          <w:rFonts w:ascii="Verdana" w:hAnsi="Verdana"/>
          <w:color w:val="222222"/>
          <w:sz w:val="23"/>
          <w:szCs w:val="23"/>
        </w:rPr>
      </w:pPr>
      <w:r>
        <w:rPr>
          <w:rFonts w:ascii="Verdana" w:hAnsi="Verdana"/>
          <w:color w:val="222222"/>
          <w:sz w:val="23"/>
          <w:szCs w:val="23"/>
        </w:rPr>
        <w:t>As the name suggests these are the triggers which execute on DML events or say depend on DML statements such as Update, Insert or Delete. Using DML trigger you can control the behavior of your DML statements.</w:t>
      </w:r>
    </w:p>
    <w:p w14:paraId="29D786E3" w14:textId="77777777" w:rsidR="0082216A" w:rsidRDefault="0082216A" w:rsidP="0082216A">
      <w:pPr>
        <w:pStyle w:val="NormalWeb"/>
        <w:spacing w:before="0" w:beforeAutospacing="0" w:after="390" w:afterAutospacing="0"/>
        <w:rPr>
          <w:rFonts w:ascii="Verdana" w:hAnsi="Verdana"/>
          <w:color w:val="222222"/>
          <w:sz w:val="23"/>
          <w:szCs w:val="23"/>
        </w:rPr>
      </w:pPr>
      <w:r>
        <w:rPr>
          <w:rFonts w:ascii="Verdana" w:hAnsi="Verdana"/>
          <w:color w:val="222222"/>
          <w:sz w:val="23"/>
          <w:szCs w:val="23"/>
        </w:rPr>
        <w:t xml:space="preserve">Since the theory has already been discussed in the previous tutorial </w:t>
      </w:r>
      <w:proofErr w:type="gramStart"/>
      <w:r>
        <w:rPr>
          <w:rFonts w:ascii="Verdana" w:hAnsi="Verdana"/>
          <w:color w:val="222222"/>
          <w:sz w:val="23"/>
          <w:szCs w:val="23"/>
        </w:rPr>
        <w:t>hence</w:t>
      </w:r>
      <w:proofErr w:type="gramEnd"/>
      <w:r>
        <w:rPr>
          <w:rFonts w:ascii="Verdana" w:hAnsi="Verdana"/>
          <w:color w:val="222222"/>
          <w:sz w:val="23"/>
          <w:szCs w:val="23"/>
        </w:rPr>
        <w:t xml:space="preserve"> I won’t bore you further. You can refer to the previous tutorial “Introduction to Triggers” anytime. </w:t>
      </w:r>
    </w:p>
    <w:p w14:paraId="4C5E7886" w14:textId="77777777" w:rsidR="0082216A" w:rsidRDefault="0082216A" w:rsidP="0082216A">
      <w:pPr>
        <w:pStyle w:val="Heading3"/>
        <w:spacing w:before="405" w:beforeAutospacing="0" w:after="255" w:afterAutospacing="0" w:line="450" w:lineRule="atLeast"/>
        <w:rPr>
          <w:rFonts w:ascii="Arial" w:hAnsi="Arial" w:cs="Arial"/>
          <w:b w:val="0"/>
          <w:bCs w:val="0"/>
          <w:color w:val="111111"/>
          <w:sz w:val="33"/>
          <w:szCs w:val="33"/>
        </w:rPr>
      </w:pPr>
      <w:r>
        <w:rPr>
          <w:rStyle w:val="Strong"/>
          <w:rFonts w:ascii="Arial" w:eastAsiaTheme="majorEastAsia" w:hAnsi="Arial" w:cs="Arial"/>
          <w:b/>
          <w:bCs/>
          <w:color w:val="111111"/>
          <w:sz w:val="33"/>
          <w:szCs w:val="33"/>
        </w:rPr>
        <w:t>Examples</w:t>
      </w:r>
    </w:p>
    <w:p w14:paraId="5F428026" w14:textId="77777777" w:rsidR="0082216A" w:rsidRDefault="0082216A" w:rsidP="0082216A">
      <w:pPr>
        <w:pStyle w:val="NormalWeb"/>
        <w:spacing w:before="0" w:beforeAutospacing="0" w:after="390" w:afterAutospacing="0"/>
        <w:rPr>
          <w:rFonts w:ascii="Verdana" w:hAnsi="Verdana"/>
          <w:color w:val="222222"/>
          <w:sz w:val="23"/>
          <w:szCs w:val="23"/>
        </w:rPr>
      </w:pPr>
      <w:r>
        <w:rPr>
          <w:rFonts w:ascii="Verdana" w:hAnsi="Verdana"/>
          <w:color w:val="222222"/>
          <w:sz w:val="23"/>
          <w:szCs w:val="23"/>
        </w:rPr>
        <w:t>In order to demonstrate the creation process of DML trigger we need to first create a table.</w:t>
      </w:r>
    </w:p>
    <w:tbl>
      <w:tblPr>
        <w:tblW w:w="10440" w:type="dxa"/>
        <w:tblCellMar>
          <w:left w:w="0" w:type="dxa"/>
          <w:right w:w="0" w:type="dxa"/>
        </w:tblCellMar>
        <w:tblLook w:val="04A0" w:firstRow="1" w:lastRow="0" w:firstColumn="1" w:lastColumn="0" w:noHBand="0" w:noVBand="1"/>
      </w:tblPr>
      <w:tblGrid>
        <w:gridCol w:w="510"/>
        <w:gridCol w:w="9930"/>
      </w:tblGrid>
      <w:tr w:rsidR="0082216A" w14:paraId="5533E25A" w14:textId="77777777" w:rsidTr="0082216A">
        <w:tc>
          <w:tcPr>
            <w:tcW w:w="0" w:type="auto"/>
            <w:vAlign w:val="center"/>
            <w:hideMark/>
          </w:tcPr>
          <w:p w14:paraId="153B18FC" w14:textId="77777777" w:rsidR="0082216A" w:rsidRDefault="0082216A" w:rsidP="0082216A">
            <w:pPr>
              <w:rPr>
                <w:rFonts w:ascii="Times New Roman" w:hAnsi="Times New Roman"/>
                <w:sz w:val="24"/>
                <w:szCs w:val="24"/>
              </w:rPr>
            </w:pPr>
            <w:r>
              <w:t>1</w:t>
            </w:r>
          </w:p>
          <w:p w14:paraId="173A3399" w14:textId="77777777" w:rsidR="0082216A" w:rsidRDefault="0082216A" w:rsidP="0082216A">
            <w:r>
              <w:t>2</w:t>
            </w:r>
          </w:p>
          <w:p w14:paraId="2EDA22F7" w14:textId="77777777" w:rsidR="0082216A" w:rsidRDefault="0082216A" w:rsidP="0082216A">
            <w:r>
              <w:t>3</w:t>
            </w:r>
          </w:p>
        </w:tc>
        <w:tc>
          <w:tcPr>
            <w:tcW w:w="9930" w:type="dxa"/>
            <w:vAlign w:val="center"/>
            <w:hideMark/>
          </w:tcPr>
          <w:p w14:paraId="017C21EB" w14:textId="77777777" w:rsidR="0082216A" w:rsidRDefault="0082216A" w:rsidP="0082216A">
            <w:r>
              <w:rPr>
                <w:rStyle w:val="HTMLCode"/>
                <w:rFonts w:eastAsiaTheme="minorHAnsi"/>
              </w:rPr>
              <w:t>CREATE</w:t>
            </w:r>
            <w:r>
              <w:t xml:space="preserve"> </w:t>
            </w:r>
            <w:r>
              <w:rPr>
                <w:rStyle w:val="HTMLCode"/>
                <w:rFonts w:eastAsiaTheme="minorHAnsi"/>
              </w:rPr>
              <w:t>TABLE</w:t>
            </w:r>
            <w:r>
              <w:t xml:space="preserve"> </w:t>
            </w:r>
            <w:r>
              <w:rPr>
                <w:rStyle w:val="HTMLCode"/>
                <w:rFonts w:eastAsiaTheme="minorHAnsi"/>
              </w:rPr>
              <w:t>superheroes (</w:t>
            </w:r>
          </w:p>
          <w:p w14:paraId="122DF317" w14:textId="77777777" w:rsidR="0082216A" w:rsidRDefault="0082216A" w:rsidP="0082216A">
            <w:r>
              <w:rPr>
                <w:rStyle w:val="HTMLCode"/>
                <w:rFonts w:eastAsiaTheme="minorHAnsi"/>
              </w:rPr>
              <w:t>  </w:t>
            </w:r>
            <w:proofErr w:type="spellStart"/>
            <w:r>
              <w:rPr>
                <w:rStyle w:val="HTMLCode"/>
                <w:rFonts w:eastAsiaTheme="minorHAnsi"/>
              </w:rPr>
              <w:t>sh_name</w:t>
            </w:r>
            <w:proofErr w:type="spellEnd"/>
            <w:r>
              <w:rPr>
                <w:rStyle w:val="HTMLCode"/>
                <w:rFonts w:eastAsiaTheme="minorHAnsi"/>
              </w:rPr>
              <w:t xml:space="preserve"> VARCHAR2 (15)</w:t>
            </w:r>
          </w:p>
          <w:p w14:paraId="07D36E1C" w14:textId="77777777" w:rsidR="0082216A" w:rsidRDefault="0082216A" w:rsidP="0082216A">
            <w:r>
              <w:rPr>
                <w:rStyle w:val="HTMLCode"/>
                <w:rFonts w:eastAsiaTheme="minorHAnsi"/>
              </w:rPr>
              <w:t xml:space="preserve">);    </w:t>
            </w:r>
          </w:p>
        </w:tc>
      </w:tr>
    </w:tbl>
    <w:p w14:paraId="427F8567" w14:textId="77777777" w:rsidR="0082216A" w:rsidRDefault="0082216A" w:rsidP="0082216A">
      <w:pPr>
        <w:pStyle w:val="NormalWeb"/>
        <w:spacing w:before="0" w:beforeAutospacing="0" w:after="390" w:afterAutospacing="0"/>
        <w:rPr>
          <w:rFonts w:ascii="Verdana" w:hAnsi="Verdana"/>
          <w:color w:val="222222"/>
          <w:sz w:val="23"/>
          <w:szCs w:val="23"/>
        </w:rPr>
      </w:pPr>
      <w:r>
        <w:rPr>
          <w:rFonts w:ascii="Verdana" w:hAnsi="Verdana"/>
          <w:color w:val="222222"/>
          <w:sz w:val="23"/>
          <w:szCs w:val="23"/>
        </w:rPr>
        <w:t xml:space="preserve">I have created this table with the name SUPERHEROES which has only one column </w:t>
      </w:r>
      <w:proofErr w:type="spellStart"/>
      <w:r>
        <w:rPr>
          <w:rFonts w:ascii="Verdana" w:hAnsi="Verdana"/>
          <w:color w:val="222222"/>
          <w:sz w:val="23"/>
          <w:szCs w:val="23"/>
        </w:rPr>
        <w:t>sh_name</w:t>
      </w:r>
      <w:proofErr w:type="spellEnd"/>
      <w:r>
        <w:rPr>
          <w:rFonts w:ascii="Verdana" w:hAnsi="Verdana"/>
          <w:color w:val="222222"/>
          <w:sz w:val="23"/>
          <w:szCs w:val="23"/>
        </w:rPr>
        <w:t xml:space="preserve"> with data type varchar2 and data width 15.  Now I will write a DML trigger which will work on this table.</w:t>
      </w:r>
    </w:p>
    <w:p w14:paraId="312D9563" w14:textId="77777777" w:rsidR="0082216A" w:rsidRDefault="0082216A" w:rsidP="0082216A">
      <w:pPr>
        <w:pStyle w:val="NormalWeb"/>
        <w:spacing w:before="0" w:beforeAutospacing="0" w:after="390" w:afterAutospacing="0"/>
        <w:rPr>
          <w:rFonts w:ascii="Verdana" w:hAnsi="Verdana"/>
          <w:color w:val="222222"/>
          <w:sz w:val="23"/>
          <w:szCs w:val="23"/>
        </w:rPr>
      </w:pPr>
      <w:proofErr w:type="gramStart"/>
      <w:r>
        <w:rPr>
          <w:rFonts w:ascii="Verdana" w:hAnsi="Verdana"/>
          <w:color w:val="222222"/>
          <w:sz w:val="23"/>
          <w:szCs w:val="23"/>
        </w:rPr>
        <w:t>So</w:t>
      </w:r>
      <w:proofErr w:type="gramEnd"/>
      <w:r>
        <w:rPr>
          <w:rFonts w:ascii="Verdana" w:hAnsi="Verdana"/>
          <w:color w:val="222222"/>
          <w:sz w:val="23"/>
          <w:szCs w:val="23"/>
        </w:rPr>
        <w:t xml:space="preserve"> the table is created. Now let’s do some examples which will help you in understanding the concepts more clearly.</w:t>
      </w:r>
    </w:p>
    <w:p w14:paraId="3CC8D00E" w14:textId="77777777" w:rsidR="0082216A" w:rsidRDefault="0082216A" w:rsidP="0082216A">
      <w:pPr>
        <w:pStyle w:val="has-background"/>
        <w:shd w:val="clear" w:color="auto" w:fill="00D084"/>
        <w:spacing w:before="0" w:beforeAutospacing="0" w:after="390" w:afterAutospacing="0"/>
        <w:jc w:val="center"/>
        <w:rPr>
          <w:rFonts w:ascii="Verdana" w:hAnsi="Verdana"/>
          <w:color w:val="222222"/>
          <w:sz w:val="23"/>
          <w:szCs w:val="23"/>
        </w:rPr>
      </w:pPr>
      <w:r>
        <w:rPr>
          <w:rStyle w:val="Strong"/>
          <w:rFonts w:ascii="Verdana" w:eastAsiaTheme="majorEastAsia" w:hAnsi="Verdana"/>
          <w:color w:val="222222"/>
          <w:sz w:val="23"/>
          <w:szCs w:val="23"/>
        </w:rPr>
        <w:t>Before that a simple tip:</w:t>
      </w:r>
      <w:r>
        <w:rPr>
          <w:rFonts w:ascii="Verdana" w:hAnsi="Verdana"/>
          <w:b/>
          <w:bCs/>
          <w:color w:val="222222"/>
          <w:sz w:val="23"/>
          <w:szCs w:val="23"/>
        </w:rPr>
        <w:br/>
      </w:r>
      <w:r>
        <w:rPr>
          <w:rStyle w:val="Strong"/>
          <w:rFonts w:ascii="Verdana" w:eastAsiaTheme="majorEastAsia" w:hAnsi="Verdana"/>
          <w:color w:val="222222"/>
          <w:sz w:val="23"/>
          <w:szCs w:val="23"/>
        </w:rPr>
        <w:t>Always remember to set your server output ON otherwise the output message returned from your trigger will not be displayed back to you.</w:t>
      </w:r>
    </w:p>
    <w:tbl>
      <w:tblPr>
        <w:tblW w:w="10440" w:type="dxa"/>
        <w:tblCellMar>
          <w:left w:w="0" w:type="dxa"/>
          <w:right w:w="0" w:type="dxa"/>
        </w:tblCellMar>
        <w:tblLook w:val="04A0" w:firstRow="1" w:lastRow="0" w:firstColumn="1" w:lastColumn="0" w:noHBand="0" w:noVBand="1"/>
      </w:tblPr>
      <w:tblGrid>
        <w:gridCol w:w="510"/>
        <w:gridCol w:w="9930"/>
      </w:tblGrid>
      <w:tr w:rsidR="0082216A" w14:paraId="0A091DAD" w14:textId="77777777" w:rsidTr="0082216A">
        <w:tc>
          <w:tcPr>
            <w:tcW w:w="0" w:type="auto"/>
            <w:vAlign w:val="center"/>
            <w:hideMark/>
          </w:tcPr>
          <w:p w14:paraId="7EE281CC" w14:textId="77777777" w:rsidR="0082216A" w:rsidRDefault="0082216A" w:rsidP="0082216A">
            <w:pPr>
              <w:rPr>
                <w:rFonts w:ascii="Times New Roman" w:hAnsi="Times New Roman"/>
                <w:sz w:val="24"/>
                <w:szCs w:val="24"/>
              </w:rPr>
            </w:pPr>
            <w:r>
              <w:t>1</w:t>
            </w:r>
          </w:p>
        </w:tc>
        <w:tc>
          <w:tcPr>
            <w:tcW w:w="9930" w:type="dxa"/>
            <w:vAlign w:val="center"/>
            <w:hideMark/>
          </w:tcPr>
          <w:p w14:paraId="529A71B5" w14:textId="77777777" w:rsidR="0082216A" w:rsidRDefault="0082216A" w:rsidP="0082216A">
            <w:r>
              <w:rPr>
                <w:rStyle w:val="HTMLCode"/>
                <w:rFonts w:eastAsiaTheme="minorHAnsi"/>
              </w:rPr>
              <w:t>SET</w:t>
            </w:r>
            <w:r>
              <w:t xml:space="preserve"> </w:t>
            </w:r>
            <w:r>
              <w:rPr>
                <w:rStyle w:val="HTMLCode"/>
                <w:rFonts w:eastAsiaTheme="minorHAnsi"/>
              </w:rPr>
              <w:t>SERVEROUTPUT ON;</w:t>
            </w:r>
          </w:p>
        </w:tc>
      </w:tr>
    </w:tbl>
    <w:p w14:paraId="1AC41F10" w14:textId="77777777" w:rsidR="0082216A" w:rsidRDefault="0082216A" w:rsidP="0082216A">
      <w:pPr>
        <w:pStyle w:val="Heading3"/>
        <w:spacing w:before="405" w:beforeAutospacing="0" w:after="255" w:afterAutospacing="0" w:line="450" w:lineRule="atLeast"/>
        <w:rPr>
          <w:rFonts w:ascii="Arial" w:hAnsi="Arial" w:cs="Arial"/>
          <w:b w:val="0"/>
          <w:bCs w:val="0"/>
          <w:color w:val="111111"/>
          <w:sz w:val="33"/>
          <w:szCs w:val="33"/>
        </w:rPr>
      </w:pPr>
      <w:r>
        <w:rPr>
          <w:rStyle w:val="Strong"/>
          <w:rFonts w:ascii="Arial" w:eastAsiaTheme="majorEastAsia" w:hAnsi="Arial" w:cs="Arial"/>
          <w:b/>
          <w:bCs/>
          <w:color w:val="111111"/>
          <w:sz w:val="33"/>
          <w:szCs w:val="33"/>
        </w:rPr>
        <w:t>Example 1. Before Insert Trigger</w:t>
      </w:r>
    </w:p>
    <w:p w14:paraId="70E8588A" w14:textId="77777777" w:rsidR="0082216A" w:rsidRDefault="0082216A" w:rsidP="0082216A">
      <w:pPr>
        <w:pStyle w:val="NormalWeb"/>
        <w:spacing w:before="0" w:beforeAutospacing="0" w:after="390" w:afterAutospacing="0"/>
        <w:rPr>
          <w:rFonts w:ascii="Verdana" w:hAnsi="Verdana"/>
          <w:color w:val="222222"/>
          <w:sz w:val="23"/>
          <w:szCs w:val="23"/>
        </w:rPr>
      </w:pPr>
      <w:r>
        <w:rPr>
          <w:rFonts w:ascii="Verdana" w:hAnsi="Verdana"/>
          <w:color w:val="222222"/>
          <w:sz w:val="23"/>
          <w:szCs w:val="23"/>
        </w:rPr>
        <w:lastRenderedPageBreak/>
        <w:t>In the first example we will see how to create a trigger over Insert DML. This trigger will print a user defined message every time a user inserts a new row in the superheroes table.</w:t>
      </w:r>
    </w:p>
    <w:tbl>
      <w:tblPr>
        <w:tblW w:w="10440" w:type="dxa"/>
        <w:tblCellMar>
          <w:left w:w="0" w:type="dxa"/>
          <w:right w:w="0" w:type="dxa"/>
        </w:tblCellMar>
        <w:tblLook w:val="04A0" w:firstRow="1" w:lastRow="0" w:firstColumn="1" w:lastColumn="0" w:noHBand="0" w:noVBand="1"/>
      </w:tblPr>
      <w:tblGrid>
        <w:gridCol w:w="630"/>
        <w:gridCol w:w="9810"/>
      </w:tblGrid>
      <w:tr w:rsidR="0082216A" w14:paraId="45A545B4" w14:textId="77777777" w:rsidTr="0082216A">
        <w:tc>
          <w:tcPr>
            <w:tcW w:w="0" w:type="auto"/>
            <w:vAlign w:val="center"/>
            <w:hideMark/>
          </w:tcPr>
          <w:p w14:paraId="1C999B06" w14:textId="77777777" w:rsidR="0082216A" w:rsidRDefault="0082216A" w:rsidP="0082216A">
            <w:pPr>
              <w:rPr>
                <w:rFonts w:ascii="Times New Roman" w:hAnsi="Times New Roman"/>
                <w:sz w:val="24"/>
                <w:szCs w:val="24"/>
              </w:rPr>
            </w:pPr>
            <w:r>
              <w:t>1</w:t>
            </w:r>
          </w:p>
          <w:p w14:paraId="4BDCF671" w14:textId="77777777" w:rsidR="0082216A" w:rsidRDefault="0082216A" w:rsidP="0082216A">
            <w:r>
              <w:t>2</w:t>
            </w:r>
          </w:p>
          <w:p w14:paraId="76E72EE7" w14:textId="77777777" w:rsidR="0082216A" w:rsidRDefault="0082216A" w:rsidP="0082216A">
            <w:r>
              <w:t>3</w:t>
            </w:r>
          </w:p>
          <w:p w14:paraId="1DFF5CAA" w14:textId="77777777" w:rsidR="0082216A" w:rsidRDefault="0082216A" w:rsidP="0082216A">
            <w:r>
              <w:t>4</w:t>
            </w:r>
          </w:p>
          <w:p w14:paraId="6892AC43" w14:textId="77777777" w:rsidR="0082216A" w:rsidRDefault="0082216A" w:rsidP="0082216A">
            <w:r>
              <w:t>5</w:t>
            </w:r>
          </w:p>
          <w:p w14:paraId="5DE7839E" w14:textId="77777777" w:rsidR="0082216A" w:rsidRDefault="0082216A" w:rsidP="0082216A">
            <w:r>
              <w:t>6</w:t>
            </w:r>
          </w:p>
          <w:p w14:paraId="15B13937" w14:textId="77777777" w:rsidR="0082216A" w:rsidRDefault="0082216A" w:rsidP="0082216A">
            <w:r>
              <w:t>7</w:t>
            </w:r>
          </w:p>
          <w:p w14:paraId="4AECAD46" w14:textId="77777777" w:rsidR="0082216A" w:rsidRDefault="0082216A" w:rsidP="0082216A">
            <w:r>
              <w:t>8</w:t>
            </w:r>
          </w:p>
          <w:p w14:paraId="74C03C67" w14:textId="77777777" w:rsidR="0082216A" w:rsidRDefault="0082216A" w:rsidP="0082216A">
            <w:r>
              <w:t>9</w:t>
            </w:r>
          </w:p>
          <w:p w14:paraId="0DDA43CA" w14:textId="77777777" w:rsidR="0082216A" w:rsidRDefault="0082216A" w:rsidP="0082216A">
            <w:r>
              <w:t>10</w:t>
            </w:r>
          </w:p>
          <w:p w14:paraId="09676657" w14:textId="77777777" w:rsidR="0082216A" w:rsidRDefault="0082216A" w:rsidP="0082216A">
            <w:r>
              <w:t>11</w:t>
            </w:r>
          </w:p>
        </w:tc>
        <w:tc>
          <w:tcPr>
            <w:tcW w:w="9810" w:type="dxa"/>
            <w:vAlign w:val="center"/>
            <w:hideMark/>
          </w:tcPr>
          <w:p w14:paraId="5ECDD5CB" w14:textId="77777777" w:rsidR="0082216A" w:rsidRDefault="0082216A" w:rsidP="0082216A">
            <w:r>
              <w:rPr>
                <w:rStyle w:val="HTMLCode"/>
                <w:rFonts w:eastAsiaTheme="minorHAnsi"/>
              </w:rPr>
              <w:t>CREATE</w:t>
            </w:r>
            <w:r>
              <w:t xml:space="preserve"> </w:t>
            </w:r>
            <w:r>
              <w:rPr>
                <w:rStyle w:val="HTMLCode"/>
                <w:rFonts w:eastAsiaTheme="minorHAnsi"/>
              </w:rPr>
              <w:t>OR</w:t>
            </w:r>
            <w:r>
              <w:t xml:space="preserve"> </w:t>
            </w:r>
            <w:r>
              <w:rPr>
                <w:rStyle w:val="HTMLCode"/>
                <w:rFonts w:eastAsiaTheme="minorHAnsi"/>
              </w:rPr>
              <w:t>REPLACE</w:t>
            </w:r>
            <w:r>
              <w:t xml:space="preserve"> </w:t>
            </w:r>
            <w:r>
              <w:rPr>
                <w:rStyle w:val="HTMLCode"/>
                <w:rFonts w:eastAsiaTheme="minorHAnsi"/>
              </w:rPr>
              <w:t>TRIGGER</w:t>
            </w:r>
            <w:r>
              <w:t xml:space="preserve"> </w:t>
            </w:r>
            <w:proofErr w:type="spellStart"/>
            <w:r>
              <w:rPr>
                <w:rStyle w:val="HTMLCode"/>
                <w:rFonts w:eastAsiaTheme="minorHAnsi"/>
              </w:rPr>
              <w:t>bi_Superheroes</w:t>
            </w:r>
            <w:proofErr w:type="spellEnd"/>
          </w:p>
          <w:p w14:paraId="198FC3CF" w14:textId="77777777" w:rsidR="0082216A" w:rsidRDefault="0082216A" w:rsidP="0082216A">
            <w:r>
              <w:rPr>
                <w:rStyle w:val="HTMLCode"/>
                <w:rFonts w:eastAsiaTheme="minorHAnsi"/>
              </w:rPr>
              <w:t>BEFORE INSERT</w:t>
            </w:r>
            <w:r>
              <w:t xml:space="preserve"> </w:t>
            </w:r>
            <w:r>
              <w:rPr>
                <w:rStyle w:val="HTMLCode"/>
                <w:rFonts w:eastAsiaTheme="minorHAnsi"/>
              </w:rPr>
              <w:t>ON</w:t>
            </w:r>
            <w:r>
              <w:t xml:space="preserve"> </w:t>
            </w:r>
            <w:r>
              <w:rPr>
                <w:rStyle w:val="HTMLCode"/>
                <w:rFonts w:eastAsiaTheme="minorHAnsi"/>
              </w:rPr>
              <w:t>superheroes</w:t>
            </w:r>
          </w:p>
          <w:p w14:paraId="3B57A7BA" w14:textId="77777777" w:rsidR="0082216A" w:rsidRDefault="0082216A" w:rsidP="0082216A">
            <w:r>
              <w:rPr>
                <w:rStyle w:val="HTMLCode"/>
                <w:rFonts w:eastAsiaTheme="minorHAnsi"/>
              </w:rPr>
              <w:t>FOR</w:t>
            </w:r>
            <w:r>
              <w:t xml:space="preserve"> </w:t>
            </w:r>
            <w:r>
              <w:rPr>
                <w:rStyle w:val="HTMLCode"/>
                <w:rFonts w:eastAsiaTheme="minorHAnsi"/>
              </w:rPr>
              <w:t>EACH ROW</w:t>
            </w:r>
          </w:p>
          <w:p w14:paraId="2CCA6802" w14:textId="77777777" w:rsidR="0082216A" w:rsidRDefault="0082216A" w:rsidP="0082216A">
            <w:r>
              <w:rPr>
                <w:rStyle w:val="HTMLCode"/>
                <w:rFonts w:eastAsiaTheme="minorHAnsi"/>
              </w:rPr>
              <w:t>ENABLE</w:t>
            </w:r>
          </w:p>
          <w:p w14:paraId="6C04DB9B" w14:textId="77777777" w:rsidR="0082216A" w:rsidRDefault="0082216A" w:rsidP="0082216A">
            <w:r>
              <w:rPr>
                <w:rStyle w:val="HTMLCode"/>
                <w:rFonts w:eastAsiaTheme="minorHAnsi"/>
              </w:rPr>
              <w:t>DECLARE</w:t>
            </w:r>
          </w:p>
          <w:p w14:paraId="1169C312" w14:textId="77777777" w:rsidR="0082216A" w:rsidRDefault="0082216A" w:rsidP="0082216A">
            <w:r>
              <w:rPr>
                <w:rStyle w:val="HTMLCode"/>
                <w:rFonts w:eastAsiaTheme="minorHAnsi"/>
              </w:rPr>
              <w:t>  </w:t>
            </w:r>
            <w:proofErr w:type="spellStart"/>
            <w:r>
              <w:rPr>
                <w:rStyle w:val="HTMLCode"/>
                <w:rFonts w:eastAsiaTheme="minorHAnsi"/>
              </w:rPr>
              <w:t>v_</w:t>
            </w:r>
            <w:proofErr w:type="gramStart"/>
            <w:r>
              <w:rPr>
                <w:rStyle w:val="HTMLCode"/>
                <w:rFonts w:eastAsiaTheme="minorHAnsi"/>
              </w:rPr>
              <w:t>user</w:t>
            </w:r>
            <w:proofErr w:type="spellEnd"/>
            <w:r>
              <w:rPr>
                <w:rStyle w:val="HTMLCode"/>
                <w:rFonts w:eastAsiaTheme="minorHAnsi"/>
              </w:rPr>
              <w:t>  VARCHAR</w:t>
            </w:r>
            <w:proofErr w:type="gramEnd"/>
            <w:r>
              <w:rPr>
                <w:rStyle w:val="HTMLCode"/>
                <w:rFonts w:eastAsiaTheme="minorHAnsi"/>
              </w:rPr>
              <w:t>2 (15);</w:t>
            </w:r>
          </w:p>
          <w:p w14:paraId="216D4376" w14:textId="77777777" w:rsidR="0082216A" w:rsidRDefault="0082216A" w:rsidP="0082216A">
            <w:r>
              <w:rPr>
                <w:rStyle w:val="HTMLCode"/>
                <w:rFonts w:eastAsiaTheme="minorHAnsi"/>
              </w:rPr>
              <w:t>BEGIN</w:t>
            </w:r>
          </w:p>
          <w:p w14:paraId="77C1C900" w14:textId="77777777" w:rsidR="0082216A" w:rsidRDefault="0082216A" w:rsidP="0082216A">
            <w:r>
              <w:rPr>
                <w:rStyle w:val="HTMLCode"/>
                <w:rFonts w:eastAsiaTheme="minorHAnsi"/>
              </w:rPr>
              <w:t> SELECT</w:t>
            </w:r>
            <w:r>
              <w:t xml:space="preserve"> </w:t>
            </w:r>
            <w:r>
              <w:rPr>
                <w:rStyle w:val="HTMLCode"/>
                <w:rFonts w:eastAsiaTheme="minorHAnsi"/>
              </w:rPr>
              <w:t>user</w:t>
            </w:r>
            <w:r>
              <w:t xml:space="preserve"> </w:t>
            </w:r>
            <w:r>
              <w:rPr>
                <w:rStyle w:val="HTMLCode"/>
                <w:rFonts w:eastAsiaTheme="minorHAnsi"/>
              </w:rPr>
              <w:t>INTO</w:t>
            </w:r>
            <w:r>
              <w:t xml:space="preserve"> </w:t>
            </w:r>
            <w:proofErr w:type="spellStart"/>
            <w:r>
              <w:rPr>
                <w:rStyle w:val="HTMLCode"/>
                <w:rFonts w:eastAsiaTheme="minorHAnsi"/>
              </w:rPr>
              <w:t>v_user</w:t>
            </w:r>
            <w:proofErr w:type="spellEnd"/>
            <w:r>
              <w:rPr>
                <w:rStyle w:val="HTMLCode"/>
                <w:rFonts w:eastAsiaTheme="minorHAnsi"/>
              </w:rPr>
              <w:t xml:space="preserve"> FROM</w:t>
            </w:r>
            <w:r>
              <w:t xml:space="preserve"> </w:t>
            </w:r>
            <w:r>
              <w:rPr>
                <w:rStyle w:val="HTMLCode"/>
                <w:rFonts w:eastAsiaTheme="minorHAnsi"/>
              </w:rPr>
              <w:t>dual;</w:t>
            </w:r>
          </w:p>
          <w:p w14:paraId="6048FB9C" w14:textId="77777777" w:rsidR="0082216A" w:rsidRDefault="0082216A" w:rsidP="0082216A">
            <w:r>
              <w:rPr>
                <w:rStyle w:val="HTMLCode"/>
                <w:rFonts w:eastAsiaTheme="minorHAnsi"/>
              </w:rPr>
              <w:t> DBMS_OUTPUT.PUT_</w:t>
            </w:r>
            <w:proofErr w:type="gramStart"/>
            <w:r>
              <w:rPr>
                <w:rStyle w:val="HTMLCode"/>
                <w:rFonts w:eastAsiaTheme="minorHAnsi"/>
              </w:rPr>
              <w:t>LINE(</w:t>
            </w:r>
            <w:proofErr w:type="gramEnd"/>
            <w:r>
              <w:rPr>
                <w:rStyle w:val="HTMLCode"/>
                <w:rFonts w:eastAsiaTheme="minorHAnsi"/>
              </w:rPr>
              <w:t xml:space="preserve">'You Just Inserted a Row Mr.'|| </w:t>
            </w:r>
            <w:proofErr w:type="spellStart"/>
            <w:r>
              <w:rPr>
                <w:rStyle w:val="HTMLCode"/>
                <w:rFonts w:eastAsiaTheme="minorHAnsi"/>
              </w:rPr>
              <w:t>v_user</w:t>
            </w:r>
            <w:proofErr w:type="spellEnd"/>
            <w:r>
              <w:rPr>
                <w:rStyle w:val="HTMLCode"/>
                <w:rFonts w:eastAsiaTheme="minorHAnsi"/>
              </w:rPr>
              <w:t xml:space="preserve">); </w:t>
            </w:r>
          </w:p>
          <w:p w14:paraId="6AE97E30" w14:textId="77777777" w:rsidR="0082216A" w:rsidRDefault="0082216A" w:rsidP="0082216A">
            <w:r>
              <w:rPr>
                <w:rStyle w:val="HTMLCode"/>
                <w:rFonts w:eastAsiaTheme="minorHAnsi"/>
              </w:rPr>
              <w:t>END;</w:t>
            </w:r>
          </w:p>
          <w:p w14:paraId="1A9AF492" w14:textId="77777777" w:rsidR="0082216A" w:rsidRDefault="0082216A" w:rsidP="0082216A">
            <w:r>
              <w:rPr>
                <w:rStyle w:val="HTMLCode"/>
                <w:rFonts w:eastAsiaTheme="minorHAnsi"/>
              </w:rPr>
              <w:t>/</w:t>
            </w:r>
          </w:p>
        </w:tc>
      </w:tr>
    </w:tbl>
    <w:p w14:paraId="706FDADC" w14:textId="77777777" w:rsidR="0082216A" w:rsidRDefault="0082216A" w:rsidP="0082216A">
      <w:pPr>
        <w:pStyle w:val="NormalWeb"/>
        <w:spacing w:before="0" w:beforeAutospacing="0" w:after="390" w:afterAutospacing="0"/>
        <w:rPr>
          <w:rFonts w:ascii="Verdana" w:hAnsi="Verdana"/>
          <w:color w:val="222222"/>
          <w:sz w:val="23"/>
          <w:szCs w:val="23"/>
        </w:rPr>
      </w:pPr>
      <w:r>
        <w:rPr>
          <w:rFonts w:ascii="Verdana" w:hAnsi="Verdana"/>
          <w:color w:val="222222"/>
          <w:sz w:val="23"/>
          <w:szCs w:val="23"/>
        </w:rPr>
        <w:t xml:space="preserve">On successfully compiling, this trigger will show you a string along with the user name who performed the “Insert” DML on superheroes table. </w:t>
      </w:r>
      <w:proofErr w:type="gramStart"/>
      <w:r>
        <w:rPr>
          <w:rFonts w:ascii="Verdana" w:hAnsi="Verdana"/>
          <w:color w:val="222222"/>
          <w:sz w:val="23"/>
          <w:szCs w:val="23"/>
        </w:rPr>
        <w:t>Thus</w:t>
      </w:r>
      <w:proofErr w:type="gramEnd"/>
      <w:r>
        <w:rPr>
          <w:rFonts w:ascii="Verdana" w:hAnsi="Verdana"/>
          <w:color w:val="222222"/>
          <w:sz w:val="23"/>
          <w:szCs w:val="23"/>
        </w:rPr>
        <w:t xml:space="preserve"> you check this trigger by Inserting a row in Superheroes table.</w:t>
      </w:r>
    </w:p>
    <w:tbl>
      <w:tblPr>
        <w:tblW w:w="10440" w:type="dxa"/>
        <w:tblCellMar>
          <w:left w:w="0" w:type="dxa"/>
          <w:right w:w="0" w:type="dxa"/>
        </w:tblCellMar>
        <w:tblLook w:val="04A0" w:firstRow="1" w:lastRow="0" w:firstColumn="1" w:lastColumn="0" w:noHBand="0" w:noVBand="1"/>
      </w:tblPr>
      <w:tblGrid>
        <w:gridCol w:w="510"/>
        <w:gridCol w:w="9930"/>
      </w:tblGrid>
      <w:tr w:rsidR="0082216A" w14:paraId="370B7F47" w14:textId="77777777" w:rsidTr="0082216A">
        <w:tc>
          <w:tcPr>
            <w:tcW w:w="0" w:type="auto"/>
            <w:vAlign w:val="center"/>
            <w:hideMark/>
          </w:tcPr>
          <w:p w14:paraId="0E2C2D46" w14:textId="77777777" w:rsidR="0082216A" w:rsidRDefault="0082216A" w:rsidP="0082216A">
            <w:pPr>
              <w:rPr>
                <w:rFonts w:ascii="Times New Roman" w:hAnsi="Times New Roman"/>
                <w:sz w:val="24"/>
                <w:szCs w:val="24"/>
              </w:rPr>
            </w:pPr>
            <w:r>
              <w:t>1</w:t>
            </w:r>
          </w:p>
        </w:tc>
        <w:tc>
          <w:tcPr>
            <w:tcW w:w="9930" w:type="dxa"/>
            <w:vAlign w:val="center"/>
            <w:hideMark/>
          </w:tcPr>
          <w:p w14:paraId="4FD199F0" w14:textId="77777777" w:rsidR="0082216A" w:rsidRDefault="0082216A" w:rsidP="0082216A">
            <w:r>
              <w:rPr>
                <w:rStyle w:val="HTMLCode"/>
                <w:rFonts w:eastAsiaTheme="minorHAnsi"/>
              </w:rPr>
              <w:t>INSERT</w:t>
            </w:r>
            <w:r>
              <w:t xml:space="preserve"> </w:t>
            </w:r>
            <w:r>
              <w:rPr>
                <w:rStyle w:val="HTMLCode"/>
                <w:rFonts w:eastAsiaTheme="minorHAnsi"/>
              </w:rPr>
              <w:t>INTO</w:t>
            </w:r>
            <w:r>
              <w:t xml:space="preserve"> </w:t>
            </w:r>
            <w:r>
              <w:rPr>
                <w:rStyle w:val="HTMLCode"/>
                <w:rFonts w:eastAsiaTheme="minorHAnsi"/>
              </w:rPr>
              <w:t>superheroes VALUES</w:t>
            </w:r>
            <w:r>
              <w:t xml:space="preserve"> </w:t>
            </w:r>
            <w:r>
              <w:rPr>
                <w:rStyle w:val="HTMLCode"/>
                <w:rFonts w:eastAsiaTheme="minorHAnsi"/>
              </w:rPr>
              <w:t>('Ironman');</w:t>
            </w:r>
          </w:p>
        </w:tc>
      </w:tr>
    </w:tbl>
    <w:p w14:paraId="4F1EA0A2" w14:textId="77777777" w:rsidR="0082216A" w:rsidRDefault="0082216A" w:rsidP="0082216A">
      <w:pPr>
        <w:pStyle w:val="Heading3"/>
        <w:spacing w:before="405" w:beforeAutospacing="0" w:after="255" w:afterAutospacing="0" w:line="450" w:lineRule="atLeast"/>
        <w:rPr>
          <w:rFonts w:ascii="Arial" w:hAnsi="Arial" w:cs="Arial"/>
          <w:b w:val="0"/>
          <w:bCs w:val="0"/>
          <w:color w:val="111111"/>
          <w:sz w:val="33"/>
          <w:szCs w:val="33"/>
        </w:rPr>
      </w:pPr>
      <w:r>
        <w:rPr>
          <w:rStyle w:val="Strong"/>
          <w:rFonts w:ascii="Arial" w:eastAsiaTheme="majorEastAsia" w:hAnsi="Arial" w:cs="Arial"/>
          <w:b/>
          <w:bCs/>
          <w:color w:val="111111"/>
          <w:sz w:val="33"/>
          <w:szCs w:val="33"/>
        </w:rPr>
        <w:t>Example 2: Before Update Trigger.</w:t>
      </w:r>
    </w:p>
    <w:p w14:paraId="65053885" w14:textId="77777777" w:rsidR="0082216A" w:rsidRDefault="0082216A" w:rsidP="0082216A">
      <w:pPr>
        <w:pStyle w:val="NormalWeb"/>
        <w:spacing w:before="0" w:beforeAutospacing="0" w:after="390" w:afterAutospacing="0"/>
        <w:rPr>
          <w:rFonts w:ascii="Verdana" w:hAnsi="Verdana"/>
          <w:color w:val="222222"/>
          <w:sz w:val="23"/>
          <w:szCs w:val="23"/>
        </w:rPr>
      </w:pPr>
      <w:r>
        <w:rPr>
          <w:rFonts w:ascii="Verdana" w:hAnsi="Verdana"/>
          <w:color w:val="222222"/>
          <w:sz w:val="23"/>
          <w:szCs w:val="23"/>
        </w:rPr>
        <w:t>Update Trigger is the one which will execute either before or after Update DML. The creation process of an Update trigger is the same as that of Insert Trigger. You just have to replace Keyword INSERT with UPDATE in the 2</w:t>
      </w:r>
      <w:r>
        <w:rPr>
          <w:rFonts w:ascii="Verdana" w:hAnsi="Verdana"/>
          <w:color w:val="222222"/>
          <w:sz w:val="17"/>
          <w:szCs w:val="17"/>
          <w:vertAlign w:val="superscript"/>
        </w:rPr>
        <w:t>nd</w:t>
      </w:r>
      <w:r>
        <w:rPr>
          <w:rFonts w:ascii="Verdana" w:hAnsi="Verdana"/>
          <w:color w:val="222222"/>
          <w:sz w:val="23"/>
          <w:szCs w:val="23"/>
        </w:rPr>
        <w:t> Line of the above example.</w:t>
      </w:r>
    </w:p>
    <w:tbl>
      <w:tblPr>
        <w:tblW w:w="10440" w:type="dxa"/>
        <w:tblCellMar>
          <w:left w:w="0" w:type="dxa"/>
          <w:right w:w="0" w:type="dxa"/>
        </w:tblCellMar>
        <w:tblLook w:val="04A0" w:firstRow="1" w:lastRow="0" w:firstColumn="1" w:lastColumn="0" w:noHBand="0" w:noVBand="1"/>
      </w:tblPr>
      <w:tblGrid>
        <w:gridCol w:w="630"/>
        <w:gridCol w:w="9810"/>
      </w:tblGrid>
      <w:tr w:rsidR="0082216A" w14:paraId="1C1AA99F" w14:textId="77777777" w:rsidTr="0082216A">
        <w:tc>
          <w:tcPr>
            <w:tcW w:w="0" w:type="auto"/>
            <w:vAlign w:val="center"/>
            <w:hideMark/>
          </w:tcPr>
          <w:p w14:paraId="14564612" w14:textId="77777777" w:rsidR="0082216A" w:rsidRDefault="0082216A" w:rsidP="0082216A">
            <w:pPr>
              <w:rPr>
                <w:rFonts w:ascii="Times New Roman" w:hAnsi="Times New Roman"/>
                <w:sz w:val="24"/>
                <w:szCs w:val="24"/>
              </w:rPr>
            </w:pPr>
            <w:r>
              <w:t>1</w:t>
            </w:r>
          </w:p>
          <w:p w14:paraId="4CCAEEC4" w14:textId="77777777" w:rsidR="0082216A" w:rsidRDefault="0082216A" w:rsidP="0082216A">
            <w:r>
              <w:t>2</w:t>
            </w:r>
          </w:p>
          <w:p w14:paraId="2036A0F5" w14:textId="77777777" w:rsidR="0082216A" w:rsidRDefault="0082216A" w:rsidP="0082216A">
            <w:r>
              <w:t>3</w:t>
            </w:r>
          </w:p>
          <w:p w14:paraId="6AC9A2FB" w14:textId="77777777" w:rsidR="0082216A" w:rsidRDefault="0082216A" w:rsidP="0082216A">
            <w:r>
              <w:t>4</w:t>
            </w:r>
          </w:p>
          <w:p w14:paraId="547E5811" w14:textId="77777777" w:rsidR="0082216A" w:rsidRDefault="0082216A" w:rsidP="0082216A">
            <w:r>
              <w:t>5</w:t>
            </w:r>
          </w:p>
          <w:p w14:paraId="0E0558C6" w14:textId="77777777" w:rsidR="0082216A" w:rsidRDefault="0082216A" w:rsidP="0082216A">
            <w:r>
              <w:lastRenderedPageBreak/>
              <w:t>6</w:t>
            </w:r>
          </w:p>
          <w:p w14:paraId="7E2B5A2D" w14:textId="77777777" w:rsidR="0082216A" w:rsidRDefault="0082216A" w:rsidP="0082216A">
            <w:r>
              <w:t>7</w:t>
            </w:r>
          </w:p>
          <w:p w14:paraId="602F5DAB" w14:textId="77777777" w:rsidR="0082216A" w:rsidRDefault="0082216A" w:rsidP="0082216A">
            <w:r>
              <w:t>8</w:t>
            </w:r>
          </w:p>
          <w:p w14:paraId="14294390" w14:textId="77777777" w:rsidR="0082216A" w:rsidRDefault="0082216A" w:rsidP="0082216A">
            <w:r>
              <w:t>9</w:t>
            </w:r>
          </w:p>
          <w:p w14:paraId="0E11A802" w14:textId="77777777" w:rsidR="0082216A" w:rsidRDefault="0082216A" w:rsidP="0082216A">
            <w:r>
              <w:t>10</w:t>
            </w:r>
          </w:p>
          <w:p w14:paraId="56670D26" w14:textId="77777777" w:rsidR="0082216A" w:rsidRDefault="0082216A" w:rsidP="0082216A">
            <w:r>
              <w:t>11</w:t>
            </w:r>
          </w:p>
        </w:tc>
        <w:tc>
          <w:tcPr>
            <w:tcW w:w="9810" w:type="dxa"/>
            <w:vAlign w:val="center"/>
            <w:hideMark/>
          </w:tcPr>
          <w:p w14:paraId="4A703C07" w14:textId="77777777" w:rsidR="0082216A" w:rsidRDefault="0082216A" w:rsidP="0082216A">
            <w:r>
              <w:rPr>
                <w:rStyle w:val="HTMLCode"/>
                <w:rFonts w:eastAsiaTheme="minorHAnsi"/>
              </w:rPr>
              <w:lastRenderedPageBreak/>
              <w:t>CREATE</w:t>
            </w:r>
            <w:r>
              <w:t xml:space="preserve"> </w:t>
            </w:r>
            <w:r>
              <w:rPr>
                <w:rStyle w:val="HTMLCode"/>
                <w:rFonts w:eastAsiaTheme="minorHAnsi"/>
              </w:rPr>
              <w:t>OR</w:t>
            </w:r>
            <w:r>
              <w:t xml:space="preserve"> </w:t>
            </w:r>
            <w:r>
              <w:rPr>
                <w:rStyle w:val="HTMLCode"/>
                <w:rFonts w:eastAsiaTheme="minorHAnsi"/>
              </w:rPr>
              <w:t>REPLACE</w:t>
            </w:r>
            <w:r>
              <w:t xml:space="preserve"> </w:t>
            </w:r>
            <w:r>
              <w:rPr>
                <w:rStyle w:val="HTMLCode"/>
                <w:rFonts w:eastAsiaTheme="minorHAnsi"/>
              </w:rPr>
              <w:t>TRIGGER</w:t>
            </w:r>
            <w:r>
              <w:t xml:space="preserve"> </w:t>
            </w:r>
            <w:proofErr w:type="spellStart"/>
            <w:r>
              <w:rPr>
                <w:rStyle w:val="HTMLCode"/>
                <w:rFonts w:eastAsiaTheme="minorHAnsi"/>
              </w:rPr>
              <w:t>bu_Superheroes</w:t>
            </w:r>
            <w:proofErr w:type="spellEnd"/>
          </w:p>
          <w:p w14:paraId="4EBBAE7C" w14:textId="77777777" w:rsidR="0082216A" w:rsidRDefault="0082216A" w:rsidP="0082216A">
            <w:r>
              <w:rPr>
                <w:rStyle w:val="HTMLCode"/>
                <w:rFonts w:eastAsiaTheme="minorHAnsi"/>
              </w:rPr>
              <w:t>BEFORE UPDATE</w:t>
            </w:r>
            <w:r>
              <w:t xml:space="preserve"> </w:t>
            </w:r>
            <w:r>
              <w:rPr>
                <w:rStyle w:val="HTMLCode"/>
                <w:rFonts w:eastAsiaTheme="minorHAnsi"/>
              </w:rPr>
              <w:t>ON</w:t>
            </w:r>
            <w:r>
              <w:t xml:space="preserve"> </w:t>
            </w:r>
            <w:r>
              <w:rPr>
                <w:rStyle w:val="HTMLCode"/>
                <w:rFonts w:eastAsiaTheme="minorHAnsi"/>
              </w:rPr>
              <w:t>superheroes</w:t>
            </w:r>
          </w:p>
          <w:p w14:paraId="1121B200" w14:textId="77777777" w:rsidR="0082216A" w:rsidRDefault="0082216A" w:rsidP="0082216A">
            <w:r>
              <w:rPr>
                <w:rStyle w:val="HTMLCode"/>
                <w:rFonts w:eastAsiaTheme="minorHAnsi"/>
              </w:rPr>
              <w:t>FOR</w:t>
            </w:r>
            <w:r>
              <w:t xml:space="preserve"> </w:t>
            </w:r>
            <w:r>
              <w:rPr>
                <w:rStyle w:val="HTMLCode"/>
                <w:rFonts w:eastAsiaTheme="minorHAnsi"/>
              </w:rPr>
              <w:t>EACH ROW</w:t>
            </w:r>
          </w:p>
          <w:p w14:paraId="54B67381" w14:textId="77777777" w:rsidR="0082216A" w:rsidRDefault="0082216A" w:rsidP="0082216A">
            <w:r>
              <w:rPr>
                <w:rStyle w:val="HTMLCode"/>
                <w:rFonts w:eastAsiaTheme="minorHAnsi"/>
              </w:rPr>
              <w:t>ENABLE</w:t>
            </w:r>
          </w:p>
          <w:p w14:paraId="7679FCF8" w14:textId="77777777" w:rsidR="0082216A" w:rsidRDefault="0082216A" w:rsidP="0082216A">
            <w:r>
              <w:rPr>
                <w:rStyle w:val="HTMLCode"/>
                <w:rFonts w:eastAsiaTheme="minorHAnsi"/>
              </w:rPr>
              <w:t>DECLARE</w:t>
            </w:r>
          </w:p>
          <w:p w14:paraId="40EA9F85" w14:textId="77777777" w:rsidR="0082216A" w:rsidRDefault="0082216A" w:rsidP="0082216A">
            <w:r>
              <w:rPr>
                <w:rStyle w:val="HTMLCode"/>
                <w:rFonts w:eastAsiaTheme="minorHAnsi"/>
              </w:rPr>
              <w:t>  </w:t>
            </w:r>
            <w:proofErr w:type="spellStart"/>
            <w:r>
              <w:rPr>
                <w:rStyle w:val="HTMLCode"/>
                <w:rFonts w:eastAsiaTheme="minorHAnsi"/>
              </w:rPr>
              <w:t>v_</w:t>
            </w:r>
            <w:proofErr w:type="gramStart"/>
            <w:r>
              <w:rPr>
                <w:rStyle w:val="HTMLCode"/>
                <w:rFonts w:eastAsiaTheme="minorHAnsi"/>
              </w:rPr>
              <w:t>user</w:t>
            </w:r>
            <w:proofErr w:type="spellEnd"/>
            <w:r>
              <w:rPr>
                <w:rStyle w:val="HTMLCode"/>
                <w:rFonts w:eastAsiaTheme="minorHAnsi"/>
              </w:rPr>
              <w:t>  VARCHAR</w:t>
            </w:r>
            <w:proofErr w:type="gramEnd"/>
            <w:r>
              <w:rPr>
                <w:rStyle w:val="HTMLCode"/>
                <w:rFonts w:eastAsiaTheme="minorHAnsi"/>
              </w:rPr>
              <w:t>2 (15);</w:t>
            </w:r>
          </w:p>
          <w:p w14:paraId="03F67AAD" w14:textId="77777777" w:rsidR="0082216A" w:rsidRDefault="0082216A" w:rsidP="0082216A">
            <w:r>
              <w:rPr>
                <w:rStyle w:val="HTMLCode"/>
                <w:rFonts w:eastAsiaTheme="minorHAnsi"/>
              </w:rPr>
              <w:lastRenderedPageBreak/>
              <w:t>BEGIN</w:t>
            </w:r>
          </w:p>
          <w:p w14:paraId="21CCEBA8" w14:textId="77777777" w:rsidR="0082216A" w:rsidRDefault="0082216A" w:rsidP="0082216A">
            <w:r>
              <w:rPr>
                <w:rStyle w:val="HTMLCode"/>
                <w:rFonts w:eastAsiaTheme="minorHAnsi"/>
              </w:rPr>
              <w:t> SELECT</w:t>
            </w:r>
            <w:r>
              <w:t xml:space="preserve"> </w:t>
            </w:r>
            <w:r>
              <w:rPr>
                <w:rStyle w:val="HTMLCode"/>
                <w:rFonts w:eastAsiaTheme="minorHAnsi"/>
              </w:rPr>
              <w:t>user</w:t>
            </w:r>
            <w:r>
              <w:t xml:space="preserve"> </w:t>
            </w:r>
            <w:r>
              <w:rPr>
                <w:rStyle w:val="HTMLCode"/>
                <w:rFonts w:eastAsiaTheme="minorHAnsi"/>
              </w:rPr>
              <w:t>INTO</w:t>
            </w:r>
            <w:r>
              <w:t xml:space="preserve"> </w:t>
            </w:r>
            <w:proofErr w:type="spellStart"/>
            <w:r>
              <w:rPr>
                <w:rStyle w:val="HTMLCode"/>
                <w:rFonts w:eastAsiaTheme="minorHAnsi"/>
              </w:rPr>
              <w:t>v_user</w:t>
            </w:r>
            <w:proofErr w:type="spellEnd"/>
            <w:r>
              <w:rPr>
                <w:rStyle w:val="HTMLCode"/>
                <w:rFonts w:eastAsiaTheme="minorHAnsi"/>
              </w:rPr>
              <w:t xml:space="preserve"> FROM</w:t>
            </w:r>
            <w:r>
              <w:t xml:space="preserve"> </w:t>
            </w:r>
            <w:r>
              <w:rPr>
                <w:rStyle w:val="HTMLCode"/>
                <w:rFonts w:eastAsiaTheme="minorHAnsi"/>
              </w:rPr>
              <w:t>dual;</w:t>
            </w:r>
          </w:p>
          <w:p w14:paraId="4D795755" w14:textId="77777777" w:rsidR="0082216A" w:rsidRDefault="0082216A" w:rsidP="0082216A">
            <w:r>
              <w:rPr>
                <w:rStyle w:val="HTMLCode"/>
                <w:rFonts w:eastAsiaTheme="minorHAnsi"/>
              </w:rPr>
              <w:t> DBMS_OUTPUT.PUT_</w:t>
            </w:r>
            <w:proofErr w:type="gramStart"/>
            <w:r>
              <w:rPr>
                <w:rStyle w:val="HTMLCode"/>
                <w:rFonts w:eastAsiaTheme="minorHAnsi"/>
              </w:rPr>
              <w:t>LINE(</w:t>
            </w:r>
            <w:proofErr w:type="gramEnd"/>
            <w:r>
              <w:rPr>
                <w:rStyle w:val="HTMLCode"/>
                <w:rFonts w:eastAsiaTheme="minorHAnsi"/>
              </w:rPr>
              <w:t xml:space="preserve">'You Just Updated a Row Mr.'|| </w:t>
            </w:r>
            <w:proofErr w:type="spellStart"/>
            <w:r>
              <w:rPr>
                <w:rStyle w:val="HTMLCode"/>
                <w:rFonts w:eastAsiaTheme="minorHAnsi"/>
              </w:rPr>
              <w:t>v_user</w:t>
            </w:r>
            <w:proofErr w:type="spellEnd"/>
            <w:r>
              <w:rPr>
                <w:rStyle w:val="HTMLCode"/>
                <w:rFonts w:eastAsiaTheme="minorHAnsi"/>
              </w:rPr>
              <w:t xml:space="preserve">); </w:t>
            </w:r>
          </w:p>
          <w:p w14:paraId="431846C6" w14:textId="77777777" w:rsidR="0082216A" w:rsidRDefault="0082216A" w:rsidP="0082216A">
            <w:r>
              <w:rPr>
                <w:rStyle w:val="HTMLCode"/>
                <w:rFonts w:eastAsiaTheme="minorHAnsi"/>
              </w:rPr>
              <w:t>END;</w:t>
            </w:r>
          </w:p>
          <w:p w14:paraId="155FED2E" w14:textId="77777777" w:rsidR="0082216A" w:rsidRDefault="0082216A" w:rsidP="0082216A">
            <w:r>
              <w:rPr>
                <w:rStyle w:val="HTMLCode"/>
                <w:rFonts w:eastAsiaTheme="minorHAnsi"/>
              </w:rPr>
              <w:t>/</w:t>
            </w:r>
          </w:p>
        </w:tc>
      </w:tr>
    </w:tbl>
    <w:p w14:paraId="45E9FD2C" w14:textId="77777777" w:rsidR="0082216A" w:rsidRDefault="0082216A" w:rsidP="0082216A">
      <w:pPr>
        <w:pStyle w:val="NormalWeb"/>
        <w:spacing w:before="0" w:beforeAutospacing="0" w:after="390" w:afterAutospacing="0"/>
        <w:rPr>
          <w:rFonts w:ascii="Verdana" w:hAnsi="Verdana"/>
          <w:color w:val="222222"/>
          <w:sz w:val="23"/>
          <w:szCs w:val="23"/>
        </w:rPr>
      </w:pPr>
      <w:r>
        <w:rPr>
          <w:rFonts w:ascii="Verdana" w:hAnsi="Verdana"/>
          <w:color w:val="222222"/>
          <w:sz w:val="23"/>
          <w:szCs w:val="23"/>
        </w:rPr>
        <w:lastRenderedPageBreak/>
        <w:t>On successfully compiling, this trigger will print a user defined string with the username of the user who updated the row. You can check this trigger by writing an update DML on the superheroes table.</w:t>
      </w:r>
    </w:p>
    <w:tbl>
      <w:tblPr>
        <w:tblW w:w="10440" w:type="dxa"/>
        <w:tblCellMar>
          <w:left w:w="0" w:type="dxa"/>
          <w:right w:w="0" w:type="dxa"/>
        </w:tblCellMar>
        <w:tblLook w:val="04A0" w:firstRow="1" w:lastRow="0" w:firstColumn="1" w:lastColumn="0" w:noHBand="0" w:noVBand="1"/>
      </w:tblPr>
      <w:tblGrid>
        <w:gridCol w:w="510"/>
        <w:gridCol w:w="9930"/>
      </w:tblGrid>
      <w:tr w:rsidR="0082216A" w14:paraId="6FF44E9D" w14:textId="77777777" w:rsidTr="0082216A">
        <w:tc>
          <w:tcPr>
            <w:tcW w:w="0" w:type="auto"/>
            <w:vAlign w:val="center"/>
            <w:hideMark/>
          </w:tcPr>
          <w:p w14:paraId="3CA2549B" w14:textId="77777777" w:rsidR="0082216A" w:rsidRDefault="0082216A" w:rsidP="0082216A">
            <w:pPr>
              <w:rPr>
                <w:rFonts w:ascii="Times New Roman" w:hAnsi="Times New Roman"/>
                <w:sz w:val="24"/>
                <w:szCs w:val="24"/>
              </w:rPr>
            </w:pPr>
            <w:r>
              <w:t>1</w:t>
            </w:r>
          </w:p>
        </w:tc>
        <w:tc>
          <w:tcPr>
            <w:tcW w:w="9930" w:type="dxa"/>
            <w:vAlign w:val="center"/>
            <w:hideMark/>
          </w:tcPr>
          <w:p w14:paraId="3A948D0F" w14:textId="77777777" w:rsidR="0082216A" w:rsidRDefault="0082216A" w:rsidP="0082216A">
            <w:r>
              <w:rPr>
                <w:rStyle w:val="HTMLCode"/>
                <w:rFonts w:eastAsiaTheme="minorHAnsi"/>
              </w:rPr>
              <w:t>UPDATE</w:t>
            </w:r>
            <w:r>
              <w:t xml:space="preserve"> </w:t>
            </w:r>
            <w:r>
              <w:rPr>
                <w:rStyle w:val="HTMLCode"/>
                <w:rFonts w:eastAsiaTheme="minorHAnsi"/>
              </w:rPr>
              <w:t>superheroes SET</w:t>
            </w:r>
            <w:r>
              <w:t xml:space="preserve"> </w:t>
            </w:r>
            <w:r>
              <w:rPr>
                <w:rStyle w:val="HTMLCode"/>
                <w:rFonts w:eastAsiaTheme="minorHAnsi"/>
              </w:rPr>
              <w:t>SH_NAME = ‘Superman’ WHERE</w:t>
            </w:r>
            <w:r>
              <w:t xml:space="preserve"> </w:t>
            </w:r>
            <w:r>
              <w:rPr>
                <w:rStyle w:val="HTMLCode"/>
                <w:rFonts w:eastAsiaTheme="minorHAnsi"/>
              </w:rPr>
              <w:t>SH_NAME='Ironman';</w:t>
            </w:r>
          </w:p>
        </w:tc>
      </w:tr>
    </w:tbl>
    <w:p w14:paraId="0A78D8E5" w14:textId="77777777" w:rsidR="0082216A" w:rsidRDefault="0082216A" w:rsidP="0082216A">
      <w:pPr>
        <w:pStyle w:val="Heading3"/>
        <w:spacing w:before="405" w:beforeAutospacing="0" w:after="255" w:afterAutospacing="0" w:line="450" w:lineRule="atLeast"/>
        <w:rPr>
          <w:rFonts w:ascii="Arial" w:hAnsi="Arial" w:cs="Arial"/>
          <w:b w:val="0"/>
          <w:bCs w:val="0"/>
          <w:color w:val="111111"/>
          <w:sz w:val="33"/>
          <w:szCs w:val="33"/>
        </w:rPr>
      </w:pPr>
      <w:r>
        <w:rPr>
          <w:rStyle w:val="Strong"/>
          <w:rFonts w:ascii="Arial" w:eastAsiaTheme="majorEastAsia" w:hAnsi="Arial" w:cs="Arial"/>
          <w:b/>
          <w:bCs/>
          <w:color w:val="111111"/>
          <w:sz w:val="33"/>
          <w:szCs w:val="33"/>
        </w:rPr>
        <w:t>Example 3: Before Delete Trigger</w:t>
      </w:r>
    </w:p>
    <w:p w14:paraId="59258668" w14:textId="77777777" w:rsidR="0082216A" w:rsidRDefault="0082216A" w:rsidP="0082216A">
      <w:pPr>
        <w:pStyle w:val="NormalWeb"/>
        <w:spacing w:before="0" w:beforeAutospacing="0" w:after="390" w:afterAutospacing="0"/>
        <w:rPr>
          <w:rFonts w:ascii="Verdana" w:hAnsi="Verdana"/>
          <w:color w:val="222222"/>
          <w:sz w:val="23"/>
          <w:szCs w:val="23"/>
        </w:rPr>
      </w:pPr>
      <w:r>
        <w:rPr>
          <w:rFonts w:ascii="Verdana" w:hAnsi="Verdana"/>
          <w:color w:val="222222"/>
          <w:sz w:val="23"/>
          <w:szCs w:val="23"/>
        </w:rPr>
        <w:t>Similar to Insert and Update DML you can write a trigger over Delete DML. This trigger will execute either before or after a user deletes a row from the underlying table.</w:t>
      </w:r>
    </w:p>
    <w:tbl>
      <w:tblPr>
        <w:tblW w:w="10440" w:type="dxa"/>
        <w:tblCellMar>
          <w:left w:w="0" w:type="dxa"/>
          <w:right w:w="0" w:type="dxa"/>
        </w:tblCellMar>
        <w:tblLook w:val="04A0" w:firstRow="1" w:lastRow="0" w:firstColumn="1" w:lastColumn="0" w:noHBand="0" w:noVBand="1"/>
      </w:tblPr>
      <w:tblGrid>
        <w:gridCol w:w="630"/>
        <w:gridCol w:w="9810"/>
      </w:tblGrid>
      <w:tr w:rsidR="0082216A" w14:paraId="121472CF" w14:textId="77777777" w:rsidTr="0082216A">
        <w:tc>
          <w:tcPr>
            <w:tcW w:w="0" w:type="auto"/>
            <w:vAlign w:val="center"/>
            <w:hideMark/>
          </w:tcPr>
          <w:p w14:paraId="0FA22CFC" w14:textId="77777777" w:rsidR="0082216A" w:rsidRDefault="0082216A" w:rsidP="0082216A">
            <w:pPr>
              <w:rPr>
                <w:rFonts w:ascii="Times New Roman" w:hAnsi="Times New Roman"/>
                <w:sz w:val="24"/>
                <w:szCs w:val="24"/>
              </w:rPr>
            </w:pPr>
            <w:r>
              <w:t>1</w:t>
            </w:r>
          </w:p>
          <w:p w14:paraId="5BA473EC" w14:textId="77777777" w:rsidR="0082216A" w:rsidRDefault="0082216A" w:rsidP="0082216A">
            <w:r>
              <w:t>2</w:t>
            </w:r>
          </w:p>
          <w:p w14:paraId="4EFFFD4D" w14:textId="77777777" w:rsidR="0082216A" w:rsidRDefault="0082216A" w:rsidP="0082216A">
            <w:r>
              <w:t>3</w:t>
            </w:r>
          </w:p>
          <w:p w14:paraId="4DA54146" w14:textId="77777777" w:rsidR="0082216A" w:rsidRDefault="0082216A" w:rsidP="0082216A">
            <w:r>
              <w:t>4</w:t>
            </w:r>
          </w:p>
          <w:p w14:paraId="57C5ED26" w14:textId="77777777" w:rsidR="0082216A" w:rsidRDefault="0082216A" w:rsidP="0082216A">
            <w:r>
              <w:t>5</w:t>
            </w:r>
          </w:p>
          <w:p w14:paraId="5F27B906" w14:textId="77777777" w:rsidR="0082216A" w:rsidRDefault="0082216A" w:rsidP="0082216A">
            <w:r>
              <w:t>6</w:t>
            </w:r>
          </w:p>
          <w:p w14:paraId="11F1FC71" w14:textId="77777777" w:rsidR="0082216A" w:rsidRDefault="0082216A" w:rsidP="0082216A">
            <w:r>
              <w:t>7</w:t>
            </w:r>
          </w:p>
          <w:p w14:paraId="0B6E25B0" w14:textId="77777777" w:rsidR="0082216A" w:rsidRDefault="0082216A" w:rsidP="0082216A">
            <w:r>
              <w:t>8</w:t>
            </w:r>
          </w:p>
          <w:p w14:paraId="1BA891FA" w14:textId="77777777" w:rsidR="0082216A" w:rsidRDefault="0082216A" w:rsidP="0082216A">
            <w:r>
              <w:t>9</w:t>
            </w:r>
          </w:p>
          <w:p w14:paraId="2CF4F0C6" w14:textId="77777777" w:rsidR="0082216A" w:rsidRDefault="0082216A" w:rsidP="0082216A">
            <w:r>
              <w:t>10</w:t>
            </w:r>
          </w:p>
          <w:p w14:paraId="4BC5A44F" w14:textId="77777777" w:rsidR="0082216A" w:rsidRDefault="0082216A" w:rsidP="0082216A">
            <w:r>
              <w:t>11</w:t>
            </w:r>
          </w:p>
        </w:tc>
        <w:tc>
          <w:tcPr>
            <w:tcW w:w="9810" w:type="dxa"/>
            <w:vAlign w:val="center"/>
            <w:hideMark/>
          </w:tcPr>
          <w:p w14:paraId="783D565E" w14:textId="77777777" w:rsidR="0082216A" w:rsidRDefault="0082216A" w:rsidP="0082216A">
            <w:r>
              <w:rPr>
                <w:rStyle w:val="HTMLCode"/>
                <w:rFonts w:eastAsiaTheme="minorHAnsi"/>
              </w:rPr>
              <w:t>CREATE</w:t>
            </w:r>
            <w:r>
              <w:t xml:space="preserve"> </w:t>
            </w:r>
            <w:r>
              <w:rPr>
                <w:rStyle w:val="HTMLCode"/>
                <w:rFonts w:eastAsiaTheme="minorHAnsi"/>
              </w:rPr>
              <w:t>OR</w:t>
            </w:r>
            <w:r>
              <w:t xml:space="preserve"> </w:t>
            </w:r>
            <w:r>
              <w:rPr>
                <w:rStyle w:val="HTMLCode"/>
                <w:rFonts w:eastAsiaTheme="minorHAnsi"/>
              </w:rPr>
              <w:t>REPLACE</w:t>
            </w:r>
            <w:r>
              <w:t xml:space="preserve"> </w:t>
            </w:r>
            <w:r>
              <w:rPr>
                <w:rStyle w:val="HTMLCode"/>
                <w:rFonts w:eastAsiaTheme="minorHAnsi"/>
              </w:rPr>
              <w:t>TRIGGER</w:t>
            </w:r>
            <w:r>
              <w:t xml:space="preserve"> </w:t>
            </w:r>
            <w:proofErr w:type="spellStart"/>
            <w:r>
              <w:rPr>
                <w:rStyle w:val="HTMLCode"/>
                <w:rFonts w:eastAsiaTheme="minorHAnsi"/>
              </w:rPr>
              <w:t>bu_Superheroes</w:t>
            </w:r>
            <w:proofErr w:type="spellEnd"/>
          </w:p>
          <w:p w14:paraId="64275506" w14:textId="77777777" w:rsidR="0082216A" w:rsidRDefault="0082216A" w:rsidP="0082216A">
            <w:r>
              <w:rPr>
                <w:rStyle w:val="HTMLCode"/>
                <w:rFonts w:eastAsiaTheme="minorHAnsi"/>
              </w:rPr>
              <w:t>BEFORE DELETE</w:t>
            </w:r>
            <w:r>
              <w:t xml:space="preserve"> </w:t>
            </w:r>
            <w:r>
              <w:rPr>
                <w:rStyle w:val="HTMLCode"/>
                <w:rFonts w:eastAsiaTheme="minorHAnsi"/>
              </w:rPr>
              <w:t>ON</w:t>
            </w:r>
            <w:r>
              <w:t xml:space="preserve"> </w:t>
            </w:r>
            <w:r>
              <w:rPr>
                <w:rStyle w:val="HTMLCode"/>
                <w:rFonts w:eastAsiaTheme="minorHAnsi"/>
              </w:rPr>
              <w:t>superheroes</w:t>
            </w:r>
          </w:p>
          <w:p w14:paraId="53F5B134" w14:textId="77777777" w:rsidR="0082216A" w:rsidRDefault="0082216A" w:rsidP="0082216A">
            <w:r>
              <w:rPr>
                <w:rStyle w:val="HTMLCode"/>
                <w:rFonts w:eastAsiaTheme="minorHAnsi"/>
              </w:rPr>
              <w:t>FOR</w:t>
            </w:r>
            <w:r>
              <w:t xml:space="preserve"> </w:t>
            </w:r>
            <w:r>
              <w:rPr>
                <w:rStyle w:val="HTMLCode"/>
                <w:rFonts w:eastAsiaTheme="minorHAnsi"/>
              </w:rPr>
              <w:t>EACH ROW</w:t>
            </w:r>
          </w:p>
          <w:p w14:paraId="139BF28F" w14:textId="77777777" w:rsidR="0082216A" w:rsidRDefault="0082216A" w:rsidP="0082216A">
            <w:r>
              <w:rPr>
                <w:rStyle w:val="HTMLCode"/>
                <w:rFonts w:eastAsiaTheme="minorHAnsi"/>
              </w:rPr>
              <w:t>ENABLE</w:t>
            </w:r>
          </w:p>
          <w:p w14:paraId="60B5032E" w14:textId="77777777" w:rsidR="0082216A" w:rsidRDefault="0082216A" w:rsidP="0082216A">
            <w:r>
              <w:rPr>
                <w:rStyle w:val="HTMLCode"/>
                <w:rFonts w:eastAsiaTheme="minorHAnsi"/>
              </w:rPr>
              <w:t>DECLARE</w:t>
            </w:r>
          </w:p>
          <w:p w14:paraId="1B47F47F" w14:textId="77777777" w:rsidR="0082216A" w:rsidRDefault="0082216A" w:rsidP="0082216A">
            <w:r>
              <w:rPr>
                <w:rStyle w:val="HTMLCode"/>
                <w:rFonts w:eastAsiaTheme="minorHAnsi"/>
              </w:rPr>
              <w:t>  </w:t>
            </w:r>
            <w:proofErr w:type="spellStart"/>
            <w:r>
              <w:rPr>
                <w:rStyle w:val="HTMLCode"/>
                <w:rFonts w:eastAsiaTheme="minorHAnsi"/>
              </w:rPr>
              <w:t>v_</w:t>
            </w:r>
            <w:proofErr w:type="gramStart"/>
            <w:r>
              <w:rPr>
                <w:rStyle w:val="HTMLCode"/>
                <w:rFonts w:eastAsiaTheme="minorHAnsi"/>
              </w:rPr>
              <w:t>user</w:t>
            </w:r>
            <w:proofErr w:type="spellEnd"/>
            <w:r>
              <w:rPr>
                <w:rStyle w:val="HTMLCode"/>
                <w:rFonts w:eastAsiaTheme="minorHAnsi"/>
              </w:rPr>
              <w:t>  VARCHAR</w:t>
            </w:r>
            <w:proofErr w:type="gramEnd"/>
            <w:r>
              <w:rPr>
                <w:rStyle w:val="HTMLCode"/>
                <w:rFonts w:eastAsiaTheme="minorHAnsi"/>
              </w:rPr>
              <w:t>2 (15);</w:t>
            </w:r>
          </w:p>
          <w:p w14:paraId="327B7E7C" w14:textId="77777777" w:rsidR="0082216A" w:rsidRDefault="0082216A" w:rsidP="0082216A">
            <w:r>
              <w:rPr>
                <w:rStyle w:val="HTMLCode"/>
                <w:rFonts w:eastAsiaTheme="minorHAnsi"/>
              </w:rPr>
              <w:t>BEGIN</w:t>
            </w:r>
          </w:p>
          <w:p w14:paraId="46B0266D" w14:textId="77777777" w:rsidR="0082216A" w:rsidRDefault="0082216A" w:rsidP="0082216A">
            <w:r>
              <w:rPr>
                <w:rStyle w:val="HTMLCode"/>
                <w:rFonts w:eastAsiaTheme="minorHAnsi"/>
              </w:rPr>
              <w:t> SELECT</w:t>
            </w:r>
            <w:r>
              <w:t xml:space="preserve"> </w:t>
            </w:r>
            <w:r>
              <w:rPr>
                <w:rStyle w:val="HTMLCode"/>
                <w:rFonts w:eastAsiaTheme="minorHAnsi"/>
              </w:rPr>
              <w:t>user</w:t>
            </w:r>
            <w:r>
              <w:t xml:space="preserve"> </w:t>
            </w:r>
            <w:r>
              <w:rPr>
                <w:rStyle w:val="HTMLCode"/>
                <w:rFonts w:eastAsiaTheme="minorHAnsi"/>
              </w:rPr>
              <w:t>INTO</w:t>
            </w:r>
            <w:r>
              <w:t xml:space="preserve"> </w:t>
            </w:r>
            <w:proofErr w:type="spellStart"/>
            <w:r>
              <w:rPr>
                <w:rStyle w:val="HTMLCode"/>
                <w:rFonts w:eastAsiaTheme="minorHAnsi"/>
              </w:rPr>
              <w:t>v_user</w:t>
            </w:r>
            <w:proofErr w:type="spellEnd"/>
            <w:r>
              <w:rPr>
                <w:rStyle w:val="HTMLCode"/>
                <w:rFonts w:eastAsiaTheme="minorHAnsi"/>
              </w:rPr>
              <w:t xml:space="preserve"> FROM</w:t>
            </w:r>
            <w:r>
              <w:t xml:space="preserve"> </w:t>
            </w:r>
            <w:r>
              <w:rPr>
                <w:rStyle w:val="HTMLCode"/>
                <w:rFonts w:eastAsiaTheme="minorHAnsi"/>
              </w:rPr>
              <w:t>dual;</w:t>
            </w:r>
          </w:p>
          <w:p w14:paraId="6EBEF318" w14:textId="77777777" w:rsidR="0082216A" w:rsidRDefault="0082216A" w:rsidP="0082216A">
            <w:r>
              <w:rPr>
                <w:rStyle w:val="HTMLCode"/>
                <w:rFonts w:eastAsiaTheme="minorHAnsi"/>
              </w:rPr>
              <w:t> DBMS_OUTPUT.PUT_</w:t>
            </w:r>
            <w:proofErr w:type="gramStart"/>
            <w:r>
              <w:rPr>
                <w:rStyle w:val="HTMLCode"/>
                <w:rFonts w:eastAsiaTheme="minorHAnsi"/>
              </w:rPr>
              <w:t>LINE(</w:t>
            </w:r>
            <w:proofErr w:type="gramEnd"/>
            <w:r>
              <w:rPr>
                <w:rStyle w:val="HTMLCode"/>
                <w:rFonts w:eastAsiaTheme="minorHAnsi"/>
              </w:rPr>
              <w:t xml:space="preserve">'You Just Deleted a Row Mr.'|| </w:t>
            </w:r>
            <w:proofErr w:type="spellStart"/>
            <w:r>
              <w:rPr>
                <w:rStyle w:val="HTMLCode"/>
                <w:rFonts w:eastAsiaTheme="minorHAnsi"/>
              </w:rPr>
              <w:t>v_user</w:t>
            </w:r>
            <w:proofErr w:type="spellEnd"/>
            <w:r>
              <w:rPr>
                <w:rStyle w:val="HTMLCode"/>
                <w:rFonts w:eastAsiaTheme="minorHAnsi"/>
              </w:rPr>
              <w:t xml:space="preserve">); </w:t>
            </w:r>
          </w:p>
          <w:p w14:paraId="2E80D535" w14:textId="77777777" w:rsidR="0082216A" w:rsidRDefault="0082216A" w:rsidP="0082216A">
            <w:r>
              <w:rPr>
                <w:rStyle w:val="HTMLCode"/>
                <w:rFonts w:eastAsiaTheme="minorHAnsi"/>
              </w:rPr>
              <w:t>END;</w:t>
            </w:r>
          </w:p>
          <w:p w14:paraId="1F8024E7" w14:textId="77777777" w:rsidR="0082216A" w:rsidRDefault="0082216A" w:rsidP="0082216A">
            <w:r>
              <w:rPr>
                <w:rStyle w:val="HTMLCode"/>
                <w:rFonts w:eastAsiaTheme="minorHAnsi"/>
              </w:rPr>
              <w:t>/</w:t>
            </w:r>
          </w:p>
        </w:tc>
      </w:tr>
    </w:tbl>
    <w:p w14:paraId="35852E37" w14:textId="77777777" w:rsidR="0082216A" w:rsidRDefault="0082216A" w:rsidP="0082216A">
      <w:pPr>
        <w:pStyle w:val="NormalWeb"/>
        <w:spacing w:before="0" w:beforeAutospacing="0" w:after="390" w:afterAutospacing="0"/>
        <w:rPr>
          <w:rFonts w:ascii="Verdana" w:hAnsi="Verdana"/>
          <w:color w:val="222222"/>
          <w:sz w:val="23"/>
          <w:szCs w:val="23"/>
        </w:rPr>
      </w:pPr>
      <w:r>
        <w:rPr>
          <w:rFonts w:ascii="Verdana" w:hAnsi="Verdana"/>
          <w:color w:val="222222"/>
          <w:sz w:val="23"/>
          <w:szCs w:val="23"/>
        </w:rPr>
        <w:t>You can check the working of this trigger by executing a DELETE DML on underlying table which is superheroes.</w:t>
      </w:r>
    </w:p>
    <w:tbl>
      <w:tblPr>
        <w:tblW w:w="10440" w:type="dxa"/>
        <w:tblCellMar>
          <w:left w:w="0" w:type="dxa"/>
          <w:right w:w="0" w:type="dxa"/>
        </w:tblCellMar>
        <w:tblLook w:val="04A0" w:firstRow="1" w:lastRow="0" w:firstColumn="1" w:lastColumn="0" w:noHBand="0" w:noVBand="1"/>
      </w:tblPr>
      <w:tblGrid>
        <w:gridCol w:w="510"/>
        <w:gridCol w:w="9930"/>
      </w:tblGrid>
      <w:tr w:rsidR="0082216A" w14:paraId="115D5035" w14:textId="77777777" w:rsidTr="0082216A">
        <w:tc>
          <w:tcPr>
            <w:tcW w:w="0" w:type="auto"/>
            <w:vAlign w:val="center"/>
            <w:hideMark/>
          </w:tcPr>
          <w:p w14:paraId="514AC49A" w14:textId="77777777" w:rsidR="0082216A" w:rsidRDefault="0082216A" w:rsidP="0082216A">
            <w:pPr>
              <w:rPr>
                <w:rFonts w:ascii="Times New Roman" w:hAnsi="Times New Roman"/>
                <w:sz w:val="24"/>
                <w:szCs w:val="24"/>
              </w:rPr>
            </w:pPr>
            <w:r>
              <w:lastRenderedPageBreak/>
              <w:t>1</w:t>
            </w:r>
          </w:p>
        </w:tc>
        <w:tc>
          <w:tcPr>
            <w:tcW w:w="9930" w:type="dxa"/>
            <w:vAlign w:val="center"/>
            <w:hideMark/>
          </w:tcPr>
          <w:p w14:paraId="3C6532DE" w14:textId="77777777" w:rsidR="0082216A" w:rsidRDefault="0082216A" w:rsidP="0082216A">
            <w:r>
              <w:rPr>
                <w:rStyle w:val="HTMLCode"/>
                <w:rFonts w:eastAsiaTheme="minorHAnsi"/>
              </w:rPr>
              <w:t>DELETE</w:t>
            </w:r>
            <w:r>
              <w:t xml:space="preserve"> </w:t>
            </w:r>
            <w:r>
              <w:rPr>
                <w:rStyle w:val="HTMLCode"/>
                <w:rFonts w:eastAsiaTheme="minorHAnsi"/>
              </w:rPr>
              <w:t>FROM</w:t>
            </w:r>
            <w:r>
              <w:t xml:space="preserve"> </w:t>
            </w:r>
            <w:r>
              <w:rPr>
                <w:rStyle w:val="HTMLCode"/>
                <w:rFonts w:eastAsiaTheme="minorHAnsi"/>
              </w:rPr>
              <w:t>superheroes WHERE</w:t>
            </w:r>
            <w:r>
              <w:t xml:space="preserve"> </w:t>
            </w:r>
            <w:proofErr w:type="spellStart"/>
            <w:r>
              <w:rPr>
                <w:rStyle w:val="HTMLCode"/>
                <w:rFonts w:eastAsiaTheme="minorHAnsi"/>
              </w:rPr>
              <w:t>sh_name</w:t>
            </w:r>
            <w:proofErr w:type="spellEnd"/>
            <w:r>
              <w:rPr>
                <w:rStyle w:val="HTMLCode"/>
                <w:rFonts w:eastAsiaTheme="minorHAnsi"/>
              </w:rPr>
              <w:t xml:space="preserve"> = 'Superman';</w:t>
            </w:r>
          </w:p>
        </w:tc>
      </w:tr>
    </w:tbl>
    <w:p w14:paraId="43DAC7C3" w14:textId="77777777" w:rsidR="0082216A" w:rsidRDefault="0082216A" w:rsidP="0082216A">
      <w:pPr>
        <w:pStyle w:val="NormalWeb"/>
        <w:spacing w:before="0" w:beforeAutospacing="0" w:after="390" w:afterAutospacing="0"/>
        <w:rPr>
          <w:rFonts w:ascii="Verdana" w:hAnsi="Verdana"/>
          <w:color w:val="222222"/>
          <w:sz w:val="23"/>
          <w:szCs w:val="23"/>
        </w:rPr>
      </w:pPr>
      <w:r>
        <w:rPr>
          <w:rFonts w:ascii="Verdana" w:hAnsi="Verdana"/>
          <w:color w:val="222222"/>
          <w:sz w:val="23"/>
          <w:szCs w:val="23"/>
        </w:rPr>
        <w:t xml:space="preserve">Above three examples showed you 3 different triggers for 3 different DML events on one table. Don’t you think that if we can cover all these 3 events in just 1 trigger then it will be a great relief? If you think so then my dear </w:t>
      </w:r>
      <w:proofErr w:type="gramStart"/>
      <w:r>
        <w:rPr>
          <w:rFonts w:ascii="Verdana" w:hAnsi="Verdana"/>
          <w:color w:val="222222"/>
          <w:sz w:val="23"/>
          <w:szCs w:val="23"/>
        </w:rPr>
        <w:t>friend</w:t>
      </w:r>
      <w:proofErr w:type="gramEnd"/>
      <w:r>
        <w:rPr>
          <w:rFonts w:ascii="Verdana" w:hAnsi="Verdana"/>
          <w:color w:val="222222"/>
          <w:sz w:val="23"/>
          <w:szCs w:val="23"/>
        </w:rPr>
        <w:t xml:space="preserve"> I have some good news for you. Let me show you how we can achieve this feat.</w:t>
      </w:r>
    </w:p>
    <w:p w14:paraId="3B2E5AC2" w14:textId="77777777" w:rsidR="0082216A" w:rsidRDefault="0082216A" w:rsidP="0082216A">
      <w:pPr>
        <w:pStyle w:val="Heading4"/>
        <w:spacing w:before="360" w:after="210" w:line="435" w:lineRule="atLeast"/>
        <w:rPr>
          <w:rFonts w:ascii="Arial" w:hAnsi="Arial" w:cs="Arial"/>
          <w:color w:val="111111"/>
          <w:sz w:val="29"/>
          <w:szCs w:val="29"/>
        </w:rPr>
      </w:pPr>
      <w:r>
        <w:rPr>
          <w:rStyle w:val="Strong"/>
          <w:rFonts w:ascii="Arial" w:hAnsi="Arial" w:cs="Arial"/>
          <w:b w:val="0"/>
          <w:bCs w:val="0"/>
          <w:color w:val="111111"/>
          <w:sz w:val="29"/>
          <w:szCs w:val="29"/>
        </w:rPr>
        <w:t>INSERT, UPDATE, DELETE All in One DML Trigger Using IF-THEN-ELSIF</w:t>
      </w:r>
    </w:p>
    <w:tbl>
      <w:tblPr>
        <w:tblW w:w="10440" w:type="dxa"/>
        <w:tblCellMar>
          <w:left w:w="0" w:type="dxa"/>
          <w:right w:w="0" w:type="dxa"/>
        </w:tblCellMar>
        <w:tblLook w:val="04A0" w:firstRow="1" w:lastRow="0" w:firstColumn="1" w:lastColumn="0" w:noHBand="0" w:noVBand="1"/>
      </w:tblPr>
      <w:tblGrid>
        <w:gridCol w:w="630"/>
        <w:gridCol w:w="9810"/>
      </w:tblGrid>
      <w:tr w:rsidR="0082216A" w14:paraId="5F00BD06" w14:textId="77777777" w:rsidTr="0082216A">
        <w:tc>
          <w:tcPr>
            <w:tcW w:w="0" w:type="auto"/>
            <w:vAlign w:val="center"/>
            <w:hideMark/>
          </w:tcPr>
          <w:p w14:paraId="7C5C92EC" w14:textId="77777777" w:rsidR="0082216A" w:rsidRDefault="0082216A" w:rsidP="0082216A">
            <w:pPr>
              <w:rPr>
                <w:rFonts w:ascii="Times New Roman" w:hAnsi="Times New Roman" w:cs="Times New Roman"/>
                <w:sz w:val="24"/>
                <w:szCs w:val="24"/>
              </w:rPr>
            </w:pPr>
            <w:r>
              <w:t>1</w:t>
            </w:r>
          </w:p>
          <w:p w14:paraId="067D6EC2" w14:textId="77777777" w:rsidR="0082216A" w:rsidRDefault="0082216A" w:rsidP="0082216A">
            <w:r>
              <w:t>2</w:t>
            </w:r>
          </w:p>
          <w:p w14:paraId="150EC83E" w14:textId="77777777" w:rsidR="0082216A" w:rsidRDefault="0082216A" w:rsidP="0082216A">
            <w:r>
              <w:t>3</w:t>
            </w:r>
          </w:p>
          <w:p w14:paraId="7324BC1A" w14:textId="77777777" w:rsidR="0082216A" w:rsidRDefault="0082216A" w:rsidP="0082216A">
            <w:r>
              <w:t>4</w:t>
            </w:r>
          </w:p>
          <w:p w14:paraId="63511985" w14:textId="77777777" w:rsidR="0082216A" w:rsidRDefault="0082216A" w:rsidP="0082216A">
            <w:r>
              <w:t>5</w:t>
            </w:r>
          </w:p>
          <w:p w14:paraId="394CE8B2" w14:textId="77777777" w:rsidR="0082216A" w:rsidRDefault="0082216A" w:rsidP="0082216A">
            <w:r>
              <w:t>6</w:t>
            </w:r>
          </w:p>
          <w:p w14:paraId="5687C549" w14:textId="77777777" w:rsidR="0082216A" w:rsidRDefault="0082216A" w:rsidP="0082216A">
            <w:r>
              <w:t>7</w:t>
            </w:r>
          </w:p>
          <w:p w14:paraId="31A86C72" w14:textId="77777777" w:rsidR="0082216A" w:rsidRDefault="0082216A" w:rsidP="0082216A">
            <w:r>
              <w:t>8</w:t>
            </w:r>
          </w:p>
          <w:p w14:paraId="25550C9C" w14:textId="77777777" w:rsidR="0082216A" w:rsidRDefault="0082216A" w:rsidP="0082216A">
            <w:r>
              <w:t>9</w:t>
            </w:r>
          </w:p>
          <w:p w14:paraId="4AD1832E" w14:textId="77777777" w:rsidR="0082216A" w:rsidRDefault="0082216A" w:rsidP="0082216A">
            <w:r>
              <w:t>10</w:t>
            </w:r>
          </w:p>
          <w:p w14:paraId="62A252A0" w14:textId="77777777" w:rsidR="0082216A" w:rsidRDefault="0082216A" w:rsidP="0082216A">
            <w:r>
              <w:t>11</w:t>
            </w:r>
          </w:p>
          <w:p w14:paraId="0848B8F1" w14:textId="77777777" w:rsidR="0082216A" w:rsidRDefault="0082216A" w:rsidP="0082216A">
            <w:r>
              <w:t>12</w:t>
            </w:r>
          </w:p>
          <w:p w14:paraId="68EBAFD8" w14:textId="77777777" w:rsidR="0082216A" w:rsidRDefault="0082216A" w:rsidP="0082216A">
            <w:r>
              <w:t>13</w:t>
            </w:r>
          </w:p>
          <w:p w14:paraId="34C5D772" w14:textId="77777777" w:rsidR="0082216A" w:rsidRDefault="0082216A" w:rsidP="0082216A">
            <w:r>
              <w:t>14</w:t>
            </w:r>
          </w:p>
          <w:p w14:paraId="24E7126C" w14:textId="77777777" w:rsidR="0082216A" w:rsidRDefault="0082216A" w:rsidP="0082216A">
            <w:r>
              <w:t>15</w:t>
            </w:r>
          </w:p>
          <w:p w14:paraId="4FBA8330" w14:textId="77777777" w:rsidR="0082216A" w:rsidRDefault="0082216A" w:rsidP="0082216A">
            <w:r>
              <w:t>16</w:t>
            </w:r>
          </w:p>
          <w:p w14:paraId="4147ACFE" w14:textId="77777777" w:rsidR="0082216A" w:rsidRDefault="0082216A" w:rsidP="0082216A">
            <w:r>
              <w:t>17</w:t>
            </w:r>
          </w:p>
          <w:p w14:paraId="75C45CF8" w14:textId="77777777" w:rsidR="0082216A" w:rsidRDefault="0082216A" w:rsidP="0082216A">
            <w:r>
              <w:t>18</w:t>
            </w:r>
          </w:p>
          <w:p w14:paraId="092F87FD" w14:textId="77777777" w:rsidR="0082216A" w:rsidRDefault="0082216A" w:rsidP="0082216A">
            <w:r>
              <w:t>19</w:t>
            </w:r>
          </w:p>
        </w:tc>
        <w:tc>
          <w:tcPr>
            <w:tcW w:w="9810" w:type="dxa"/>
            <w:vAlign w:val="center"/>
            <w:hideMark/>
          </w:tcPr>
          <w:p w14:paraId="7F80ABFB" w14:textId="77777777" w:rsidR="0082216A" w:rsidRDefault="0082216A" w:rsidP="0082216A">
            <w:r>
              <w:rPr>
                <w:rStyle w:val="HTMLCode"/>
                <w:rFonts w:eastAsiaTheme="minorHAnsi"/>
              </w:rPr>
              <w:t>CREATE</w:t>
            </w:r>
            <w:r>
              <w:t xml:space="preserve"> </w:t>
            </w:r>
            <w:r>
              <w:rPr>
                <w:rStyle w:val="HTMLCode"/>
                <w:rFonts w:eastAsiaTheme="minorHAnsi"/>
              </w:rPr>
              <w:t>OR</w:t>
            </w:r>
            <w:r>
              <w:t xml:space="preserve"> </w:t>
            </w:r>
            <w:r>
              <w:rPr>
                <w:rStyle w:val="HTMLCode"/>
                <w:rFonts w:eastAsiaTheme="minorHAnsi"/>
              </w:rPr>
              <w:t>REPLACE</w:t>
            </w:r>
            <w:r>
              <w:t xml:space="preserve"> </w:t>
            </w:r>
            <w:r>
              <w:rPr>
                <w:rStyle w:val="HTMLCode"/>
                <w:rFonts w:eastAsiaTheme="minorHAnsi"/>
              </w:rPr>
              <w:t>TRIGGER</w:t>
            </w:r>
            <w:r>
              <w:t xml:space="preserve"> </w:t>
            </w:r>
            <w:proofErr w:type="spellStart"/>
            <w:r>
              <w:rPr>
                <w:rStyle w:val="HTMLCode"/>
                <w:rFonts w:eastAsiaTheme="minorHAnsi"/>
              </w:rPr>
              <w:t>tr_superheroes</w:t>
            </w:r>
            <w:proofErr w:type="spellEnd"/>
          </w:p>
          <w:p w14:paraId="0652A96F" w14:textId="77777777" w:rsidR="0082216A" w:rsidRDefault="0082216A" w:rsidP="0082216A">
            <w:r>
              <w:rPr>
                <w:rStyle w:val="HTMLCode"/>
                <w:rFonts w:eastAsiaTheme="minorHAnsi"/>
              </w:rPr>
              <w:t>BEFORE INSERT</w:t>
            </w:r>
            <w:r>
              <w:t xml:space="preserve"> </w:t>
            </w:r>
            <w:r>
              <w:rPr>
                <w:rStyle w:val="HTMLCode"/>
                <w:rFonts w:eastAsiaTheme="minorHAnsi"/>
              </w:rPr>
              <w:t>OR</w:t>
            </w:r>
            <w:r>
              <w:t xml:space="preserve"> </w:t>
            </w:r>
            <w:r>
              <w:rPr>
                <w:rStyle w:val="HTMLCode"/>
                <w:rFonts w:eastAsiaTheme="minorHAnsi"/>
              </w:rPr>
              <w:t>DELETE</w:t>
            </w:r>
            <w:r>
              <w:t xml:space="preserve"> </w:t>
            </w:r>
            <w:r>
              <w:rPr>
                <w:rStyle w:val="HTMLCode"/>
                <w:rFonts w:eastAsiaTheme="minorHAnsi"/>
              </w:rPr>
              <w:t>OR</w:t>
            </w:r>
            <w:r>
              <w:t xml:space="preserve"> </w:t>
            </w:r>
            <w:r>
              <w:rPr>
                <w:rStyle w:val="HTMLCode"/>
                <w:rFonts w:eastAsiaTheme="minorHAnsi"/>
              </w:rPr>
              <w:t>UPDATE</w:t>
            </w:r>
            <w:r>
              <w:t xml:space="preserve"> </w:t>
            </w:r>
            <w:r>
              <w:rPr>
                <w:rStyle w:val="HTMLCode"/>
                <w:rFonts w:eastAsiaTheme="minorHAnsi"/>
              </w:rPr>
              <w:t>ON</w:t>
            </w:r>
            <w:r>
              <w:t xml:space="preserve"> </w:t>
            </w:r>
            <w:r>
              <w:rPr>
                <w:rStyle w:val="HTMLCode"/>
                <w:rFonts w:eastAsiaTheme="minorHAnsi"/>
              </w:rPr>
              <w:t>superheroes</w:t>
            </w:r>
          </w:p>
          <w:p w14:paraId="2C3AB482" w14:textId="77777777" w:rsidR="0082216A" w:rsidRDefault="0082216A" w:rsidP="0082216A">
            <w:r>
              <w:rPr>
                <w:rStyle w:val="HTMLCode"/>
                <w:rFonts w:eastAsiaTheme="minorHAnsi"/>
              </w:rPr>
              <w:t>FOR</w:t>
            </w:r>
            <w:r>
              <w:t xml:space="preserve"> </w:t>
            </w:r>
            <w:r>
              <w:rPr>
                <w:rStyle w:val="HTMLCode"/>
                <w:rFonts w:eastAsiaTheme="minorHAnsi"/>
              </w:rPr>
              <w:t>EACH ROW</w:t>
            </w:r>
          </w:p>
          <w:p w14:paraId="632BA702" w14:textId="77777777" w:rsidR="0082216A" w:rsidRDefault="0082216A" w:rsidP="0082216A">
            <w:r>
              <w:rPr>
                <w:rStyle w:val="HTMLCode"/>
                <w:rFonts w:eastAsiaTheme="minorHAnsi"/>
              </w:rPr>
              <w:t>ENABLE</w:t>
            </w:r>
          </w:p>
          <w:p w14:paraId="1CB2D205" w14:textId="77777777" w:rsidR="0082216A" w:rsidRDefault="0082216A" w:rsidP="0082216A">
            <w:r>
              <w:rPr>
                <w:rStyle w:val="HTMLCode"/>
                <w:rFonts w:eastAsiaTheme="minorHAnsi"/>
              </w:rPr>
              <w:t>DECLARE</w:t>
            </w:r>
          </w:p>
          <w:p w14:paraId="132FB893" w14:textId="77777777" w:rsidR="0082216A" w:rsidRDefault="0082216A" w:rsidP="0082216A">
            <w:r>
              <w:rPr>
                <w:rStyle w:val="HTMLCode"/>
                <w:rFonts w:eastAsiaTheme="minorHAnsi"/>
              </w:rPr>
              <w:t>  </w:t>
            </w:r>
            <w:proofErr w:type="spellStart"/>
            <w:r>
              <w:rPr>
                <w:rStyle w:val="HTMLCode"/>
                <w:rFonts w:eastAsiaTheme="minorHAnsi"/>
              </w:rPr>
              <w:t>v_</w:t>
            </w:r>
            <w:proofErr w:type="gramStart"/>
            <w:r>
              <w:rPr>
                <w:rStyle w:val="HTMLCode"/>
                <w:rFonts w:eastAsiaTheme="minorHAnsi"/>
              </w:rPr>
              <w:t>user</w:t>
            </w:r>
            <w:proofErr w:type="spellEnd"/>
            <w:r>
              <w:rPr>
                <w:rStyle w:val="HTMLCode"/>
                <w:rFonts w:eastAsiaTheme="minorHAnsi"/>
              </w:rPr>
              <w:t>  VARCHAR</w:t>
            </w:r>
            <w:proofErr w:type="gramEnd"/>
            <w:r>
              <w:rPr>
                <w:rStyle w:val="HTMLCode"/>
                <w:rFonts w:eastAsiaTheme="minorHAnsi"/>
              </w:rPr>
              <w:t>2(15);</w:t>
            </w:r>
          </w:p>
          <w:p w14:paraId="28C8A011" w14:textId="77777777" w:rsidR="0082216A" w:rsidRDefault="0082216A" w:rsidP="0082216A">
            <w:r>
              <w:rPr>
                <w:rStyle w:val="HTMLCode"/>
                <w:rFonts w:eastAsiaTheme="minorHAnsi"/>
              </w:rPr>
              <w:t>BEGIN</w:t>
            </w:r>
          </w:p>
          <w:p w14:paraId="33B17CA6" w14:textId="77777777" w:rsidR="0082216A" w:rsidRDefault="0082216A" w:rsidP="0082216A">
            <w:r>
              <w:t> </w:t>
            </w:r>
          </w:p>
          <w:p w14:paraId="3B07C94B" w14:textId="77777777" w:rsidR="0082216A" w:rsidRDefault="0082216A" w:rsidP="0082216A">
            <w:r>
              <w:rPr>
                <w:rStyle w:val="HTMLCode"/>
                <w:rFonts w:eastAsiaTheme="minorHAnsi"/>
              </w:rPr>
              <w:t>  SELECT</w:t>
            </w:r>
          </w:p>
          <w:p w14:paraId="34C205AF" w14:textId="77777777" w:rsidR="0082216A" w:rsidRDefault="0082216A" w:rsidP="0082216A">
            <w:r>
              <w:rPr>
                <w:rStyle w:val="HTMLCode"/>
                <w:rFonts w:eastAsiaTheme="minorHAnsi"/>
              </w:rPr>
              <w:t>    user</w:t>
            </w:r>
            <w:r>
              <w:t xml:space="preserve"> </w:t>
            </w:r>
            <w:r>
              <w:rPr>
                <w:rStyle w:val="HTMLCode"/>
                <w:rFonts w:eastAsiaTheme="minorHAnsi"/>
              </w:rPr>
              <w:t>INTO</w:t>
            </w:r>
            <w:r>
              <w:t xml:space="preserve"> </w:t>
            </w:r>
            <w:proofErr w:type="spellStart"/>
            <w:r>
              <w:rPr>
                <w:rStyle w:val="HTMLCode"/>
                <w:rFonts w:eastAsiaTheme="minorHAnsi"/>
              </w:rPr>
              <w:t>v_user</w:t>
            </w:r>
            <w:proofErr w:type="spellEnd"/>
            <w:r>
              <w:rPr>
                <w:rStyle w:val="HTMLCode"/>
                <w:rFonts w:eastAsiaTheme="minorHAnsi"/>
              </w:rPr>
              <w:t xml:space="preserve"> FROM</w:t>
            </w:r>
            <w:r>
              <w:t xml:space="preserve"> </w:t>
            </w:r>
            <w:r>
              <w:rPr>
                <w:rStyle w:val="HTMLCode"/>
                <w:rFonts w:eastAsiaTheme="minorHAnsi"/>
              </w:rPr>
              <w:t>dual;</w:t>
            </w:r>
          </w:p>
          <w:p w14:paraId="1260D056" w14:textId="77777777" w:rsidR="0082216A" w:rsidRDefault="0082216A" w:rsidP="0082216A">
            <w:r>
              <w:rPr>
                <w:rStyle w:val="HTMLCode"/>
                <w:rFonts w:eastAsiaTheme="minorHAnsi"/>
              </w:rPr>
              <w:t>  IF INSERTING THEN</w:t>
            </w:r>
          </w:p>
          <w:p w14:paraId="27252AD7" w14:textId="77777777" w:rsidR="0082216A" w:rsidRDefault="0082216A" w:rsidP="0082216A">
            <w:r>
              <w:rPr>
                <w:rStyle w:val="HTMLCode"/>
                <w:rFonts w:eastAsiaTheme="minorHAnsi"/>
              </w:rPr>
              <w:t>    DBMS_OUTPUT.PUT_</w:t>
            </w:r>
            <w:proofErr w:type="gramStart"/>
            <w:r>
              <w:rPr>
                <w:rStyle w:val="HTMLCode"/>
                <w:rFonts w:eastAsiaTheme="minorHAnsi"/>
              </w:rPr>
              <w:t>LINE(</w:t>
            </w:r>
            <w:proofErr w:type="gramEnd"/>
            <w:r>
              <w:rPr>
                <w:rStyle w:val="HTMLCode"/>
                <w:rFonts w:eastAsiaTheme="minorHAnsi"/>
              </w:rPr>
              <w:t>'one line inserted by '||</w:t>
            </w:r>
            <w:proofErr w:type="spellStart"/>
            <w:r>
              <w:rPr>
                <w:rStyle w:val="HTMLCode"/>
                <w:rFonts w:eastAsiaTheme="minorHAnsi"/>
              </w:rPr>
              <w:t>v_user</w:t>
            </w:r>
            <w:proofErr w:type="spellEnd"/>
            <w:r>
              <w:rPr>
                <w:rStyle w:val="HTMLCode"/>
                <w:rFonts w:eastAsiaTheme="minorHAnsi"/>
              </w:rPr>
              <w:t>);</w:t>
            </w:r>
          </w:p>
          <w:p w14:paraId="57E94B67" w14:textId="77777777" w:rsidR="0082216A" w:rsidRDefault="0082216A" w:rsidP="0082216A">
            <w:r>
              <w:rPr>
                <w:rStyle w:val="HTMLCode"/>
                <w:rFonts w:eastAsiaTheme="minorHAnsi"/>
              </w:rPr>
              <w:t>  ELSIF DELETING THEN</w:t>
            </w:r>
          </w:p>
          <w:p w14:paraId="2BFE8B55" w14:textId="77777777" w:rsidR="0082216A" w:rsidRDefault="0082216A" w:rsidP="0082216A">
            <w:r>
              <w:rPr>
                <w:rStyle w:val="HTMLCode"/>
                <w:rFonts w:eastAsiaTheme="minorHAnsi"/>
              </w:rPr>
              <w:t>    DBMS_OUTPUT.PUT_</w:t>
            </w:r>
            <w:proofErr w:type="gramStart"/>
            <w:r>
              <w:rPr>
                <w:rStyle w:val="HTMLCode"/>
                <w:rFonts w:eastAsiaTheme="minorHAnsi"/>
              </w:rPr>
              <w:t>LINE(</w:t>
            </w:r>
            <w:proofErr w:type="gramEnd"/>
            <w:r>
              <w:rPr>
                <w:rStyle w:val="HTMLCode"/>
                <w:rFonts w:eastAsiaTheme="minorHAnsi"/>
              </w:rPr>
              <w:t>'one line Deleted by '||</w:t>
            </w:r>
            <w:proofErr w:type="spellStart"/>
            <w:r>
              <w:rPr>
                <w:rStyle w:val="HTMLCode"/>
                <w:rFonts w:eastAsiaTheme="minorHAnsi"/>
              </w:rPr>
              <w:t>v_user</w:t>
            </w:r>
            <w:proofErr w:type="spellEnd"/>
            <w:r>
              <w:rPr>
                <w:rStyle w:val="HTMLCode"/>
                <w:rFonts w:eastAsiaTheme="minorHAnsi"/>
              </w:rPr>
              <w:t>);</w:t>
            </w:r>
          </w:p>
          <w:p w14:paraId="5F33F858" w14:textId="77777777" w:rsidR="0082216A" w:rsidRDefault="0082216A" w:rsidP="0082216A">
            <w:r>
              <w:rPr>
                <w:rStyle w:val="HTMLCode"/>
                <w:rFonts w:eastAsiaTheme="minorHAnsi"/>
              </w:rPr>
              <w:t>  ELSIF UPDATING THEN</w:t>
            </w:r>
          </w:p>
          <w:p w14:paraId="67CB3836" w14:textId="77777777" w:rsidR="0082216A" w:rsidRDefault="0082216A" w:rsidP="0082216A">
            <w:r>
              <w:rPr>
                <w:rStyle w:val="HTMLCode"/>
                <w:rFonts w:eastAsiaTheme="minorHAnsi"/>
              </w:rPr>
              <w:t>    DBMS_OUTPUT.PUT_</w:t>
            </w:r>
            <w:proofErr w:type="gramStart"/>
            <w:r>
              <w:rPr>
                <w:rStyle w:val="HTMLCode"/>
                <w:rFonts w:eastAsiaTheme="minorHAnsi"/>
              </w:rPr>
              <w:t>LINE(</w:t>
            </w:r>
            <w:proofErr w:type="gramEnd"/>
            <w:r>
              <w:rPr>
                <w:rStyle w:val="HTMLCode"/>
                <w:rFonts w:eastAsiaTheme="minorHAnsi"/>
              </w:rPr>
              <w:t>'one line Updated by '||</w:t>
            </w:r>
            <w:proofErr w:type="spellStart"/>
            <w:r>
              <w:rPr>
                <w:rStyle w:val="HTMLCode"/>
                <w:rFonts w:eastAsiaTheme="minorHAnsi"/>
              </w:rPr>
              <w:t>v_user</w:t>
            </w:r>
            <w:proofErr w:type="spellEnd"/>
            <w:r>
              <w:rPr>
                <w:rStyle w:val="HTMLCode"/>
                <w:rFonts w:eastAsiaTheme="minorHAnsi"/>
              </w:rPr>
              <w:t>);</w:t>
            </w:r>
          </w:p>
          <w:p w14:paraId="7A384D33" w14:textId="77777777" w:rsidR="0082216A" w:rsidRDefault="0082216A" w:rsidP="0082216A">
            <w:r>
              <w:rPr>
                <w:rStyle w:val="HTMLCode"/>
                <w:rFonts w:eastAsiaTheme="minorHAnsi"/>
              </w:rPr>
              <w:t>  END</w:t>
            </w:r>
            <w:r>
              <w:t xml:space="preserve"> </w:t>
            </w:r>
            <w:r>
              <w:rPr>
                <w:rStyle w:val="HTMLCode"/>
                <w:rFonts w:eastAsiaTheme="minorHAnsi"/>
              </w:rPr>
              <w:t>IF;</w:t>
            </w:r>
          </w:p>
          <w:p w14:paraId="5CF698B5" w14:textId="77777777" w:rsidR="0082216A" w:rsidRDefault="0082216A" w:rsidP="0082216A">
            <w:r>
              <w:rPr>
                <w:rStyle w:val="HTMLCode"/>
                <w:rFonts w:eastAsiaTheme="minorHAnsi"/>
              </w:rPr>
              <w:t>END;</w:t>
            </w:r>
          </w:p>
          <w:p w14:paraId="7B4D4944" w14:textId="77777777" w:rsidR="0082216A" w:rsidRDefault="0082216A" w:rsidP="0082216A">
            <w:r>
              <w:rPr>
                <w:rStyle w:val="HTMLCode"/>
                <w:rFonts w:eastAsiaTheme="minorHAnsi"/>
              </w:rPr>
              <w:t>/</w:t>
            </w:r>
          </w:p>
        </w:tc>
      </w:tr>
    </w:tbl>
    <w:p w14:paraId="3A606AD1" w14:textId="77777777" w:rsidR="0082216A" w:rsidRDefault="0082216A" w:rsidP="0082216A">
      <w:pPr>
        <w:pStyle w:val="NormalWeb"/>
        <w:spacing w:before="0" w:beforeAutospacing="0" w:after="390" w:afterAutospacing="0"/>
        <w:rPr>
          <w:rFonts w:ascii="Verdana" w:hAnsi="Verdana"/>
          <w:color w:val="222222"/>
          <w:sz w:val="23"/>
          <w:szCs w:val="23"/>
        </w:rPr>
      </w:pPr>
      <w:r>
        <w:rPr>
          <w:rFonts w:ascii="Verdana" w:hAnsi="Verdana"/>
          <w:color w:val="222222"/>
          <w:sz w:val="23"/>
          <w:szCs w:val="23"/>
        </w:rPr>
        <w:t>Using this one trigger you can achieve the same results as that of the above three triggers. I have explained every single line of this trigger along with the other three triggers in detail in my Video tutorial. I highly suggest you to watch that tutorial.</w:t>
      </w:r>
    </w:p>
    <w:p w14:paraId="628BD64C" w14:textId="77777777" w:rsidR="00076FD7" w:rsidRDefault="00076FD7" w:rsidP="00076FD7">
      <w:pPr>
        <w:shd w:val="clear" w:color="auto" w:fill="FFFFFF"/>
        <w:rPr>
          <w:rFonts w:ascii="Arial" w:hAnsi="Arial" w:cs="Arial"/>
          <w:color w:val="000000"/>
          <w:sz w:val="21"/>
          <w:szCs w:val="21"/>
        </w:rPr>
      </w:pPr>
      <w:ins w:id="1" w:author="Unknown">
        <w:r>
          <w:rPr>
            <w:rFonts w:ascii="Arial" w:hAnsi="Arial" w:cs="Arial"/>
            <w:color w:val="000000"/>
            <w:sz w:val="21"/>
            <w:szCs w:val="21"/>
            <w:bdr w:val="none" w:sz="0" w:space="0" w:color="auto" w:frame="1"/>
          </w:rPr>
          <w:lastRenderedPageBreak/>
          <w:br/>
        </w:r>
      </w:ins>
    </w:p>
    <w:p w14:paraId="4802B4E5" w14:textId="77777777" w:rsidR="00076FD7" w:rsidRDefault="00076FD7" w:rsidP="00076FD7">
      <w:pPr>
        <w:pStyle w:val="Heading1"/>
        <w:shd w:val="clear" w:color="auto" w:fill="FFFFFF"/>
        <w:spacing w:before="0" w:beforeAutospacing="0" w:after="105" w:afterAutospacing="0" w:line="720" w:lineRule="atLeast"/>
        <w:rPr>
          <w:rFonts w:ascii="Roboto Condensed" w:hAnsi="Roboto Condensed"/>
          <w:color w:val="111111"/>
          <w:spacing w:val="5"/>
          <w:sz w:val="63"/>
          <w:szCs w:val="63"/>
        </w:rPr>
      </w:pPr>
      <w:r>
        <w:rPr>
          <w:rFonts w:ascii="Roboto Condensed" w:hAnsi="Roboto Condensed"/>
          <w:color w:val="111111"/>
          <w:spacing w:val="5"/>
          <w:sz w:val="63"/>
          <w:szCs w:val="63"/>
        </w:rPr>
        <w:t xml:space="preserve">Table Auditing Using DML Triggers </w:t>
      </w:r>
      <w:proofErr w:type="gramStart"/>
      <w:r>
        <w:rPr>
          <w:rFonts w:ascii="Roboto Condensed" w:hAnsi="Roboto Condensed"/>
          <w:color w:val="111111"/>
          <w:spacing w:val="5"/>
          <w:sz w:val="63"/>
          <w:szCs w:val="63"/>
        </w:rPr>
        <w:t>In</w:t>
      </w:r>
      <w:proofErr w:type="gramEnd"/>
      <w:r>
        <w:rPr>
          <w:rFonts w:ascii="Roboto Condensed" w:hAnsi="Roboto Condensed"/>
          <w:color w:val="111111"/>
          <w:spacing w:val="5"/>
          <w:sz w:val="63"/>
          <w:szCs w:val="63"/>
        </w:rPr>
        <w:t xml:space="preserve"> Oracle PL/SQL</w:t>
      </w:r>
    </w:p>
    <w:p w14:paraId="0F284156" w14:textId="77777777" w:rsidR="00076FD7" w:rsidRDefault="00076FD7" w:rsidP="00076FD7">
      <w:pPr>
        <w:pStyle w:val="NormalWeb"/>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t>Whereas the </w:t>
      </w:r>
      <w:hyperlink r:id="rId18" w:history="1">
        <w:r>
          <w:rPr>
            <w:rStyle w:val="Hyperlink"/>
            <w:rFonts w:ascii="Verdana" w:hAnsi="Verdana"/>
            <w:color w:val="EA2E2E"/>
            <w:sz w:val="23"/>
            <w:szCs w:val="23"/>
          </w:rPr>
          <w:t>previous tutorial</w:t>
        </w:r>
      </w:hyperlink>
      <w:r>
        <w:rPr>
          <w:rFonts w:ascii="Verdana" w:hAnsi="Verdana"/>
          <w:color w:val="222222"/>
          <w:sz w:val="23"/>
          <w:szCs w:val="23"/>
        </w:rPr>
        <w:t> was more focused on how to create and use Before Insert, Update and Delete DML triggers with simple and easy to understand examples, today’s tutorial on the other hands will be slightly more complex as we will learn how to perform table auditing in Oracle Database using DML triggers.</w:t>
      </w:r>
    </w:p>
    <w:p w14:paraId="165F2975" w14:textId="77777777" w:rsidR="00076FD7" w:rsidRDefault="00076FD7" w:rsidP="00076FD7">
      <w:pPr>
        <w:pStyle w:val="Heading2"/>
        <w:shd w:val="clear" w:color="auto" w:fill="FFFFFF"/>
        <w:spacing w:before="450" w:beforeAutospacing="0" w:after="300" w:afterAutospacing="0" w:line="570" w:lineRule="atLeast"/>
        <w:rPr>
          <w:rFonts w:ascii="Arial" w:hAnsi="Arial" w:cs="Arial"/>
          <w:b w:val="0"/>
          <w:bCs w:val="0"/>
          <w:color w:val="111111"/>
          <w:sz w:val="41"/>
          <w:szCs w:val="41"/>
        </w:rPr>
      </w:pPr>
      <w:r>
        <w:rPr>
          <w:rStyle w:val="Strong"/>
          <w:rFonts w:ascii="Arial" w:eastAsiaTheme="majorEastAsia" w:hAnsi="Arial" w:cs="Arial"/>
          <w:b/>
          <w:bCs/>
          <w:color w:val="111111"/>
          <w:sz w:val="41"/>
          <w:szCs w:val="41"/>
        </w:rPr>
        <w:t>Table Auditing</w:t>
      </w:r>
    </w:p>
    <w:p w14:paraId="5BC61D3B" w14:textId="77777777" w:rsidR="00076FD7" w:rsidRDefault="00076FD7" w:rsidP="00076FD7">
      <w:pPr>
        <w:pStyle w:val="NormalWeb"/>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t xml:space="preserve">Table auditing means keeping a track of all the </w:t>
      </w:r>
      <w:proofErr w:type="spellStart"/>
      <w:r>
        <w:rPr>
          <w:rFonts w:ascii="Verdana" w:hAnsi="Verdana"/>
          <w:color w:val="222222"/>
          <w:sz w:val="23"/>
          <w:szCs w:val="23"/>
        </w:rPr>
        <w:t>dml</w:t>
      </w:r>
      <w:proofErr w:type="spellEnd"/>
      <w:r>
        <w:rPr>
          <w:rFonts w:ascii="Verdana" w:hAnsi="Verdana"/>
          <w:color w:val="222222"/>
          <w:sz w:val="23"/>
          <w:szCs w:val="23"/>
        </w:rPr>
        <w:t xml:space="preserve"> activities performed on a specific table of the database for example which user Inserted, updated or deleted a row from the table and when. It is like spying on the users who are messing your table’s data.</w:t>
      </w:r>
    </w:p>
    <w:p w14:paraId="5A5C5552" w14:textId="77777777" w:rsidR="00076FD7" w:rsidRDefault="00076FD7" w:rsidP="00076FD7">
      <w:pPr>
        <w:pStyle w:val="Heading3"/>
        <w:shd w:val="clear" w:color="auto" w:fill="FFFFFF"/>
        <w:spacing w:before="405" w:beforeAutospacing="0" w:after="255" w:afterAutospacing="0" w:line="450" w:lineRule="atLeast"/>
        <w:rPr>
          <w:rFonts w:ascii="Arial" w:hAnsi="Arial" w:cs="Arial"/>
          <w:b w:val="0"/>
          <w:bCs w:val="0"/>
          <w:color w:val="111111"/>
          <w:sz w:val="33"/>
          <w:szCs w:val="33"/>
        </w:rPr>
      </w:pPr>
      <w:r>
        <w:rPr>
          <w:rStyle w:val="Strong"/>
          <w:rFonts w:ascii="Arial" w:eastAsiaTheme="majorEastAsia" w:hAnsi="Arial" w:cs="Arial"/>
          <w:b/>
          <w:bCs/>
          <w:color w:val="111111"/>
          <w:sz w:val="33"/>
          <w:szCs w:val="33"/>
        </w:rPr>
        <w:t>Example</w:t>
      </w:r>
    </w:p>
    <w:p w14:paraId="2342126B" w14:textId="77777777" w:rsidR="00076FD7" w:rsidRDefault="00076FD7" w:rsidP="00076FD7">
      <w:pPr>
        <w:pStyle w:val="NormalWeb"/>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t>For the demonstration we will use the table ‘Superheroes’ which we created in the previous tutorial.</w:t>
      </w:r>
    </w:p>
    <w:p w14:paraId="38C94E5D" w14:textId="77777777" w:rsidR="00076FD7" w:rsidRDefault="00076FD7" w:rsidP="00076FD7">
      <w:pPr>
        <w:pStyle w:val="NormalWeb"/>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t>Suppose you want to keep an eye on the users who are inserting, updating or deleting data from the </w:t>
      </w:r>
      <w:r>
        <w:rPr>
          <w:rStyle w:val="Emphasis"/>
          <w:rFonts w:ascii="Verdana" w:hAnsi="Verdana"/>
          <w:color w:val="222222"/>
          <w:sz w:val="23"/>
          <w:szCs w:val="23"/>
        </w:rPr>
        <w:t>‘Superheroes’</w:t>
      </w:r>
      <w:r>
        <w:rPr>
          <w:rFonts w:ascii="Verdana" w:hAnsi="Verdana"/>
          <w:color w:val="222222"/>
          <w:sz w:val="23"/>
          <w:szCs w:val="23"/>
        </w:rPr>
        <w:t> table. Let’s see how we can achieve this. To do so we will need another table in which we can journal the auditing data entries.</w:t>
      </w:r>
    </w:p>
    <w:tbl>
      <w:tblPr>
        <w:tblW w:w="10440" w:type="dxa"/>
        <w:tblCellMar>
          <w:left w:w="0" w:type="dxa"/>
          <w:right w:w="0" w:type="dxa"/>
        </w:tblCellMar>
        <w:tblLook w:val="04A0" w:firstRow="1" w:lastRow="0" w:firstColumn="1" w:lastColumn="0" w:noHBand="0" w:noVBand="1"/>
      </w:tblPr>
      <w:tblGrid>
        <w:gridCol w:w="510"/>
        <w:gridCol w:w="9930"/>
      </w:tblGrid>
      <w:tr w:rsidR="00076FD7" w14:paraId="7601236F" w14:textId="77777777" w:rsidTr="00076FD7">
        <w:tc>
          <w:tcPr>
            <w:tcW w:w="0" w:type="auto"/>
            <w:vAlign w:val="center"/>
            <w:hideMark/>
          </w:tcPr>
          <w:p w14:paraId="1DD0282B" w14:textId="77777777" w:rsidR="00076FD7" w:rsidRDefault="00076FD7" w:rsidP="00076FD7">
            <w:pPr>
              <w:rPr>
                <w:rFonts w:ascii="Times New Roman" w:hAnsi="Times New Roman"/>
                <w:sz w:val="24"/>
                <w:szCs w:val="24"/>
              </w:rPr>
            </w:pPr>
            <w:r>
              <w:t>1</w:t>
            </w:r>
          </w:p>
          <w:p w14:paraId="55A1C00D" w14:textId="77777777" w:rsidR="00076FD7" w:rsidRDefault="00076FD7" w:rsidP="00076FD7">
            <w:r>
              <w:t>2</w:t>
            </w:r>
          </w:p>
          <w:p w14:paraId="3951A909" w14:textId="77777777" w:rsidR="00076FD7" w:rsidRDefault="00076FD7" w:rsidP="00076FD7">
            <w:r>
              <w:t>3</w:t>
            </w:r>
          </w:p>
          <w:p w14:paraId="0CCE90D8" w14:textId="77777777" w:rsidR="00076FD7" w:rsidRDefault="00076FD7" w:rsidP="00076FD7">
            <w:r>
              <w:t>4</w:t>
            </w:r>
          </w:p>
          <w:p w14:paraId="6B976863" w14:textId="77777777" w:rsidR="00076FD7" w:rsidRDefault="00076FD7" w:rsidP="00076FD7">
            <w:r>
              <w:t>5</w:t>
            </w:r>
          </w:p>
          <w:p w14:paraId="2A8C8777" w14:textId="77777777" w:rsidR="00076FD7" w:rsidRDefault="00076FD7" w:rsidP="00076FD7">
            <w:r>
              <w:t>6</w:t>
            </w:r>
          </w:p>
          <w:p w14:paraId="6C35B07A" w14:textId="77777777" w:rsidR="00076FD7" w:rsidRDefault="00076FD7" w:rsidP="00076FD7">
            <w:r>
              <w:t>7</w:t>
            </w:r>
          </w:p>
        </w:tc>
        <w:tc>
          <w:tcPr>
            <w:tcW w:w="9930" w:type="dxa"/>
            <w:vAlign w:val="center"/>
            <w:hideMark/>
          </w:tcPr>
          <w:p w14:paraId="62C026C3" w14:textId="77777777" w:rsidR="00076FD7" w:rsidRDefault="00076FD7" w:rsidP="00076FD7">
            <w:r>
              <w:rPr>
                <w:rStyle w:val="HTMLCode"/>
                <w:rFonts w:eastAsiaTheme="minorHAnsi"/>
              </w:rPr>
              <w:t>CREATE</w:t>
            </w:r>
            <w:r>
              <w:t xml:space="preserve"> </w:t>
            </w:r>
            <w:r>
              <w:rPr>
                <w:rStyle w:val="HTMLCode"/>
                <w:rFonts w:eastAsiaTheme="minorHAnsi"/>
              </w:rPr>
              <w:t>TABLE</w:t>
            </w:r>
            <w:r>
              <w:t xml:space="preserve"> </w:t>
            </w:r>
            <w:proofErr w:type="spellStart"/>
            <w:r>
              <w:rPr>
                <w:rStyle w:val="HTMLCode"/>
                <w:rFonts w:eastAsiaTheme="minorHAnsi"/>
              </w:rPr>
              <w:t>sh_</w:t>
            </w:r>
            <w:proofErr w:type="gramStart"/>
            <w:r>
              <w:rPr>
                <w:rStyle w:val="HTMLCode"/>
                <w:rFonts w:eastAsiaTheme="minorHAnsi"/>
              </w:rPr>
              <w:t>audit</w:t>
            </w:r>
            <w:proofErr w:type="spellEnd"/>
            <w:r>
              <w:rPr>
                <w:rStyle w:val="HTMLCode"/>
                <w:rFonts w:eastAsiaTheme="minorHAnsi"/>
              </w:rPr>
              <w:t>(</w:t>
            </w:r>
            <w:proofErr w:type="gramEnd"/>
          </w:p>
          <w:p w14:paraId="009BFD28" w14:textId="77777777" w:rsidR="00076FD7" w:rsidRDefault="00076FD7" w:rsidP="00076FD7">
            <w:r>
              <w:rPr>
                <w:rStyle w:val="HTMLCode"/>
                <w:rFonts w:eastAsiaTheme="minorHAnsi"/>
              </w:rPr>
              <w:t>  </w:t>
            </w:r>
            <w:proofErr w:type="spellStart"/>
            <w:r>
              <w:rPr>
                <w:rStyle w:val="HTMLCode"/>
                <w:rFonts w:eastAsiaTheme="minorHAnsi"/>
              </w:rPr>
              <w:t>new_name</w:t>
            </w:r>
            <w:proofErr w:type="spellEnd"/>
            <w:r>
              <w:rPr>
                <w:rStyle w:val="HTMLCode"/>
                <w:rFonts w:eastAsiaTheme="minorHAnsi"/>
              </w:rPr>
              <w:t xml:space="preserve"> varchar2(30),</w:t>
            </w:r>
          </w:p>
          <w:p w14:paraId="7B4B93BC" w14:textId="77777777" w:rsidR="00076FD7" w:rsidRDefault="00076FD7" w:rsidP="00076FD7">
            <w:r>
              <w:rPr>
                <w:rStyle w:val="HTMLCode"/>
                <w:rFonts w:eastAsiaTheme="minorHAnsi"/>
              </w:rPr>
              <w:t>  </w:t>
            </w:r>
            <w:proofErr w:type="spellStart"/>
            <w:r>
              <w:rPr>
                <w:rStyle w:val="HTMLCode"/>
                <w:rFonts w:eastAsiaTheme="minorHAnsi"/>
              </w:rPr>
              <w:t>old_name</w:t>
            </w:r>
            <w:proofErr w:type="spellEnd"/>
            <w:r>
              <w:rPr>
                <w:rStyle w:val="HTMLCode"/>
                <w:rFonts w:eastAsiaTheme="minorHAnsi"/>
              </w:rPr>
              <w:t xml:space="preserve"> varchar2(30),</w:t>
            </w:r>
          </w:p>
          <w:p w14:paraId="1D6F99F2" w14:textId="77777777" w:rsidR="00076FD7" w:rsidRDefault="00076FD7" w:rsidP="00076FD7">
            <w:r>
              <w:rPr>
                <w:rStyle w:val="HTMLCode"/>
                <w:rFonts w:eastAsiaTheme="minorHAnsi"/>
              </w:rPr>
              <w:t>  </w:t>
            </w:r>
            <w:proofErr w:type="spellStart"/>
            <w:r>
              <w:rPr>
                <w:rStyle w:val="HTMLCode"/>
                <w:rFonts w:eastAsiaTheme="minorHAnsi"/>
              </w:rPr>
              <w:t>user_name</w:t>
            </w:r>
            <w:proofErr w:type="spellEnd"/>
            <w:r>
              <w:rPr>
                <w:rStyle w:val="HTMLCode"/>
                <w:rFonts w:eastAsiaTheme="minorHAnsi"/>
              </w:rPr>
              <w:t xml:space="preserve"> varchar2(30),</w:t>
            </w:r>
          </w:p>
          <w:p w14:paraId="5D71A7AA" w14:textId="77777777" w:rsidR="00076FD7" w:rsidRDefault="00076FD7" w:rsidP="00076FD7">
            <w:r>
              <w:rPr>
                <w:rStyle w:val="HTMLCode"/>
                <w:rFonts w:eastAsiaTheme="minorHAnsi"/>
              </w:rPr>
              <w:t>  </w:t>
            </w:r>
            <w:proofErr w:type="spellStart"/>
            <w:r>
              <w:rPr>
                <w:rStyle w:val="HTMLCode"/>
                <w:rFonts w:eastAsiaTheme="minorHAnsi"/>
              </w:rPr>
              <w:t>entry_date</w:t>
            </w:r>
            <w:proofErr w:type="spellEnd"/>
            <w:r>
              <w:rPr>
                <w:rStyle w:val="HTMLCode"/>
                <w:rFonts w:eastAsiaTheme="minorHAnsi"/>
              </w:rPr>
              <w:t xml:space="preserve"> varchar2(30),</w:t>
            </w:r>
          </w:p>
          <w:p w14:paraId="6C39FAEC" w14:textId="77777777" w:rsidR="00076FD7" w:rsidRDefault="00076FD7" w:rsidP="00076FD7">
            <w:r>
              <w:rPr>
                <w:rStyle w:val="HTMLCode"/>
                <w:rFonts w:eastAsiaTheme="minorHAnsi"/>
              </w:rPr>
              <w:t>  </w:t>
            </w:r>
            <w:proofErr w:type="gramStart"/>
            <w:r>
              <w:rPr>
                <w:rStyle w:val="HTMLCode"/>
                <w:rFonts w:eastAsiaTheme="minorHAnsi"/>
              </w:rPr>
              <w:t>operation  varchar</w:t>
            </w:r>
            <w:proofErr w:type="gramEnd"/>
            <w:r>
              <w:rPr>
                <w:rStyle w:val="HTMLCode"/>
                <w:rFonts w:eastAsiaTheme="minorHAnsi"/>
              </w:rPr>
              <w:t>2(30)</w:t>
            </w:r>
          </w:p>
          <w:p w14:paraId="075C2B98" w14:textId="77777777" w:rsidR="00076FD7" w:rsidRDefault="00076FD7" w:rsidP="00076FD7">
            <w:r>
              <w:rPr>
                <w:rStyle w:val="HTMLCode"/>
                <w:rFonts w:eastAsiaTheme="minorHAnsi"/>
              </w:rPr>
              <w:t>);</w:t>
            </w:r>
          </w:p>
        </w:tc>
      </w:tr>
    </w:tbl>
    <w:p w14:paraId="24B94287" w14:textId="77777777" w:rsidR="00076FD7" w:rsidRDefault="00076FD7" w:rsidP="00076FD7">
      <w:pPr>
        <w:pStyle w:val="NormalWeb"/>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lastRenderedPageBreak/>
        <w:t xml:space="preserve">This table </w:t>
      </w:r>
      <w:proofErr w:type="spellStart"/>
      <w:r>
        <w:rPr>
          <w:rFonts w:ascii="Verdana" w:hAnsi="Verdana"/>
          <w:color w:val="222222"/>
          <w:sz w:val="23"/>
          <w:szCs w:val="23"/>
        </w:rPr>
        <w:t>sh_audit</w:t>
      </w:r>
      <w:proofErr w:type="spellEnd"/>
      <w:r>
        <w:rPr>
          <w:rFonts w:ascii="Verdana" w:hAnsi="Verdana"/>
          <w:color w:val="222222"/>
          <w:sz w:val="23"/>
          <w:szCs w:val="23"/>
        </w:rPr>
        <w:t xml:space="preserve"> has 5 columns which will store the auditing information such as the new data inserted or updated, old data which is updated or deleted from the table, name of the user who did it along with the date and time, also the type of DML operation performed.</w:t>
      </w:r>
    </w:p>
    <w:p w14:paraId="7239E96A" w14:textId="77777777" w:rsidR="00076FD7" w:rsidRDefault="00076FD7" w:rsidP="00076FD7">
      <w:pPr>
        <w:pStyle w:val="NormalWeb"/>
        <w:shd w:val="clear" w:color="auto" w:fill="FFFFFF"/>
        <w:spacing w:before="0" w:beforeAutospacing="0" w:after="390" w:afterAutospacing="0"/>
        <w:rPr>
          <w:rFonts w:ascii="Verdana" w:hAnsi="Verdana"/>
          <w:color w:val="222222"/>
          <w:sz w:val="23"/>
          <w:szCs w:val="23"/>
        </w:rPr>
      </w:pPr>
      <w:proofErr w:type="gramStart"/>
      <w:r>
        <w:rPr>
          <w:rFonts w:ascii="Verdana" w:hAnsi="Verdana"/>
          <w:color w:val="222222"/>
          <w:sz w:val="23"/>
          <w:szCs w:val="23"/>
        </w:rPr>
        <w:t>Next</w:t>
      </w:r>
      <w:proofErr w:type="gramEnd"/>
      <w:r>
        <w:rPr>
          <w:rFonts w:ascii="Verdana" w:hAnsi="Verdana"/>
          <w:color w:val="222222"/>
          <w:sz w:val="23"/>
          <w:szCs w:val="23"/>
        </w:rPr>
        <w:t xml:space="preserve"> we will write a trigger on the source table superheroes and will store the data into the auditing table </w:t>
      </w:r>
      <w:proofErr w:type="spellStart"/>
      <w:r>
        <w:rPr>
          <w:rFonts w:ascii="Verdana" w:hAnsi="Verdana"/>
          <w:color w:val="222222"/>
          <w:sz w:val="23"/>
          <w:szCs w:val="23"/>
        </w:rPr>
        <w:t>sh_audit</w:t>
      </w:r>
      <w:proofErr w:type="spellEnd"/>
      <w:r>
        <w:rPr>
          <w:rFonts w:ascii="Verdana" w:hAnsi="Verdana"/>
          <w:color w:val="222222"/>
          <w:sz w:val="23"/>
          <w:szCs w:val="23"/>
        </w:rPr>
        <w:t>.</w:t>
      </w:r>
    </w:p>
    <w:tbl>
      <w:tblPr>
        <w:tblW w:w="12105" w:type="dxa"/>
        <w:tblCellMar>
          <w:left w:w="0" w:type="dxa"/>
          <w:right w:w="0" w:type="dxa"/>
        </w:tblCellMar>
        <w:tblLook w:val="04A0" w:firstRow="1" w:lastRow="0" w:firstColumn="1" w:lastColumn="0" w:noHBand="0" w:noVBand="1"/>
      </w:tblPr>
      <w:tblGrid>
        <w:gridCol w:w="630"/>
        <w:gridCol w:w="11475"/>
      </w:tblGrid>
      <w:tr w:rsidR="00076FD7" w14:paraId="1797C8E3" w14:textId="77777777" w:rsidTr="00076FD7">
        <w:tc>
          <w:tcPr>
            <w:tcW w:w="0" w:type="auto"/>
            <w:vAlign w:val="center"/>
            <w:hideMark/>
          </w:tcPr>
          <w:p w14:paraId="32BC8670" w14:textId="77777777" w:rsidR="00076FD7" w:rsidRDefault="00076FD7" w:rsidP="00076FD7">
            <w:pPr>
              <w:rPr>
                <w:rFonts w:ascii="Times New Roman" w:hAnsi="Times New Roman"/>
                <w:sz w:val="24"/>
                <w:szCs w:val="24"/>
              </w:rPr>
            </w:pPr>
            <w:r>
              <w:t>1</w:t>
            </w:r>
          </w:p>
          <w:p w14:paraId="057E4524" w14:textId="77777777" w:rsidR="00076FD7" w:rsidRDefault="00076FD7" w:rsidP="00076FD7">
            <w:r>
              <w:t>2</w:t>
            </w:r>
          </w:p>
          <w:p w14:paraId="582F305F" w14:textId="77777777" w:rsidR="00076FD7" w:rsidRDefault="00076FD7" w:rsidP="00076FD7">
            <w:r>
              <w:t>3</w:t>
            </w:r>
          </w:p>
          <w:p w14:paraId="255F927E" w14:textId="77777777" w:rsidR="00076FD7" w:rsidRDefault="00076FD7" w:rsidP="00076FD7">
            <w:r>
              <w:t>4</w:t>
            </w:r>
          </w:p>
          <w:p w14:paraId="5E83A76A" w14:textId="77777777" w:rsidR="00076FD7" w:rsidRDefault="00076FD7" w:rsidP="00076FD7">
            <w:r>
              <w:t>5</w:t>
            </w:r>
          </w:p>
          <w:p w14:paraId="7BBA7DD2" w14:textId="77777777" w:rsidR="00076FD7" w:rsidRDefault="00076FD7" w:rsidP="00076FD7">
            <w:r>
              <w:t>6</w:t>
            </w:r>
          </w:p>
          <w:p w14:paraId="3C79EC35" w14:textId="77777777" w:rsidR="00076FD7" w:rsidRDefault="00076FD7" w:rsidP="00076FD7">
            <w:r>
              <w:t>7</w:t>
            </w:r>
          </w:p>
          <w:p w14:paraId="2C677E1A" w14:textId="77777777" w:rsidR="00076FD7" w:rsidRDefault="00076FD7" w:rsidP="00076FD7">
            <w:r>
              <w:t>8</w:t>
            </w:r>
          </w:p>
          <w:p w14:paraId="195D84EA" w14:textId="77777777" w:rsidR="00076FD7" w:rsidRDefault="00076FD7" w:rsidP="00076FD7">
            <w:r>
              <w:t>9</w:t>
            </w:r>
          </w:p>
          <w:p w14:paraId="33C0B3D7" w14:textId="77777777" w:rsidR="00076FD7" w:rsidRDefault="00076FD7" w:rsidP="00076FD7">
            <w:r>
              <w:t>10</w:t>
            </w:r>
          </w:p>
          <w:p w14:paraId="02C006BE" w14:textId="77777777" w:rsidR="00076FD7" w:rsidRDefault="00076FD7" w:rsidP="00076FD7">
            <w:r>
              <w:t>11</w:t>
            </w:r>
          </w:p>
          <w:p w14:paraId="1BCF4D04" w14:textId="77777777" w:rsidR="00076FD7" w:rsidRDefault="00076FD7" w:rsidP="00076FD7">
            <w:r>
              <w:t>12</w:t>
            </w:r>
          </w:p>
          <w:p w14:paraId="7ACA4973" w14:textId="77777777" w:rsidR="00076FD7" w:rsidRDefault="00076FD7" w:rsidP="00076FD7">
            <w:r>
              <w:t>13</w:t>
            </w:r>
          </w:p>
          <w:p w14:paraId="3D70BE0F" w14:textId="77777777" w:rsidR="00076FD7" w:rsidRDefault="00076FD7" w:rsidP="00076FD7">
            <w:r>
              <w:t>14</w:t>
            </w:r>
          </w:p>
          <w:p w14:paraId="293813E7" w14:textId="77777777" w:rsidR="00076FD7" w:rsidRDefault="00076FD7" w:rsidP="00076FD7">
            <w:r>
              <w:t>15</w:t>
            </w:r>
          </w:p>
          <w:p w14:paraId="67603F36" w14:textId="77777777" w:rsidR="00076FD7" w:rsidRDefault="00076FD7" w:rsidP="00076FD7">
            <w:r>
              <w:t>16</w:t>
            </w:r>
          </w:p>
          <w:p w14:paraId="7265E098" w14:textId="77777777" w:rsidR="00076FD7" w:rsidRDefault="00076FD7" w:rsidP="00076FD7">
            <w:r>
              <w:t>17</w:t>
            </w:r>
          </w:p>
          <w:p w14:paraId="4966093A" w14:textId="77777777" w:rsidR="00076FD7" w:rsidRDefault="00076FD7" w:rsidP="00076FD7">
            <w:r>
              <w:t>18</w:t>
            </w:r>
          </w:p>
          <w:p w14:paraId="6A7CC006" w14:textId="77777777" w:rsidR="00076FD7" w:rsidRDefault="00076FD7" w:rsidP="00076FD7">
            <w:r>
              <w:t>19</w:t>
            </w:r>
          </w:p>
          <w:p w14:paraId="4EDF8ABC" w14:textId="77777777" w:rsidR="00076FD7" w:rsidRDefault="00076FD7" w:rsidP="00076FD7">
            <w:r>
              <w:t>20</w:t>
            </w:r>
          </w:p>
          <w:p w14:paraId="70DA1EFE" w14:textId="77777777" w:rsidR="00076FD7" w:rsidRDefault="00076FD7" w:rsidP="00076FD7">
            <w:r>
              <w:t>21</w:t>
            </w:r>
          </w:p>
        </w:tc>
        <w:tc>
          <w:tcPr>
            <w:tcW w:w="11475" w:type="dxa"/>
            <w:vAlign w:val="center"/>
            <w:hideMark/>
          </w:tcPr>
          <w:p w14:paraId="7AE3E829" w14:textId="77777777" w:rsidR="00076FD7" w:rsidRDefault="00076FD7" w:rsidP="00076FD7">
            <w:r>
              <w:rPr>
                <w:rStyle w:val="HTMLCode"/>
                <w:rFonts w:eastAsiaTheme="minorHAnsi"/>
              </w:rPr>
              <w:t>CREATE</w:t>
            </w:r>
            <w:r>
              <w:t xml:space="preserve"> </w:t>
            </w:r>
            <w:r>
              <w:rPr>
                <w:rStyle w:val="HTMLCode"/>
                <w:rFonts w:eastAsiaTheme="minorHAnsi"/>
              </w:rPr>
              <w:t>OR</w:t>
            </w:r>
            <w:r>
              <w:t xml:space="preserve"> </w:t>
            </w:r>
            <w:r>
              <w:rPr>
                <w:rStyle w:val="HTMLCode"/>
                <w:rFonts w:eastAsiaTheme="minorHAnsi"/>
              </w:rPr>
              <w:t>REPLACE</w:t>
            </w:r>
            <w:r>
              <w:t xml:space="preserve"> </w:t>
            </w:r>
            <w:r>
              <w:rPr>
                <w:rStyle w:val="HTMLCode"/>
                <w:rFonts w:eastAsiaTheme="minorHAnsi"/>
              </w:rPr>
              <w:t>trigger</w:t>
            </w:r>
            <w:r>
              <w:t xml:space="preserve"> </w:t>
            </w:r>
            <w:proofErr w:type="spellStart"/>
            <w:r>
              <w:rPr>
                <w:rStyle w:val="HTMLCode"/>
                <w:rFonts w:eastAsiaTheme="minorHAnsi"/>
              </w:rPr>
              <w:t>superheroes_audit</w:t>
            </w:r>
            <w:proofErr w:type="spellEnd"/>
          </w:p>
          <w:p w14:paraId="144E70B2" w14:textId="77777777" w:rsidR="00076FD7" w:rsidRDefault="00076FD7" w:rsidP="00076FD7">
            <w:r>
              <w:rPr>
                <w:rStyle w:val="HTMLCode"/>
                <w:rFonts w:eastAsiaTheme="minorHAnsi"/>
              </w:rPr>
              <w:t>BEFORE INSERT</w:t>
            </w:r>
            <w:r>
              <w:t xml:space="preserve"> </w:t>
            </w:r>
            <w:r>
              <w:rPr>
                <w:rStyle w:val="HTMLCode"/>
                <w:rFonts w:eastAsiaTheme="minorHAnsi"/>
              </w:rPr>
              <w:t>OR</w:t>
            </w:r>
            <w:r>
              <w:t xml:space="preserve"> </w:t>
            </w:r>
            <w:r>
              <w:rPr>
                <w:rStyle w:val="HTMLCode"/>
                <w:rFonts w:eastAsiaTheme="minorHAnsi"/>
              </w:rPr>
              <w:t>DELETE</w:t>
            </w:r>
            <w:r>
              <w:t xml:space="preserve"> </w:t>
            </w:r>
            <w:r>
              <w:rPr>
                <w:rStyle w:val="HTMLCode"/>
                <w:rFonts w:eastAsiaTheme="minorHAnsi"/>
              </w:rPr>
              <w:t>OR</w:t>
            </w:r>
            <w:r>
              <w:t xml:space="preserve"> </w:t>
            </w:r>
            <w:r>
              <w:rPr>
                <w:rStyle w:val="HTMLCode"/>
                <w:rFonts w:eastAsiaTheme="minorHAnsi"/>
              </w:rPr>
              <w:t>UPDATE</w:t>
            </w:r>
            <w:r>
              <w:t xml:space="preserve"> </w:t>
            </w:r>
            <w:r>
              <w:rPr>
                <w:rStyle w:val="HTMLCode"/>
                <w:rFonts w:eastAsiaTheme="minorHAnsi"/>
              </w:rPr>
              <w:t>ON</w:t>
            </w:r>
            <w:r>
              <w:t xml:space="preserve"> </w:t>
            </w:r>
            <w:r>
              <w:rPr>
                <w:rStyle w:val="HTMLCode"/>
                <w:rFonts w:eastAsiaTheme="minorHAnsi"/>
              </w:rPr>
              <w:t>superheroes</w:t>
            </w:r>
          </w:p>
          <w:p w14:paraId="204623A0" w14:textId="77777777" w:rsidR="00076FD7" w:rsidRDefault="00076FD7" w:rsidP="00076FD7">
            <w:r>
              <w:rPr>
                <w:rStyle w:val="HTMLCode"/>
                <w:rFonts w:eastAsiaTheme="minorHAnsi"/>
              </w:rPr>
              <w:t>FOR</w:t>
            </w:r>
            <w:r>
              <w:t xml:space="preserve"> </w:t>
            </w:r>
            <w:r>
              <w:rPr>
                <w:rStyle w:val="HTMLCode"/>
                <w:rFonts w:eastAsiaTheme="minorHAnsi"/>
              </w:rPr>
              <w:t>EACH ROW</w:t>
            </w:r>
          </w:p>
          <w:p w14:paraId="3DD16520" w14:textId="77777777" w:rsidR="00076FD7" w:rsidRDefault="00076FD7" w:rsidP="00076FD7">
            <w:r>
              <w:rPr>
                <w:rStyle w:val="HTMLCode"/>
                <w:rFonts w:eastAsiaTheme="minorHAnsi"/>
              </w:rPr>
              <w:t>ENABLE</w:t>
            </w:r>
          </w:p>
          <w:p w14:paraId="252158B7" w14:textId="77777777" w:rsidR="00076FD7" w:rsidRDefault="00076FD7" w:rsidP="00076FD7">
            <w:r>
              <w:rPr>
                <w:rStyle w:val="HTMLCode"/>
                <w:rFonts w:eastAsiaTheme="minorHAnsi"/>
              </w:rPr>
              <w:t>DECLARE</w:t>
            </w:r>
          </w:p>
          <w:p w14:paraId="0B552107" w14:textId="77777777" w:rsidR="00076FD7" w:rsidRDefault="00076FD7" w:rsidP="00076FD7">
            <w:r>
              <w:rPr>
                <w:rStyle w:val="HTMLCode"/>
                <w:rFonts w:eastAsiaTheme="minorHAnsi"/>
              </w:rPr>
              <w:t>  </w:t>
            </w:r>
            <w:proofErr w:type="spellStart"/>
            <w:r>
              <w:rPr>
                <w:rStyle w:val="HTMLCode"/>
                <w:rFonts w:eastAsiaTheme="minorHAnsi"/>
              </w:rPr>
              <w:t>v_user</w:t>
            </w:r>
            <w:proofErr w:type="spellEnd"/>
            <w:r>
              <w:rPr>
                <w:rStyle w:val="HTMLCode"/>
                <w:rFonts w:eastAsiaTheme="minorHAnsi"/>
              </w:rPr>
              <w:t xml:space="preserve"> varchar2 (30);</w:t>
            </w:r>
          </w:p>
          <w:p w14:paraId="5BE0B407" w14:textId="77777777" w:rsidR="00076FD7" w:rsidRDefault="00076FD7" w:rsidP="00076FD7">
            <w:r>
              <w:rPr>
                <w:rStyle w:val="HTMLCode"/>
                <w:rFonts w:eastAsiaTheme="minorHAnsi"/>
              </w:rPr>
              <w:t>  </w:t>
            </w:r>
            <w:proofErr w:type="spellStart"/>
            <w:r>
              <w:rPr>
                <w:rStyle w:val="HTMLCode"/>
                <w:rFonts w:eastAsiaTheme="minorHAnsi"/>
              </w:rPr>
              <w:t>v_</w:t>
            </w:r>
            <w:proofErr w:type="gramStart"/>
            <w:r>
              <w:rPr>
                <w:rStyle w:val="HTMLCode"/>
                <w:rFonts w:eastAsiaTheme="minorHAnsi"/>
              </w:rPr>
              <w:t>date</w:t>
            </w:r>
            <w:proofErr w:type="spellEnd"/>
            <w:r>
              <w:rPr>
                <w:rStyle w:val="HTMLCode"/>
                <w:rFonts w:eastAsiaTheme="minorHAnsi"/>
              </w:rPr>
              <w:t>  varchar</w:t>
            </w:r>
            <w:proofErr w:type="gramEnd"/>
            <w:r>
              <w:rPr>
                <w:rStyle w:val="HTMLCode"/>
                <w:rFonts w:eastAsiaTheme="minorHAnsi"/>
              </w:rPr>
              <w:t>2(30);</w:t>
            </w:r>
          </w:p>
          <w:p w14:paraId="56674A02" w14:textId="77777777" w:rsidR="00076FD7" w:rsidRDefault="00076FD7" w:rsidP="00076FD7">
            <w:r>
              <w:rPr>
                <w:rStyle w:val="HTMLCode"/>
                <w:rFonts w:eastAsiaTheme="minorHAnsi"/>
              </w:rPr>
              <w:t>BEGIN</w:t>
            </w:r>
          </w:p>
          <w:p w14:paraId="538F03EB" w14:textId="77777777" w:rsidR="00076FD7" w:rsidRDefault="00076FD7" w:rsidP="00076FD7">
            <w:r>
              <w:rPr>
                <w:rStyle w:val="HTMLCode"/>
                <w:rFonts w:eastAsiaTheme="minorHAnsi"/>
              </w:rPr>
              <w:t>  SELECT</w:t>
            </w:r>
            <w:r>
              <w:t xml:space="preserve"> </w:t>
            </w:r>
            <w:r>
              <w:rPr>
                <w:rStyle w:val="HTMLCode"/>
                <w:rFonts w:eastAsiaTheme="minorHAnsi"/>
              </w:rPr>
              <w:t>user, TO_</w:t>
            </w:r>
            <w:proofErr w:type="gramStart"/>
            <w:r>
              <w:rPr>
                <w:rStyle w:val="HTMLCode"/>
                <w:rFonts w:eastAsiaTheme="minorHAnsi"/>
              </w:rPr>
              <w:t>CHAR(</w:t>
            </w:r>
            <w:proofErr w:type="spellStart"/>
            <w:proofErr w:type="gramEnd"/>
            <w:r>
              <w:rPr>
                <w:rStyle w:val="HTMLCode"/>
                <w:rFonts w:eastAsiaTheme="minorHAnsi"/>
              </w:rPr>
              <w:t>sysdate</w:t>
            </w:r>
            <w:proofErr w:type="spellEnd"/>
            <w:r>
              <w:rPr>
                <w:rStyle w:val="HTMLCode"/>
                <w:rFonts w:eastAsiaTheme="minorHAnsi"/>
              </w:rPr>
              <w:t>, 'DD/MON/YYYY HH24:MI:SS') INTO</w:t>
            </w:r>
            <w:r>
              <w:t xml:space="preserve"> </w:t>
            </w:r>
            <w:proofErr w:type="spellStart"/>
            <w:r>
              <w:rPr>
                <w:rStyle w:val="HTMLCode"/>
                <w:rFonts w:eastAsiaTheme="minorHAnsi"/>
              </w:rPr>
              <w:t>v_user</w:t>
            </w:r>
            <w:proofErr w:type="spellEnd"/>
            <w:r>
              <w:rPr>
                <w:rStyle w:val="HTMLCode"/>
                <w:rFonts w:eastAsiaTheme="minorHAnsi"/>
              </w:rPr>
              <w:t xml:space="preserve">, </w:t>
            </w:r>
            <w:proofErr w:type="spellStart"/>
            <w:r>
              <w:rPr>
                <w:rStyle w:val="HTMLCode"/>
                <w:rFonts w:eastAsiaTheme="minorHAnsi"/>
              </w:rPr>
              <w:t>v_date</w:t>
            </w:r>
            <w:proofErr w:type="spellEnd"/>
            <w:r>
              <w:rPr>
                <w:rStyle w:val="HTMLCode"/>
                <w:rFonts w:eastAsiaTheme="minorHAnsi"/>
              </w:rPr>
              <w:t>  FROM</w:t>
            </w:r>
            <w:r>
              <w:t xml:space="preserve"> </w:t>
            </w:r>
            <w:r>
              <w:rPr>
                <w:rStyle w:val="HTMLCode"/>
                <w:rFonts w:eastAsiaTheme="minorHAnsi"/>
              </w:rPr>
              <w:t>dual;</w:t>
            </w:r>
          </w:p>
          <w:p w14:paraId="30963C5E" w14:textId="77777777" w:rsidR="00076FD7" w:rsidRDefault="00076FD7" w:rsidP="00076FD7">
            <w:r>
              <w:rPr>
                <w:rStyle w:val="HTMLCode"/>
                <w:rFonts w:eastAsiaTheme="minorHAnsi"/>
              </w:rPr>
              <w:t>  IF INSERTING THEN</w:t>
            </w:r>
          </w:p>
          <w:p w14:paraId="0E96AE81" w14:textId="77777777" w:rsidR="00076FD7" w:rsidRDefault="00076FD7" w:rsidP="00076FD7">
            <w:r>
              <w:rPr>
                <w:rStyle w:val="HTMLCode"/>
                <w:rFonts w:eastAsiaTheme="minorHAnsi"/>
              </w:rPr>
              <w:t>    INSERT</w:t>
            </w:r>
            <w:r>
              <w:t xml:space="preserve"> </w:t>
            </w:r>
            <w:r>
              <w:rPr>
                <w:rStyle w:val="HTMLCode"/>
                <w:rFonts w:eastAsiaTheme="minorHAnsi"/>
              </w:rPr>
              <w:t>INTO</w:t>
            </w:r>
            <w:r>
              <w:t xml:space="preserve"> </w:t>
            </w:r>
            <w:proofErr w:type="spellStart"/>
            <w:r>
              <w:rPr>
                <w:rStyle w:val="HTMLCode"/>
                <w:rFonts w:eastAsiaTheme="minorHAnsi"/>
              </w:rPr>
              <w:t>sh_audit</w:t>
            </w:r>
            <w:proofErr w:type="spellEnd"/>
            <w:r>
              <w:rPr>
                <w:rStyle w:val="HTMLCode"/>
                <w:rFonts w:eastAsiaTheme="minorHAnsi"/>
              </w:rPr>
              <w:t xml:space="preserve"> (</w:t>
            </w:r>
            <w:proofErr w:type="spellStart"/>
            <w:r>
              <w:rPr>
                <w:rStyle w:val="HTMLCode"/>
                <w:rFonts w:eastAsiaTheme="minorHAnsi"/>
              </w:rPr>
              <w:t>new_</w:t>
            </w:r>
            <w:proofErr w:type="gramStart"/>
            <w:r>
              <w:rPr>
                <w:rStyle w:val="HTMLCode"/>
                <w:rFonts w:eastAsiaTheme="minorHAnsi"/>
              </w:rPr>
              <w:t>name,old</w:t>
            </w:r>
            <w:proofErr w:type="gramEnd"/>
            <w:r>
              <w:rPr>
                <w:rStyle w:val="HTMLCode"/>
                <w:rFonts w:eastAsiaTheme="minorHAnsi"/>
              </w:rPr>
              <w:t>_name</w:t>
            </w:r>
            <w:proofErr w:type="spellEnd"/>
            <w:r>
              <w:rPr>
                <w:rStyle w:val="HTMLCode"/>
                <w:rFonts w:eastAsiaTheme="minorHAnsi"/>
              </w:rPr>
              <w:t xml:space="preserve">, </w:t>
            </w:r>
            <w:proofErr w:type="spellStart"/>
            <w:r>
              <w:rPr>
                <w:rStyle w:val="HTMLCode"/>
                <w:rFonts w:eastAsiaTheme="minorHAnsi"/>
              </w:rPr>
              <w:t>user_name</w:t>
            </w:r>
            <w:proofErr w:type="spellEnd"/>
            <w:r>
              <w:rPr>
                <w:rStyle w:val="HTMLCode"/>
                <w:rFonts w:eastAsiaTheme="minorHAnsi"/>
              </w:rPr>
              <w:t xml:space="preserve">, </w:t>
            </w:r>
            <w:proofErr w:type="spellStart"/>
            <w:r>
              <w:rPr>
                <w:rStyle w:val="HTMLCode"/>
                <w:rFonts w:eastAsiaTheme="minorHAnsi"/>
              </w:rPr>
              <w:t>entry_date</w:t>
            </w:r>
            <w:proofErr w:type="spellEnd"/>
            <w:r>
              <w:rPr>
                <w:rStyle w:val="HTMLCode"/>
                <w:rFonts w:eastAsiaTheme="minorHAnsi"/>
              </w:rPr>
              <w:t xml:space="preserve">, operation) </w:t>
            </w:r>
          </w:p>
          <w:p w14:paraId="45B141DC" w14:textId="77777777" w:rsidR="00076FD7" w:rsidRDefault="00076FD7" w:rsidP="00076FD7">
            <w:r>
              <w:rPr>
                <w:rStyle w:val="HTMLCode"/>
                <w:rFonts w:eastAsiaTheme="minorHAnsi"/>
              </w:rPr>
              <w:t>    </w:t>
            </w:r>
            <w:proofErr w:type="gramStart"/>
            <w:r>
              <w:rPr>
                <w:rStyle w:val="HTMLCode"/>
                <w:rFonts w:eastAsiaTheme="minorHAnsi"/>
              </w:rPr>
              <w:t>VALUES(</w:t>
            </w:r>
            <w:proofErr w:type="gramEnd"/>
            <w:r>
              <w:rPr>
                <w:rStyle w:val="HTMLCode"/>
                <w:rFonts w:eastAsiaTheme="minorHAnsi"/>
              </w:rPr>
              <w:t>:NEW.SH_NAME, Null</w:t>
            </w:r>
            <w:r>
              <w:t xml:space="preserve"> </w:t>
            </w:r>
            <w:r>
              <w:rPr>
                <w:rStyle w:val="HTMLCode"/>
                <w:rFonts w:eastAsiaTheme="minorHAnsi"/>
              </w:rPr>
              <w:t xml:space="preserve">, </w:t>
            </w:r>
            <w:proofErr w:type="spellStart"/>
            <w:r>
              <w:rPr>
                <w:rStyle w:val="HTMLCode"/>
                <w:rFonts w:eastAsiaTheme="minorHAnsi"/>
              </w:rPr>
              <w:t>v_user</w:t>
            </w:r>
            <w:proofErr w:type="spellEnd"/>
            <w:r>
              <w:rPr>
                <w:rStyle w:val="HTMLCode"/>
                <w:rFonts w:eastAsiaTheme="minorHAnsi"/>
              </w:rPr>
              <w:t xml:space="preserve">, </w:t>
            </w:r>
            <w:proofErr w:type="spellStart"/>
            <w:r>
              <w:rPr>
                <w:rStyle w:val="HTMLCode"/>
                <w:rFonts w:eastAsiaTheme="minorHAnsi"/>
              </w:rPr>
              <w:t>v_date</w:t>
            </w:r>
            <w:proofErr w:type="spellEnd"/>
            <w:r>
              <w:rPr>
                <w:rStyle w:val="HTMLCode"/>
                <w:rFonts w:eastAsiaTheme="minorHAnsi"/>
              </w:rPr>
              <w:t xml:space="preserve">, 'Insert');  </w:t>
            </w:r>
          </w:p>
          <w:p w14:paraId="3C387B33" w14:textId="77777777" w:rsidR="00076FD7" w:rsidRDefault="00076FD7" w:rsidP="00076FD7">
            <w:r>
              <w:rPr>
                <w:rStyle w:val="HTMLCode"/>
                <w:rFonts w:eastAsiaTheme="minorHAnsi"/>
              </w:rPr>
              <w:t>  ELSIF DELETING THEN</w:t>
            </w:r>
          </w:p>
          <w:p w14:paraId="5DDB2B0B" w14:textId="77777777" w:rsidR="00076FD7" w:rsidRDefault="00076FD7" w:rsidP="00076FD7">
            <w:r>
              <w:rPr>
                <w:rStyle w:val="HTMLCode"/>
                <w:rFonts w:eastAsiaTheme="minorHAnsi"/>
              </w:rPr>
              <w:t>    INSERT</w:t>
            </w:r>
            <w:r>
              <w:t xml:space="preserve"> </w:t>
            </w:r>
            <w:r>
              <w:rPr>
                <w:rStyle w:val="HTMLCode"/>
                <w:rFonts w:eastAsiaTheme="minorHAnsi"/>
              </w:rPr>
              <w:t>INTO</w:t>
            </w:r>
            <w:r>
              <w:t xml:space="preserve"> </w:t>
            </w:r>
            <w:proofErr w:type="spellStart"/>
            <w:r>
              <w:rPr>
                <w:rStyle w:val="HTMLCode"/>
                <w:rFonts w:eastAsiaTheme="minorHAnsi"/>
              </w:rPr>
              <w:t>sh_audit</w:t>
            </w:r>
            <w:proofErr w:type="spellEnd"/>
            <w:r>
              <w:rPr>
                <w:rStyle w:val="HTMLCode"/>
                <w:rFonts w:eastAsiaTheme="minorHAnsi"/>
              </w:rPr>
              <w:t xml:space="preserve"> (</w:t>
            </w:r>
            <w:proofErr w:type="spellStart"/>
            <w:r>
              <w:rPr>
                <w:rStyle w:val="HTMLCode"/>
                <w:rFonts w:eastAsiaTheme="minorHAnsi"/>
              </w:rPr>
              <w:t>new_</w:t>
            </w:r>
            <w:proofErr w:type="gramStart"/>
            <w:r>
              <w:rPr>
                <w:rStyle w:val="HTMLCode"/>
                <w:rFonts w:eastAsiaTheme="minorHAnsi"/>
              </w:rPr>
              <w:t>name,old</w:t>
            </w:r>
            <w:proofErr w:type="gramEnd"/>
            <w:r>
              <w:rPr>
                <w:rStyle w:val="HTMLCode"/>
                <w:rFonts w:eastAsiaTheme="minorHAnsi"/>
              </w:rPr>
              <w:t>_name</w:t>
            </w:r>
            <w:proofErr w:type="spellEnd"/>
            <w:r>
              <w:rPr>
                <w:rStyle w:val="HTMLCode"/>
                <w:rFonts w:eastAsiaTheme="minorHAnsi"/>
              </w:rPr>
              <w:t xml:space="preserve">, </w:t>
            </w:r>
            <w:proofErr w:type="spellStart"/>
            <w:r>
              <w:rPr>
                <w:rStyle w:val="HTMLCode"/>
                <w:rFonts w:eastAsiaTheme="minorHAnsi"/>
              </w:rPr>
              <w:t>user_name</w:t>
            </w:r>
            <w:proofErr w:type="spellEnd"/>
            <w:r>
              <w:rPr>
                <w:rStyle w:val="HTMLCode"/>
                <w:rFonts w:eastAsiaTheme="minorHAnsi"/>
              </w:rPr>
              <w:t xml:space="preserve">, </w:t>
            </w:r>
            <w:proofErr w:type="spellStart"/>
            <w:r>
              <w:rPr>
                <w:rStyle w:val="HTMLCode"/>
                <w:rFonts w:eastAsiaTheme="minorHAnsi"/>
              </w:rPr>
              <w:t>entry_date</w:t>
            </w:r>
            <w:proofErr w:type="spellEnd"/>
            <w:r>
              <w:rPr>
                <w:rStyle w:val="HTMLCode"/>
                <w:rFonts w:eastAsiaTheme="minorHAnsi"/>
              </w:rPr>
              <w:t>, operation)</w:t>
            </w:r>
          </w:p>
          <w:p w14:paraId="3C0F24D4" w14:textId="77777777" w:rsidR="00076FD7" w:rsidRDefault="00076FD7" w:rsidP="00076FD7">
            <w:r>
              <w:rPr>
                <w:rStyle w:val="HTMLCode"/>
                <w:rFonts w:eastAsiaTheme="minorHAnsi"/>
              </w:rPr>
              <w:t>    </w:t>
            </w:r>
            <w:proofErr w:type="gramStart"/>
            <w:r>
              <w:rPr>
                <w:rStyle w:val="HTMLCode"/>
                <w:rFonts w:eastAsiaTheme="minorHAnsi"/>
              </w:rPr>
              <w:t>VALUES(</w:t>
            </w:r>
            <w:proofErr w:type="gramEnd"/>
            <w:r>
              <w:rPr>
                <w:rStyle w:val="HTMLCode"/>
                <w:rFonts w:eastAsiaTheme="minorHAnsi"/>
              </w:rPr>
              <w:t xml:space="preserve">NULL,:OLD.SH_NAME, </w:t>
            </w:r>
            <w:proofErr w:type="spellStart"/>
            <w:r>
              <w:rPr>
                <w:rStyle w:val="HTMLCode"/>
                <w:rFonts w:eastAsiaTheme="minorHAnsi"/>
              </w:rPr>
              <w:t>v_user</w:t>
            </w:r>
            <w:proofErr w:type="spellEnd"/>
            <w:r>
              <w:rPr>
                <w:rStyle w:val="HTMLCode"/>
                <w:rFonts w:eastAsiaTheme="minorHAnsi"/>
              </w:rPr>
              <w:t xml:space="preserve">, </w:t>
            </w:r>
            <w:proofErr w:type="spellStart"/>
            <w:r>
              <w:rPr>
                <w:rStyle w:val="HTMLCode"/>
                <w:rFonts w:eastAsiaTheme="minorHAnsi"/>
              </w:rPr>
              <w:t>v_date</w:t>
            </w:r>
            <w:proofErr w:type="spellEnd"/>
            <w:r>
              <w:rPr>
                <w:rStyle w:val="HTMLCode"/>
                <w:rFonts w:eastAsiaTheme="minorHAnsi"/>
              </w:rPr>
              <w:t>, 'Delete');</w:t>
            </w:r>
          </w:p>
          <w:p w14:paraId="2C04BF12" w14:textId="77777777" w:rsidR="00076FD7" w:rsidRDefault="00076FD7" w:rsidP="00076FD7">
            <w:r>
              <w:rPr>
                <w:rStyle w:val="HTMLCode"/>
                <w:rFonts w:eastAsiaTheme="minorHAnsi"/>
              </w:rPr>
              <w:t>  ELSIF UPDATING THEN</w:t>
            </w:r>
          </w:p>
          <w:p w14:paraId="4D22D826" w14:textId="77777777" w:rsidR="00076FD7" w:rsidRDefault="00076FD7" w:rsidP="00076FD7">
            <w:r>
              <w:rPr>
                <w:rStyle w:val="HTMLCode"/>
                <w:rFonts w:eastAsiaTheme="minorHAnsi"/>
              </w:rPr>
              <w:t>    INSERT</w:t>
            </w:r>
            <w:r>
              <w:t xml:space="preserve"> </w:t>
            </w:r>
            <w:r>
              <w:rPr>
                <w:rStyle w:val="HTMLCode"/>
                <w:rFonts w:eastAsiaTheme="minorHAnsi"/>
              </w:rPr>
              <w:t>INTO</w:t>
            </w:r>
            <w:r>
              <w:t xml:space="preserve"> </w:t>
            </w:r>
            <w:proofErr w:type="spellStart"/>
            <w:r>
              <w:rPr>
                <w:rStyle w:val="HTMLCode"/>
                <w:rFonts w:eastAsiaTheme="minorHAnsi"/>
              </w:rPr>
              <w:t>sh_audit</w:t>
            </w:r>
            <w:proofErr w:type="spellEnd"/>
            <w:r>
              <w:rPr>
                <w:rStyle w:val="HTMLCode"/>
                <w:rFonts w:eastAsiaTheme="minorHAnsi"/>
              </w:rPr>
              <w:t xml:space="preserve"> (</w:t>
            </w:r>
            <w:proofErr w:type="spellStart"/>
            <w:r>
              <w:rPr>
                <w:rStyle w:val="HTMLCode"/>
                <w:rFonts w:eastAsiaTheme="minorHAnsi"/>
              </w:rPr>
              <w:t>new_</w:t>
            </w:r>
            <w:proofErr w:type="gramStart"/>
            <w:r>
              <w:rPr>
                <w:rStyle w:val="HTMLCode"/>
                <w:rFonts w:eastAsiaTheme="minorHAnsi"/>
              </w:rPr>
              <w:t>name,old</w:t>
            </w:r>
            <w:proofErr w:type="gramEnd"/>
            <w:r>
              <w:rPr>
                <w:rStyle w:val="HTMLCode"/>
                <w:rFonts w:eastAsiaTheme="minorHAnsi"/>
              </w:rPr>
              <w:t>_name</w:t>
            </w:r>
            <w:proofErr w:type="spellEnd"/>
            <w:r>
              <w:rPr>
                <w:rStyle w:val="HTMLCode"/>
                <w:rFonts w:eastAsiaTheme="minorHAnsi"/>
              </w:rPr>
              <w:t xml:space="preserve">, </w:t>
            </w:r>
            <w:proofErr w:type="spellStart"/>
            <w:r>
              <w:rPr>
                <w:rStyle w:val="HTMLCode"/>
                <w:rFonts w:eastAsiaTheme="minorHAnsi"/>
              </w:rPr>
              <w:t>user_name</w:t>
            </w:r>
            <w:proofErr w:type="spellEnd"/>
            <w:r>
              <w:rPr>
                <w:rStyle w:val="HTMLCode"/>
                <w:rFonts w:eastAsiaTheme="minorHAnsi"/>
              </w:rPr>
              <w:t xml:space="preserve">, </w:t>
            </w:r>
            <w:proofErr w:type="spellStart"/>
            <w:r>
              <w:rPr>
                <w:rStyle w:val="HTMLCode"/>
                <w:rFonts w:eastAsiaTheme="minorHAnsi"/>
              </w:rPr>
              <w:t>entry_date</w:t>
            </w:r>
            <w:proofErr w:type="spellEnd"/>
            <w:r>
              <w:rPr>
                <w:rStyle w:val="HTMLCode"/>
                <w:rFonts w:eastAsiaTheme="minorHAnsi"/>
              </w:rPr>
              <w:t xml:space="preserve">, operation) </w:t>
            </w:r>
          </w:p>
          <w:p w14:paraId="4CCB1600" w14:textId="77777777" w:rsidR="00076FD7" w:rsidRDefault="00076FD7" w:rsidP="00076FD7">
            <w:r>
              <w:rPr>
                <w:rStyle w:val="HTMLCode"/>
                <w:rFonts w:eastAsiaTheme="minorHAnsi"/>
              </w:rPr>
              <w:t>    </w:t>
            </w:r>
            <w:proofErr w:type="gramStart"/>
            <w:r>
              <w:rPr>
                <w:rStyle w:val="HTMLCode"/>
                <w:rFonts w:eastAsiaTheme="minorHAnsi"/>
              </w:rPr>
              <w:t>VALUES(</w:t>
            </w:r>
            <w:proofErr w:type="gramEnd"/>
            <w:r>
              <w:rPr>
                <w:rStyle w:val="HTMLCode"/>
                <w:rFonts w:eastAsiaTheme="minorHAnsi"/>
              </w:rPr>
              <w:t xml:space="preserve">:NEW.SH_NAME, :OLD.SH_NAME, </w:t>
            </w:r>
            <w:proofErr w:type="spellStart"/>
            <w:r>
              <w:rPr>
                <w:rStyle w:val="HTMLCode"/>
                <w:rFonts w:eastAsiaTheme="minorHAnsi"/>
              </w:rPr>
              <w:t>v_user</w:t>
            </w:r>
            <w:proofErr w:type="spellEnd"/>
            <w:r>
              <w:rPr>
                <w:rStyle w:val="HTMLCode"/>
                <w:rFonts w:eastAsiaTheme="minorHAnsi"/>
              </w:rPr>
              <w:t xml:space="preserve">, </w:t>
            </w:r>
            <w:proofErr w:type="spellStart"/>
            <w:r>
              <w:rPr>
                <w:rStyle w:val="HTMLCode"/>
                <w:rFonts w:eastAsiaTheme="minorHAnsi"/>
              </w:rPr>
              <w:t>v_date,'Update</w:t>
            </w:r>
            <w:proofErr w:type="spellEnd"/>
            <w:r>
              <w:rPr>
                <w:rStyle w:val="HTMLCode"/>
                <w:rFonts w:eastAsiaTheme="minorHAnsi"/>
              </w:rPr>
              <w:t>');</w:t>
            </w:r>
          </w:p>
          <w:p w14:paraId="2617E2EE" w14:textId="77777777" w:rsidR="00076FD7" w:rsidRDefault="00076FD7" w:rsidP="00076FD7">
            <w:r>
              <w:rPr>
                <w:rStyle w:val="HTMLCode"/>
                <w:rFonts w:eastAsiaTheme="minorHAnsi"/>
              </w:rPr>
              <w:t>  END</w:t>
            </w:r>
            <w:r>
              <w:t xml:space="preserve"> </w:t>
            </w:r>
            <w:r>
              <w:rPr>
                <w:rStyle w:val="HTMLCode"/>
                <w:rFonts w:eastAsiaTheme="minorHAnsi"/>
              </w:rPr>
              <w:t>IF;</w:t>
            </w:r>
          </w:p>
          <w:p w14:paraId="7D6991A2" w14:textId="77777777" w:rsidR="00076FD7" w:rsidRDefault="00076FD7" w:rsidP="00076FD7">
            <w:r>
              <w:rPr>
                <w:rStyle w:val="HTMLCode"/>
                <w:rFonts w:eastAsiaTheme="minorHAnsi"/>
              </w:rPr>
              <w:t>END;</w:t>
            </w:r>
          </w:p>
          <w:p w14:paraId="5604F780" w14:textId="77777777" w:rsidR="00076FD7" w:rsidRDefault="00076FD7" w:rsidP="00076FD7">
            <w:r>
              <w:rPr>
                <w:rStyle w:val="HTMLCode"/>
                <w:rFonts w:eastAsiaTheme="minorHAnsi"/>
              </w:rPr>
              <w:t>/</w:t>
            </w:r>
          </w:p>
        </w:tc>
      </w:tr>
    </w:tbl>
    <w:p w14:paraId="350268B5" w14:textId="77777777" w:rsidR="00076FD7" w:rsidRDefault="00076FD7" w:rsidP="00076FD7">
      <w:pPr>
        <w:pStyle w:val="NormalWeb"/>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t>I would highly suggest you to watch the YouTube Video Tutorial on the same topic since there I have explained the working of this particular trigger line by line in detail.</w:t>
      </w:r>
    </w:p>
    <w:p w14:paraId="3877C318" w14:textId="77777777" w:rsidR="00076FD7" w:rsidRDefault="00076FD7" w:rsidP="00076FD7">
      <w:pPr>
        <w:pStyle w:val="NormalWeb"/>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lastRenderedPageBreak/>
        <w:t>On successful compilation this trigger will insert a row containing auditing data such as the data inserted, updated and deleted from the source table superheroes along with the username who tampered the data as well as the date and time when it was done and also the name of DML statement executed by user to tamper the data of your table.</w:t>
      </w:r>
    </w:p>
    <w:p w14:paraId="6584334D" w14:textId="77777777" w:rsidR="00076FD7" w:rsidRDefault="00076FD7" w:rsidP="00076FD7">
      <w:pPr>
        <w:pStyle w:val="Heading2"/>
        <w:shd w:val="clear" w:color="auto" w:fill="FFFFFF"/>
        <w:spacing w:before="450" w:beforeAutospacing="0" w:after="300" w:afterAutospacing="0" w:line="570" w:lineRule="atLeast"/>
        <w:rPr>
          <w:rFonts w:ascii="Arial" w:hAnsi="Arial" w:cs="Arial"/>
          <w:b w:val="0"/>
          <w:bCs w:val="0"/>
          <w:color w:val="111111"/>
          <w:sz w:val="41"/>
          <w:szCs w:val="41"/>
        </w:rPr>
      </w:pPr>
      <w:r>
        <w:rPr>
          <w:rStyle w:val="Strong"/>
          <w:rFonts w:ascii="Arial" w:eastAsiaTheme="majorEastAsia" w:hAnsi="Arial" w:cs="Arial"/>
          <w:b/>
          <w:bCs/>
          <w:color w:val="111111"/>
          <w:sz w:val="41"/>
          <w:szCs w:val="41"/>
        </w:rPr>
        <w:t>Pseudo Records (New/Old)</w:t>
      </w:r>
    </w:p>
    <w:p w14:paraId="1BB10B09" w14:textId="77777777" w:rsidR="00076FD7" w:rsidRDefault="00076FD7" w:rsidP="00076FD7">
      <w:pPr>
        <w:pStyle w:val="NormalWeb"/>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t xml:space="preserve">If you will carefully see the Insert statements used in the IF-THEN-ELSIF statements in the above code, we used some Pseudo Records such as </w:t>
      </w:r>
      <w:proofErr w:type="gramStart"/>
      <w:r>
        <w:rPr>
          <w:rFonts w:ascii="Verdana" w:hAnsi="Verdana"/>
          <w:color w:val="222222"/>
          <w:sz w:val="23"/>
          <w:szCs w:val="23"/>
        </w:rPr>
        <w:t>‘:New</w:t>
      </w:r>
      <w:proofErr w:type="gramEnd"/>
      <w:r>
        <w:rPr>
          <w:rFonts w:ascii="Verdana" w:hAnsi="Verdana"/>
          <w:color w:val="222222"/>
          <w:sz w:val="23"/>
          <w:szCs w:val="23"/>
        </w:rPr>
        <w:t xml:space="preserve">’ or ‘:Old’ followed by the name of the column of our source table </w:t>
      </w:r>
      <w:proofErr w:type="spellStart"/>
      <w:r>
        <w:rPr>
          <w:rFonts w:ascii="Verdana" w:hAnsi="Verdana"/>
          <w:color w:val="222222"/>
          <w:sz w:val="23"/>
          <w:szCs w:val="23"/>
        </w:rPr>
        <w:t>sh_name</w:t>
      </w:r>
      <w:proofErr w:type="spellEnd"/>
      <w:r>
        <w:rPr>
          <w:rFonts w:ascii="Verdana" w:hAnsi="Verdana"/>
          <w:color w:val="222222"/>
          <w:sz w:val="23"/>
          <w:szCs w:val="23"/>
        </w:rPr>
        <w:t>.</w:t>
      </w:r>
    </w:p>
    <w:p w14:paraId="7201079F" w14:textId="77777777" w:rsidR="00076FD7" w:rsidRDefault="00076FD7" w:rsidP="00076FD7">
      <w:pPr>
        <w:pStyle w:val="NormalWeb"/>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t xml:space="preserve">These </w:t>
      </w:r>
      <w:proofErr w:type="spellStart"/>
      <w:r>
        <w:rPr>
          <w:rFonts w:ascii="Verdana" w:hAnsi="Verdana"/>
          <w:color w:val="222222"/>
          <w:sz w:val="23"/>
          <w:szCs w:val="23"/>
        </w:rPr>
        <w:t>Psuedo</w:t>
      </w:r>
      <w:proofErr w:type="spellEnd"/>
      <w:r>
        <w:rPr>
          <w:rFonts w:ascii="Verdana" w:hAnsi="Verdana"/>
          <w:color w:val="222222"/>
          <w:sz w:val="23"/>
          <w:szCs w:val="23"/>
        </w:rPr>
        <w:t xml:space="preserve"> Records helps us in fetching data from the </w:t>
      </w:r>
      <w:proofErr w:type="spellStart"/>
      <w:r>
        <w:rPr>
          <w:rFonts w:ascii="Verdana" w:hAnsi="Verdana"/>
          <w:color w:val="222222"/>
          <w:sz w:val="23"/>
          <w:szCs w:val="23"/>
        </w:rPr>
        <w:t>sh_name</w:t>
      </w:r>
      <w:proofErr w:type="spellEnd"/>
      <w:r>
        <w:rPr>
          <w:rFonts w:ascii="Verdana" w:hAnsi="Verdana"/>
          <w:color w:val="222222"/>
          <w:sz w:val="23"/>
          <w:szCs w:val="23"/>
        </w:rPr>
        <w:t xml:space="preserve"> column of the underlying source table ‘Superheroes’ and storing it into the audit table </w:t>
      </w:r>
      <w:proofErr w:type="spellStart"/>
      <w:r>
        <w:rPr>
          <w:rFonts w:ascii="Verdana" w:hAnsi="Verdana"/>
          <w:color w:val="222222"/>
          <w:sz w:val="23"/>
          <w:szCs w:val="23"/>
        </w:rPr>
        <w:t>sh_audit</w:t>
      </w:r>
      <w:proofErr w:type="spellEnd"/>
      <w:r>
        <w:rPr>
          <w:rFonts w:ascii="Verdana" w:hAnsi="Verdana"/>
          <w:color w:val="222222"/>
          <w:sz w:val="23"/>
          <w:szCs w:val="23"/>
        </w:rPr>
        <w:t>.</w:t>
      </w:r>
    </w:p>
    <w:p w14:paraId="2C8E572C" w14:textId="77777777" w:rsidR="00076FD7" w:rsidRDefault="00076FD7" w:rsidP="00076FD7">
      <w:pPr>
        <w:pStyle w:val="NormalWeb"/>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t>Pseudo Record ‘: NEW’, allows you to access a row currently being processed. In other words, when a row is being inserted or updated into the superheroes table. Whereas Pseudo Record ‘: OLD’ allows you to access a row which is already being either Updated or Deleted from the superheroes table.</w:t>
      </w:r>
    </w:p>
    <w:p w14:paraId="6BB308ED" w14:textId="77777777" w:rsidR="00076FD7" w:rsidRDefault="00076FD7" w:rsidP="00076FD7">
      <w:pPr>
        <w:pStyle w:val="NormalWeb"/>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t xml:space="preserve">In order to fetch the data from the source table, you have to first write the proper Pseudo Record (New/Old) followed by dot (.) and the name of the column of the source table whose value you want to fetch. For </w:t>
      </w:r>
      <w:proofErr w:type="gramStart"/>
      <w:r>
        <w:rPr>
          <w:rFonts w:ascii="Verdana" w:hAnsi="Verdana"/>
          <w:color w:val="222222"/>
          <w:sz w:val="23"/>
          <w:szCs w:val="23"/>
        </w:rPr>
        <w:t>example</w:t>
      </w:r>
      <w:proofErr w:type="gramEnd"/>
      <w:r>
        <w:rPr>
          <w:rFonts w:ascii="Verdana" w:hAnsi="Verdana"/>
          <w:color w:val="222222"/>
          <w:sz w:val="23"/>
          <w:szCs w:val="23"/>
        </w:rPr>
        <w:t xml:space="preserve"> in our case we want to fetch the data from </w:t>
      </w:r>
      <w:proofErr w:type="spellStart"/>
      <w:r>
        <w:rPr>
          <w:rFonts w:ascii="Verdana" w:hAnsi="Verdana"/>
          <w:color w:val="222222"/>
          <w:sz w:val="23"/>
          <w:szCs w:val="23"/>
        </w:rPr>
        <w:t>sh_name</w:t>
      </w:r>
      <w:proofErr w:type="spellEnd"/>
      <w:r>
        <w:rPr>
          <w:rFonts w:ascii="Verdana" w:hAnsi="Verdana"/>
          <w:color w:val="222222"/>
          <w:sz w:val="23"/>
          <w:szCs w:val="23"/>
        </w:rPr>
        <w:t xml:space="preserve"> column which belongs to our source table superheroes. </w:t>
      </w:r>
      <w:proofErr w:type="gramStart"/>
      <w:r>
        <w:rPr>
          <w:rFonts w:ascii="Verdana" w:hAnsi="Verdana"/>
          <w:color w:val="222222"/>
          <w:sz w:val="23"/>
          <w:szCs w:val="23"/>
        </w:rPr>
        <w:t>Thus</w:t>
      </w:r>
      <w:proofErr w:type="gramEnd"/>
      <w:r>
        <w:rPr>
          <w:rFonts w:ascii="Verdana" w:hAnsi="Verdana"/>
          <w:color w:val="222222"/>
          <w:sz w:val="23"/>
          <w:szCs w:val="23"/>
        </w:rPr>
        <w:t xml:space="preserve"> we will write “: New. </w:t>
      </w:r>
      <w:proofErr w:type="spellStart"/>
      <w:r>
        <w:rPr>
          <w:rFonts w:ascii="Verdana" w:hAnsi="Verdana"/>
          <w:color w:val="222222"/>
          <w:sz w:val="23"/>
          <w:szCs w:val="23"/>
        </w:rPr>
        <w:t>sh_name</w:t>
      </w:r>
      <w:proofErr w:type="spellEnd"/>
      <w:r>
        <w:rPr>
          <w:rFonts w:ascii="Verdana" w:hAnsi="Verdana"/>
          <w:color w:val="222222"/>
          <w:sz w:val="23"/>
          <w:szCs w:val="23"/>
        </w:rPr>
        <w:t xml:space="preserve">” for fetching the current value and to fetch the previously stored value we will write “: OLD. </w:t>
      </w:r>
      <w:proofErr w:type="spellStart"/>
      <w:r>
        <w:rPr>
          <w:rFonts w:ascii="Verdana" w:hAnsi="Verdana"/>
          <w:color w:val="222222"/>
          <w:sz w:val="23"/>
          <w:szCs w:val="23"/>
        </w:rPr>
        <w:t>sh_name</w:t>
      </w:r>
      <w:proofErr w:type="spellEnd"/>
      <w:r>
        <w:rPr>
          <w:rFonts w:ascii="Verdana" w:hAnsi="Verdana"/>
          <w:color w:val="222222"/>
          <w:sz w:val="23"/>
          <w:szCs w:val="23"/>
        </w:rPr>
        <w:t xml:space="preserve">”. Once the values are fetched the INSERT </w:t>
      </w:r>
      <w:proofErr w:type="spellStart"/>
      <w:r>
        <w:rPr>
          <w:rFonts w:ascii="Verdana" w:hAnsi="Verdana"/>
          <w:color w:val="222222"/>
          <w:sz w:val="23"/>
          <w:szCs w:val="23"/>
        </w:rPr>
        <w:t>dml</w:t>
      </w:r>
      <w:proofErr w:type="spellEnd"/>
      <w:r>
        <w:rPr>
          <w:rFonts w:ascii="Verdana" w:hAnsi="Verdana"/>
          <w:color w:val="222222"/>
          <w:sz w:val="23"/>
          <w:szCs w:val="23"/>
        </w:rPr>
        <w:t xml:space="preserve"> will store these values into the respective columns of the audit table.</w:t>
      </w:r>
    </w:p>
    <w:p w14:paraId="4E6A530C" w14:textId="77777777" w:rsidR="00076FD7" w:rsidRDefault="00076FD7" w:rsidP="00076FD7">
      <w:pPr>
        <w:pStyle w:val="Heading2"/>
        <w:shd w:val="clear" w:color="auto" w:fill="FFFFFF"/>
        <w:spacing w:before="450" w:beforeAutospacing="0" w:after="300" w:afterAutospacing="0" w:line="570" w:lineRule="atLeast"/>
        <w:rPr>
          <w:rFonts w:ascii="Arial" w:hAnsi="Arial" w:cs="Arial"/>
          <w:b w:val="0"/>
          <w:bCs w:val="0"/>
          <w:color w:val="111111"/>
          <w:sz w:val="41"/>
          <w:szCs w:val="41"/>
        </w:rPr>
      </w:pPr>
      <w:r>
        <w:rPr>
          <w:rStyle w:val="Strong"/>
          <w:rFonts w:ascii="Arial" w:eastAsiaTheme="majorEastAsia" w:hAnsi="Arial" w:cs="Arial"/>
          <w:b/>
          <w:bCs/>
          <w:color w:val="111111"/>
          <w:sz w:val="41"/>
          <w:szCs w:val="41"/>
        </w:rPr>
        <w:t>Restriction on Pseudo Record</w:t>
      </w:r>
    </w:p>
    <w:p w14:paraId="6000E360" w14:textId="77777777" w:rsidR="00076FD7" w:rsidRDefault="00076FD7" w:rsidP="00B969E5">
      <w:pPr>
        <w:numPr>
          <w:ilvl w:val="0"/>
          <w:numId w:val="24"/>
        </w:numPr>
        <w:shd w:val="clear" w:color="auto" w:fill="FFFFFF"/>
        <w:spacing w:before="100" w:beforeAutospacing="1" w:after="150" w:line="240" w:lineRule="auto"/>
        <w:ind w:left="1035"/>
        <w:rPr>
          <w:rFonts w:ascii="Verdana" w:hAnsi="Verdana" w:cs="Times New Roman"/>
          <w:color w:val="222222"/>
          <w:sz w:val="23"/>
          <w:szCs w:val="23"/>
        </w:rPr>
      </w:pPr>
      <w:r>
        <w:rPr>
          <w:rFonts w:ascii="Verdana" w:hAnsi="Verdana"/>
          <w:color w:val="222222"/>
          <w:sz w:val="23"/>
          <w:szCs w:val="23"/>
        </w:rPr>
        <w:t>For an INSERT trigger, OLD contain no values, and NEW contain the new values.</w:t>
      </w:r>
    </w:p>
    <w:p w14:paraId="1D1FC8EC" w14:textId="77777777" w:rsidR="00076FD7" w:rsidRDefault="00076FD7" w:rsidP="00B969E5">
      <w:pPr>
        <w:numPr>
          <w:ilvl w:val="0"/>
          <w:numId w:val="24"/>
        </w:numPr>
        <w:shd w:val="clear" w:color="auto" w:fill="FFFFFF"/>
        <w:spacing w:before="100" w:beforeAutospacing="1" w:after="150" w:line="240" w:lineRule="auto"/>
        <w:ind w:left="1035"/>
        <w:rPr>
          <w:rFonts w:ascii="Verdana" w:hAnsi="Verdana"/>
          <w:color w:val="222222"/>
          <w:sz w:val="23"/>
          <w:szCs w:val="23"/>
        </w:rPr>
      </w:pPr>
      <w:r>
        <w:rPr>
          <w:rFonts w:ascii="Verdana" w:hAnsi="Verdana"/>
          <w:color w:val="222222"/>
          <w:sz w:val="23"/>
          <w:szCs w:val="23"/>
        </w:rPr>
        <w:t>For an UPDATE trigger, OLD contain the old values, and NEW contain the new values.</w:t>
      </w:r>
    </w:p>
    <w:p w14:paraId="676BC08D" w14:textId="77777777" w:rsidR="00076FD7" w:rsidRDefault="00076FD7" w:rsidP="00B969E5">
      <w:pPr>
        <w:numPr>
          <w:ilvl w:val="0"/>
          <w:numId w:val="24"/>
        </w:numPr>
        <w:shd w:val="clear" w:color="auto" w:fill="FFFFFF"/>
        <w:spacing w:before="100" w:beforeAutospacing="1" w:after="0" w:line="240" w:lineRule="auto"/>
        <w:ind w:left="1035"/>
        <w:rPr>
          <w:rFonts w:ascii="Verdana" w:hAnsi="Verdana"/>
          <w:color w:val="222222"/>
          <w:sz w:val="23"/>
          <w:szCs w:val="23"/>
        </w:rPr>
      </w:pPr>
      <w:r>
        <w:rPr>
          <w:rFonts w:ascii="Verdana" w:hAnsi="Verdana"/>
          <w:color w:val="222222"/>
          <w:sz w:val="23"/>
          <w:szCs w:val="23"/>
        </w:rPr>
        <w:t>For a DELETE trigger, OLD contain the old values, and NEW contain no values.</w:t>
      </w:r>
    </w:p>
    <w:p w14:paraId="2BC6D19E" w14:textId="77777777" w:rsidR="00076FD7" w:rsidRDefault="00076FD7" w:rsidP="00076FD7">
      <w:pPr>
        <w:pStyle w:val="NormalWeb"/>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t> </w:t>
      </w:r>
    </w:p>
    <w:p w14:paraId="05645F90" w14:textId="3621506E" w:rsidR="00076FD7" w:rsidRDefault="00076FD7" w:rsidP="00076FD7">
      <w:pPr>
        <w:pStyle w:val="NormalWeb"/>
        <w:shd w:val="clear" w:color="auto" w:fill="FFFFFF"/>
        <w:spacing w:before="0" w:beforeAutospacing="0" w:after="390" w:afterAutospacing="0"/>
        <w:rPr>
          <w:rFonts w:ascii="Verdana" w:hAnsi="Verdana"/>
          <w:color w:val="222222"/>
          <w:sz w:val="23"/>
          <w:szCs w:val="23"/>
        </w:rPr>
      </w:pPr>
      <w:r>
        <w:rPr>
          <w:rFonts w:ascii="Verdana" w:hAnsi="Verdana"/>
          <w:noProof/>
          <w:color w:val="222222"/>
          <w:sz w:val="23"/>
          <w:szCs w:val="23"/>
        </w:rPr>
        <w:lastRenderedPageBreak/>
        <w:drawing>
          <wp:inline distT="0" distB="0" distL="0" distR="0" wp14:anchorId="558821F7" wp14:editId="17912411">
            <wp:extent cx="4286250" cy="2085975"/>
            <wp:effectExtent l="0" t="0" r="0" b="0"/>
            <wp:docPr id="7" name="Picture 7" descr="table auditing using dml triggers in pl/sql by manish shar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able auditing using dml triggers in pl/sql by manish sharm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86250" cy="2085975"/>
                    </a:xfrm>
                    <a:prstGeom prst="rect">
                      <a:avLst/>
                    </a:prstGeom>
                    <a:noFill/>
                    <a:ln>
                      <a:noFill/>
                    </a:ln>
                  </pic:spPr>
                </pic:pic>
              </a:graphicData>
            </a:graphic>
          </wp:inline>
        </w:drawing>
      </w:r>
    </w:p>
    <w:p w14:paraId="76B2BD86" w14:textId="77777777" w:rsidR="00076FD7" w:rsidRDefault="00076FD7" w:rsidP="00076FD7">
      <w:pPr>
        <w:pStyle w:val="NormalWeb"/>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t>Once you execute and compile this trigger then you can take it on a test run by writing DML statements on the underlying source table ‘</w:t>
      </w:r>
      <w:r>
        <w:rPr>
          <w:rStyle w:val="Emphasis"/>
          <w:rFonts w:ascii="Verdana" w:hAnsi="Verdana"/>
          <w:color w:val="222222"/>
          <w:sz w:val="23"/>
          <w:szCs w:val="23"/>
        </w:rPr>
        <w:t>Superheroes’</w:t>
      </w:r>
      <w:r>
        <w:rPr>
          <w:rFonts w:ascii="Verdana" w:hAnsi="Verdana"/>
          <w:color w:val="222222"/>
          <w:sz w:val="23"/>
          <w:szCs w:val="23"/>
        </w:rPr>
        <w:t xml:space="preserve">. For </w:t>
      </w:r>
      <w:proofErr w:type="gramStart"/>
      <w:r>
        <w:rPr>
          <w:rFonts w:ascii="Verdana" w:hAnsi="Verdana"/>
          <w:color w:val="222222"/>
          <w:sz w:val="23"/>
          <w:szCs w:val="23"/>
        </w:rPr>
        <w:t>example</w:t>
      </w:r>
      <w:proofErr w:type="gramEnd"/>
      <w:r>
        <w:rPr>
          <w:rFonts w:ascii="Verdana" w:hAnsi="Verdana"/>
          <w:color w:val="222222"/>
          <w:sz w:val="23"/>
          <w:szCs w:val="23"/>
        </w:rPr>
        <w:t xml:space="preserve"> you can try Inserting a row in superheroes table and then check the audit table whether there is some data or not.</w:t>
      </w:r>
    </w:p>
    <w:tbl>
      <w:tblPr>
        <w:tblW w:w="10440" w:type="dxa"/>
        <w:tblCellMar>
          <w:left w:w="0" w:type="dxa"/>
          <w:right w:w="0" w:type="dxa"/>
        </w:tblCellMar>
        <w:tblLook w:val="04A0" w:firstRow="1" w:lastRow="0" w:firstColumn="1" w:lastColumn="0" w:noHBand="0" w:noVBand="1"/>
      </w:tblPr>
      <w:tblGrid>
        <w:gridCol w:w="510"/>
        <w:gridCol w:w="9930"/>
      </w:tblGrid>
      <w:tr w:rsidR="00076FD7" w14:paraId="2AD66D87" w14:textId="77777777" w:rsidTr="00076FD7">
        <w:tc>
          <w:tcPr>
            <w:tcW w:w="0" w:type="auto"/>
            <w:vAlign w:val="center"/>
            <w:hideMark/>
          </w:tcPr>
          <w:p w14:paraId="421DAFF2" w14:textId="77777777" w:rsidR="00076FD7" w:rsidRDefault="00076FD7" w:rsidP="00076FD7">
            <w:pPr>
              <w:rPr>
                <w:rFonts w:ascii="Times New Roman" w:hAnsi="Times New Roman"/>
                <w:sz w:val="24"/>
                <w:szCs w:val="24"/>
              </w:rPr>
            </w:pPr>
            <w:r>
              <w:t>1</w:t>
            </w:r>
          </w:p>
        </w:tc>
        <w:tc>
          <w:tcPr>
            <w:tcW w:w="9930" w:type="dxa"/>
            <w:vAlign w:val="center"/>
            <w:hideMark/>
          </w:tcPr>
          <w:p w14:paraId="07F3B0E8" w14:textId="77777777" w:rsidR="00076FD7" w:rsidRDefault="00076FD7" w:rsidP="00076FD7">
            <w:r>
              <w:rPr>
                <w:rStyle w:val="HTMLCode"/>
                <w:rFonts w:eastAsiaTheme="minorHAnsi"/>
              </w:rPr>
              <w:t>INSERT</w:t>
            </w:r>
            <w:r>
              <w:t xml:space="preserve"> </w:t>
            </w:r>
            <w:r>
              <w:rPr>
                <w:rStyle w:val="HTMLCode"/>
                <w:rFonts w:eastAsiaTheme="minorHAnsi"/>
              </w:rPr>
              <w:t>INTO</w:t>
            </w:r>
            <w:r>
              <w:t xml:space="preserve"> </w:t>
            </w:r>
            <w:r>
              <w:rPr>
                <w:rStyle w:val="HTMLCode"/>
                <w:rFonts w:eastAsiaTheme="minorHAnsi"/>
              </w:rPr>
              <w:t>superheroes VALUES</w:t>
            </w:r>
            <w:r>
              <w:t xml:space="preserve"> </w:t>
            </w:r>
            <w:r>
              <w:rPr>
                <w:rStyle w:val="HTMLCode"/>
                <w:rFonts w:eastAsiaTheme="minorHAnsi"/>
              </w:rPr>
              <w:t>('Superman');</w:t>
            </w:r>
          </w:p>
        </w:tc>
      </w:tr>
    </w:tbl>
    <w:p w14:paraId="7F34A530" w14:textId="77777777" w:rsidR="00076FD7" w:rsidRDefault="00076FD7" w:rsidP="00076FD7">
      <w:pPr>
        <w:pStyle w:val="NormalWeb"/>
        <w:shd w:val="clear" w:color="auto" w:fill="FFFFFF"/>
        <w:spacing w:before="0" w:beforeAutospacing="0" w:after="390" w:afterAutospacing="0"/>
        <w:rPr>
          <w:rFonts w:ascii="Verdana" w:hAnsi="Verdana"/>
          <w:color w:val="222222"/>
          <w:sz w:val="23"/>
          <w:szCs w:val="23"/>
        </w:rPr>
      </w:pPr>
      <w:proofErr w:type="gramStart"/>
      <w:r>
        <w:rPr>
          <w:rFonts w:ascii="Verdana" w:hAnsi="Verdana"/>
          <w:color w:val="222222"/>
          <w:sz w:val="23"/>
          <w:szCs w:val="23"/>
        </w:rPr>
        <w:t>Similarly</w:t>
      </w:r>
      <w:proofErr w:type="gramEnd"/>
      <w:r>
        <w:rPr>
          <w:rFonts w:ascii="Verdana" w:hAnsi="Verdana"/>
          <w:color w:val="222222"/>
          <w:sz w:val="23"/>
          <w:szCs w:val="23"/>
        </w:rPr>
        <w:t xml:space="preserve"> you can write Update and Delete DML statements on Superheroes table.</w:t>
      </w:r>
    </w:p>
    <w:tbl>
      <w:tblPr>
        <w:tblW w:w="10440" w:type="dxa"/>
        <w:tblCellMar>
          <w:left w:w="0" w:type="dxa"/>
          <w:right w:w="0" w:type="dxa"/>
        </w:tblCellMar>
        <w:tblLook w:val="04A0" w:firstRow="1" w:lastRow="0" w:firstColumn="1" w:lastColumn="0" w:noHBand="0" w:noVBand="1"/>
      </w:tblPr>
      <w:tblGrid>
        <w:gridCol w:w="510"/>
        <w:gridCol w:w="9930"/>
      </w:tblGrid>
      <w:tr w:rsidR="00076FD7" w14:paraId="3B9D59AE" w14:textId="77777777" w:rsidTr="00076FD7">
        <w:tc>
          <w:tcPr>
            <w:tcW w:w="0" w:type="auto"/>
            <w:vAlign w:val="center"/>
            <w:hideMark/>
          </w:tcPr>
          <w:p w14:paraId="21B217C7" w14:textId="77777777" w:rsidR="00076FD7" w:rsidRDefault="00076FD7" w:rsidP="00076FD7">
            <w:pPr>
              <w:rPr>
                <w:rFonts w:ascii="Times New Roman" w:hAnsi="Times New Roman"/>
                <w:sz w:val="24"/>
                <w:szCs w:val="24"/>
              </w:rPr>
            </w:pPr>
            <w:r>
              <w:t>1</w:t>
            </w:r>
          </w:p>
          <w:p w14:paraId="4846F227" w14:textId="77777777" w:rsidR="00076FD7" w:rsidRDefault="00076FD7" w:rsidP="00076FD7">
            <w:r>
              <w:t>2</w:t>
            </w:r>
          </w:p>
          <w:p w14:paraId="64C4993C" w14:textId="77777777" w:rsidR="00076FD7" w:rsidRDefault="00076FD7" w:rsidP="00076FD7">
            <w:r>
              <w:t>3</w:t>
            </w:r>
          </w:p>
        </w:tc>
        <w:tc>
          <w:tcPr>
            <w:tcW w:w="9930" w:type="dxa"/>
            <w:vAlign w:val="center"/>
            <w:hideMark/>
          </w:tcPr>
          <w:p w14:paraId="65376F2E" w14:textId="77777777" w:rsidR="00076FD7" w:rsidRDefault="00076FD7" w:rsidP="00076FD7">
            <w:r>
              <w:rPr>
                <w:rStyle w:val="HTMLCode"/>
                <w:rFonts w:eastAsiaTheme="minorHAnsi"/>
              </w:rPr>
              <w:t>UPDATE</w:t>
            </w:r>
            <w:r>
              <w:t xml:space="preserve"> </w:t>
            </w:r>
            <w:r>
              <w:rPr>
                <w:rStyle w:val="HTMLCode"/>
                <w:rFonts w:eastAsiaTheme="minorHAnsi"/>
              </w:rPr>
              <w:t>SUPERHEROES SET</w:t>
            </w:r>
            <w:r>
              <w:t xml:space="preserve"> </w:t>
            </w:r>
            <w:r>
              <w:rPr>
                <w:rStyle w:val="HTMLCode"/>
                <w:rFonts w:eastAsiaTheme="minorHAnsi"/>
              </w:rPr>
              <w:t>SH_NAME = 'Ironman'</w:t>
            </w:r>
            <w:r>
              <w:t xml:space="preserve"> </w:t>
            </w:r>
            <w:r>
              <w:rPr>
                <w:rStyle w:val="HTMLCode"/>
                <w:rFonts w:eastAsiaTheme="minorHAnsi"/>
              </w:rPr>
              <w:t>WHERE</w:t>
            </w:r>
            <w:r>
              <w:t xml:space="preserve"> </w:t>
            </w:r>
            <w:r>
              <w:rPr>
                <w:rStyle w:val="HTMLCode"/>
                <w:rFonts w:eastAsiaTheme="minorHAnsi"/>
              </w:rPr>
              <w:t>SH_NAME='Superman';</w:t>
            </w:r>
          </w:p>
          <w:p w14:paraId="1AB1367E" w14:textId="77777777" w:rsidR="00076FD7" w:rsidRDefault="00076FD7" w:rsidP="00076FD7">
            <w:r>
              <w:rPr>
                <w:rStyle w:val="HTMLCode"/>
                <w:rFonts w:eastAsiaTheme="minorHAnsi"/>
              </w:rPr>
              <w:t>Or</w:t>
            </w:r>
          </w:p>
          <w:p w14:paraId="1B844024" w14:textId="77777777" w:rsidR="00076FD7" w:rsidRDefault="00076FD7" w:rsidP="00076FD7">
            <w:r>
              <w:rPr>
                <w:rStyle w:val="HTMLCode"/>
                <w:rFonts w:eastAsiaTheme="minorHAnsi"/>
              </w:rPr>
              <w:t>DELETE</w:t>
            </w:r>
            <w:r>
              <w:t xml:space="preserve"> </w:t>
            </w:r>
            <w:r>
              <w:rPr>
                <w:rStyle w:val="HTMLCode"/>
                <w:rFonts w:eastAsiaTheme="minorHAnsi"/>
              </w:rPr>
              <w:t>FROM</w:t>
            </w:r>
            <w:r>
              <w:t xml:space="preserve"> </w:t>
            </w:r>
            <w:r>
              <w:rPr>
                <w:rStyle w:val="HTMLCode"/>
                <w:rFonts w:eastAsiaTheme="minorHAnsi"/>
              </w:rPr>
              <w:t>superheroes WHERE</w:t>
            </w:r>
            <w:r>
              <w:t xml:space="preserve"> </w:t>
            </w:r>
            <w:r>
              <w:rPr>
                <w:rStyle w:val="HTMLCode"/>
                <w:rFonts w:eastAsiaTheme="minorHAnsi"/>
              </w:rPr>
              <w:t>SH_NAME = 'Ironman';</w:t>
            </w:r>
          </w:p>
        </w:tc>
      </w:tr>
    </w:tbl>
    <w:p w14:paraId="0DDFA2D9" w14:textId="4E3F88AB" w:rsidR="003214ED" w:rsidRDefault="00076FD7" w:rsidP="00076FD7">
      <w:pPr>
        <w:pStyle w:val="NormalWeb"/>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t xml:space="preserve">As soon as you execute any of these DML statements on the underlying table superheroes, the trigger will execute in the background and insert the audit data into the audit table </w:t>
      </w:r>
      <w:proofErr w:type="spellStart"/>
      <w:r>
        <w:rPr>
          <w:rFonts w:ascii="Verdana" w:hAnsi="Verdana"/>
          <w:color w:val="222222"/>
          <w:sz w:val="23"/>
          <w:szCs w:val="23"/>
        </w:rPr>
        <w:t>sh_audit</w:t>
      </w:r>
      <w:proofErr w:type="spellEnd"/>
      <w:r>
        <w:rPr>
          <w:rFonts w:ascii="Verdana" w:hAnsi="Verdana"/>
          <w:color w:val="222222"/>
          <w:sz w:val="23"/>
          <w:szCs w:val="23"/>
        </w:rPr>
        <w:t>.</w:t>
      </w:r>
    </w:p>
    <w:p w14:paraId="766AE5DA" w14:textId="7E00E550" w:rsidR="00CD4222" w:rsidRDefault="00CD4222" w:rsidP="00076FD7">
      <w:pPr>
        <w:pStyle w:val="NormalWeb"/>
        <w:shd w:val="clear" w:color="auto" w:fill="FFFFFF"/>
        <w:spacing w:before="0" w:beforeAutospacing="0" w:after="390" w:afterAutospacing="0"/>
        <w:rPr>
          <w:rFonts w:ascii="Verdana" w:hAnsi="Verdana"/>
          <w:color w:val="222222"/>
          <w:sz w:val="23"/>
          <w:szCs w:val="23"/>
        </w:rPr>
      </w:pPr>
    </w:p>
    <w:p w14:paraId="036A177E" w14:textId="77777777" w:rsidR="00CD4222" w:rsidRDefault="00CD4222" w:rsidP="00076FD7">
      <w:pPr>
        <w:pStyle w:val="NormalWeb"/>
        <w:shd w:val="clear" w:color="auto" w:fill="FFFFFF"/>
        <w:spacing w:before="0" w:beforeAutospacing="0" w:after="390" w:afterAutospacing="0"/>
        <w:rPr>
          <w:rFonts w:ascii="Verdana" w:hAnsi="Verdana"/>
          <w:color w:val="222222"/>
          <w:sz w:val="23"/>
          <w:szCs w:val="23"/>
        </w:rPr>
      </w:pPr>
    </w:p>
    <w:p w14:paraId="5B94FFD6" w14:textId="77777777" w:rsidR="003214ED" w:rsidRDefault="003214ED" w:rsidP="003214ED">
      <w:pPr>
        <w:pStyle w:val="Heading1"/>
        <w:spacing w:before="0" w:beforeAutospacing="0" w:after="105" w:afterAutospacing="0" w:line="720" w:lineRule="atLeast"/>
        <w:rPr>
          <w:rFonts w:ascii="Roboto Condensed" w:hAnsi="Roboto Condensed"/>
          <w:color w:val="111111"/>
          <w:spacing w:val="5"/>
          <w:sz w:val="63"/>
          <w:szCs w:val="63"/>
        </w:rPr>
      </w:pPr>
      <w:r>
        <w:rPr>
          <w:rFonts w:ascii="Roboto Condensed" w:hAnsi="Roboto Condensed"/>
          <w:color w:val="111111"/>
          <w:spacing w:val="5"/>
          <w:sz w:val="63"/>
          <w:szCs w:val="63"/>
        </w:rPr>
        <w:t xml:space="preserve">How </w:t>
      </w:r>
      <w:proofErr w:type="gramStart"/>
      <w:r>
        <w:rPr>
          <w:rFonts w:ascii="Roboto Condensed" w:hAnsi="Roboto Condensed"/>
          <w:color w:val="111111"/>
          <w:spacing w:val="5"/>
          <w:sz w:val="63"/>
          <w:szCs w:val="63"/>
        </w:rPr>
        <w:t>To</w:t>
      </w:r>
      <w:proofErr w:type="gramEnd"/>
      <w:r>
        <w:rPr>
          <w:rFonts w:ascii="Roboto Condensed" w:hAnsi="Roboto Condensed"/>
          <w:color w:val="111111"/>
          <w:spacing w:val="5"/>
          <w:sz w:val="63"/>
          <w:szCs w:val="63"/>
        </w:rPr>
        <w:t xml:space="preserve"> Create Synchronized Table Backup Using DML Trigger In Oracle PL/SQL</w:t>
      </w:r>
    </w:p>
    <w:p w14:paraId="622AC58B" w14:textId="77777777" w:rsidR="003214ED" w:rsidRDefault="003214ED" w:rsidP="003214ED">
      <w:pPr>
        <w:spacing w:after="105"/>
        <w:ind w:left="45" w:right="45"/>
        <w:jc w:val="center"/>
        <w:rPr>
          <w:rStyle w:val="Hyperlink"/>
          <w:color w:val="FFFFFF"/>
          <w:u w:val="none"/>
        </w:rPr>
      </w:pPr>
      <w:r>
        <w:rPr>
          <w:rFonts w:ascii="Arial" w:hAnsi="Arial" w:cs="Arial"/>
          <w:color w:val="000000"/>
          <w:sz w:val="21"/>
          <w:szCs w:val="21"/>
        </w:rPr>
        <w:lastRenderedPageBreak/>
        <w:fldChar w:fldCharType="begin"/>
      </w:r>
      <w:r>
        <w:rPr>
          <w:rFonts w:ascii="Arial" w:hAnsi="Arial" w:cs="Arial"/>
          <w:color w:val="000000"/>
          <w:sz w:val="21"/>
          <w:szCs w:val="21"/>
        </w:rPr>
        <w:instrText xml:space="preserve"> HYPERLINK "https://www.facebook.com/sharer.php?u=http%3A%2F%2Fwww.rebellionrider.com%2Fhow-to-create-synchronized-table-backup-using-dml-trigger-in-oracle-pl-sql%2F" </w:instrText>
      </w:r>
      <w:r>
        <w:rPr>
          <w:rFonts w:ascii="Arial" w:hAnsi="Arial" w:cs="Arial"/>
          <w:color w:val="000000"/>
          <w:sz w:val="21"/>
          <w:szCs w:val="21"/>
        </w:rPr>
        <w:fldChar w:fldCharType="separate"/>
      </w:r>
    </w:p>
    <w:p w14:paraId="1DE95212" w14:textId="77777777" w:rsidR="003214ED" w:rsidRDefault="003214ED" w:rsidP="003214ED">
      <w:pPr>
        <w:spacing w:after="105"/>
        <w:ind w:left="45" w:right="45"/>
        <w:jc w:val="center"/>
        <w:rPr>
          <w:rStyle w:val="Hyperlink"/>
          <w:rFonts w:ascii="Arial" w:hAnsi="Arial" w:cs="Arial"/>
          <w:color w:val="FFFFFF"/>
          <w:sz w:val="17"/>
          <w:szCs w:val="17"/>
        </w:rPr>
      </w:pPr>
      <w:r>
        <w:rPr>
          <w:rFonts w:ascii="Arial" w:hAnsi="Arial" w:cs="Arial"/>
          <w:color w:val="000000"/>
          <w:sz w:val="21"/>
          <w:szCs w:val="21"/>
        </w:rPr>
        <w:fldChar w:fldCharType="end"/>
      </w:r>
      <w:r>
        <w:rPr>
          <w:rFonts w:ascii="Arial" w:hAnsi="Arial" w:cs="Arial"/>
          <w:color w:val="000000"/>
          <w:sz w:val="21"/>
          <w:szCs w:val="21"/>
        </w:rPr>
        <w:fldChar w:fldCharType="begin"/>
      </w:r>
      <w:r>
        <w:rPr>
          <w:rFonts w:ascii="Arial" w:hAnsi="Arial" w:cs="Arial"/>
          <w:color w:val="000000"/>
          <w:sz w:val="21"/>
          <w:szCs w:val="21"/>
        </w:rPr>
        <w:instrText xml:space="preserve"> HYPERLINK "https://twitter.com/intent/tweet?text=How+To+Create+Synchronized+Table+Backup+Using+DML+Trigger+In+Oracle+PL%2FSQL&amp;url=http%3A%2F%2Fwww.rebellionrider.com%2Fhow-to-create-synchronized-table-backup-using-dml-trigger-in-oracle-pl-sql%2F&amp;via=RebellionRider" </w:instrText>
      </w:r>
      <w:r>
        <w:rPr>
          <w:rFonts w:ascii="Arial" w:hAnsi="Arial" w:cs="Arial"/>
          <w:color w:val="000000"/>
          <w:sz w:val="21"/>
          <w:szCs w:val="21"/>
        </w:rPr>
        <w:fldChar w:fldCharType="separate"/>
      </w:r>
    </w:p>
    <w:p w14:paraId="1AFE3796" w14:textId="77777777" w:rsidR="003214ED" w:rsidRDefault="003214ED" w:rsidP="003214ED">
      <w:pPr>
        <w:spacing w:after="105"/>
        <w:ind w:left="45" w:right="45"/>
        <w:jc w:val="center"/>
        <w:rPr>
          <w:rStyle w:val="Hyperlink"/>
          <w:rFonts w:ascii="Arial" w:hAnsi="Arial" w:cs="Arial"/>
          <w:color w:val="FFFFFF"/>
          <w:sz w:val="17"/>
          <w:szCs w:val="17"/>
        </w:rPr>
      </w:pPr>
      <w:r>
        <w:rPr>
          <w:rFonts w:ascii="Arial" w:hAnsi="Arial" w:cs="Arial"/>
          <w:color w:val="000000"/>
          <w:sz w:val="21"/>
          <w:szCs w:val="21"/>
        </w:rPr>
        <w:fldChar w:fldCharType="end"/>
      </w:r>
      <w:r>
        <w:rPr>
          <w:rFonts w:ascii="Arial" w:hAnsi="Arial" w:cs="Arial"/>
          <w:color w:val="000000"/>
          <w:sz w:val="21"/>
          <w:szCs w:val="21"/>
        </w:rPr>
        <w:fldChar w:fldCharType="begin"/>
      </w:r>
      <w:r>
        <w:rPr>
          <w:rFonts w:ascii="Arial" w:hAnsi="Arial" w:cs="Arial"/>
          <w:color w:val="000000"/>
          <w:sz w:val="21"/>
          <w:szCs w:val="21"/>
        </w:rPr>
        <w:instrText xml:space="preserve"> HYPERLINK "https://pinterest.com/pin/create/button/?url=http://www.rebellionrider.com/how-to-create-synchronized-table-backup-using-dml-trigger-in-oracle-pl-sql/&amp;media=&amp;description=How+To+Create+Synchronized+Table+Backup+Using+DML+Trigger+In+Oracle+PL%2FSQL" </w:instrText>
      </w:r>
      <w:r>
        <w:rPr>
          <w:rFonts w:ascii="Arial" w:hAnsi="Arial" w:cs="Arial"/>
          <w:color w:val="000000"/>
          <w:sz w:val="21"/>
          <w:szCs w:val="21"/>
        </w:rPr>
        <w:fldChar w:fldCharType="separate"/>
      </w:r>
    </w:p>
    <w:p w14:paraId="25A72E11" w14:textId="77777777" w:rsidR="003214ED" w:rsidRDefault="003214ED" w:rsidP="003214ED">
      <w:pPr>
        <w:spacing w:after="105"/>
        <w:ind w:left="45" w:right="45"/>
        <w:jc w:val="center"/>
        <w:rPr>
          <w:rStyle w:val="Hyperlink"/>
          <w:rFonts w:ascii="Arial" w:hAnsi="Arial" w:cs="Arial"/>
          <w:color w:val="FFFFFF"/>
          <w:sz w:val="17"/>
          <w:szCs w:val="17"/>
        </w:rPr>
      </w:pPr>
      <w:r>
        <w:rPr>
          <w:rFonts w:ascii="Arial" w:hAnsi="Arial" w:cs="Arial"/>
          <w:color w:val="000000"/>
          <w:sz w:val="21"/>
          <w:szCs w:val="21"/>
        </w:rPr>
        <w:fldChar w:fldCharType="end"/>
      </w:r>
      <w:r>
        <w:rPr>
          <w:rFonts w:ascii="Arial" w:hAnsi="Arial" w:cs="Arial"/>
          <w:color w:val="000000"/>
          <w:sz w:val="21"/>
          <w:szCs w:val="21"/>
        </w:rPr>
        <w:fldChar w:fldCharType="begin"/>
      </w:r>
      <w:r>
        <w:rPr>
          <w:rFonts w:ascii="Arial" w:hAnsi="Arial" w:cs="Arial"/>
          <w:color w:val="000000"/>
          <w:sz w:val="21"/>
          <w:szCs w:val="21"/>
        </w:rPr>
        <w:instrText xml:space="preserve"> HYPERLINK "https://www.linkedin.com/shareArticle?mini=true&amp;url=http://www.rebellionrider.com/how-to-create-synchronized-table-backup-using-dml-trigger-in-oracle-pl-sql/&amp;title=How+To+Create+Synchronized+Table+Backup+Using+DML+Trigger+In+Oracle+PL%2FSQL" </w:instrText>
      </w:r>
      <w:r>
        <w:rPr>
          <w:rFonts w:ascii="Arial" w:hAnsi="Arial" w:cs="Arial"/>
          <w:color w:val="000000"/>
          <w:sz w:val="21"/>
          <w:szCs w:val="21"/>
        </w:rPr>
        <w:fldChar w:fldCharType="separate"/>
      </w:r>
    </w:p>
    <w:p w14:paraId="199EFAF9" w14:textId="77777777" w:rsidR="003214ED" w:rsidRDefault="003214ED" w:rsidP="003214ED">
      <w:pPr>
        <w:spacing w:after="105"/>
        <w:ind w:left="45" w:right="45"/>
        <w:jc w:val="center"/>
        <w:rPr>
          <w:rStyle w:val="Hyperlink"/>
          <w:rFonts w:ascii="Arial" w:hAnsi="Arial" w:cs="Arial"/>
          <w:color w:val="FFFFFF"/>
          <w:sz w:val="17"/>
          <w:szCs w:val="17"/>
        </w:rPr>
      </w:pPr>
      <w:r>
        <w:rPr>
          <w:rFonts w:ascii="Arial" w:hAnsi="Arial" w:cs="Arial"/>
          <w:color w:val="000000"/>
          <w:sz w:val="21"/>
          <w:szCs w:val="21"/>
        </w:rPr>
        <w:fldChar w:fldCharType="end"/>
      </w:r>
      <w:r>
        <w:rPr>
          <w:rFonts w:ascii="Arial" w:hAnsi="Arial" w:cs="Arial"/>
          <w:color w:val="000000"/>
          <w:sz w:val="21"/>
          <w:szCs w:val="21"/>
        </w:rPr>
        <w:fldChar w:fldCharType="begin"/>
      </w:r>
      <w:r>
        <w:rPr>
          <w:rFonts w:ascii="Arial" w:hAnsi="Arial" w:cs="Arial"/>
          <w:color w:val="000000"/>
          <w:sz w:val="21"/>
          <w:szCs w:val="21"/>
        </w:rPr>
        <w:instrText xml:space="preserve"> HYPERLINK "https://reddit.com/submit?url=http://www.rebellionrider.com/how-to-create-synchronized-table-backup-using-dml-trigger-in-oracle-pl-sql/&amp;title=How+To+Create+Synchronized+Table+Backup+Using+DML+Trigger+In+Oracle+PL%2FSQL" </w:instrText>
      </w:r>
      <w:r>
        <w:rPr>
          <w:rFonts w:ascii="Arial" w:hAnsi="Arial" w:cs="Arial"/>
          <w:color w:val="000000"/>
          <w:sz w:val="21"/>
          <w:szCs w:val="21"/>
        </w:rPr>
        <w:fldChar w:fldCharType="separate"/>
      </w:r>
    </w:p>
    <w:p w14:paraId="030EF029" w14:textId="77777777" w:rsidR="003214ED" w:rsidRDefault="003214ED" w:rsidP="003214ED">
      <w:pPr>
        <w:spacing w:after="0"/>
        <w:jc w:val="center"/>
        <w:rPr>
          <w:color w:val="000000"/>
          <w:sz w:val="21"/>
          <w:szCs w:val="21"/>
        </w:rPr>
      </w:pPr>
      <w:r>
        <w:rPr>
          <w:rFonts w:ascii="Arial" w:hAnsi="Arial" w:cs="Arial"/>
          <w:color w:val="000000"/>
          <w:sz w:val="21"/>
          <w:szCs w:val="21"/>
        </w:rPr>
        <w:fldChar w:fldCharType="end"/>
      </w:r>
    </w:p>
    <w:p w14:paraId="6F20163B" w14:textId="77777777" w:rsidR="003214ED" w:rsidRDefault="003214ED" w:rsidP="003214ED">
      <w:pPr>
        <w:pStyle w:val="NormalWeb"/>
        <w:spacing w:before="0" w:beforeAutospacing="0" w:after="390" w:afterAutospacing="0"/>
        <w:rPr>
          <w:rFonts w:ascii="Verdana" w:hAnsi="Verdana"/>
          <w:color w:val="222222"/>
          <w:sz w:val="23"/>
          <w:szCs w:val="23"/>
        </w:rPr>
      </w:pPr>
      <w:r>
        <w:rPr>
          <w:rFonts w:ascii="Verdana" w:hAnsi="Verdana"/>
          <w:color w:val="222222"/>
          <w:sz w:val="23"/>
          <w:szCs w:val="23"/>
        </w:rPr>
        <w:t>Recently we learnt </w:t>
      </w:r>
      <w:hyperlink r:id="rId20" w:history="1">
        <w:r>
          <w:rPr>
            <w:rStyle w:val="Hyperlink"/>
            <w:rFonts w:ascii="Verdana" w:hAnsi="Verdana"/>
            <w:color w:val="EA2E2E"/>
            <w:sz w:val="23"/>
            <w:szCs w:val="23"/>
          </w:rPr>
          <w:t>how to audit a table using DML Triggers in Oracle database</w:t>
        </w:r>
      </w:hyperlink>
      <w:r>
        <w:rPr>
          <w:rFonts w:ascii="Verdana" w:hAnsi="Verdana"/>
          <w:color w:val="222222"/>
          <w:sz w:val="23"/>
          <w:szCs w:val="23"/>
        </w:rPr>
        <w:t> now we will see how we can make a synchronized backup copy of a table using the same. By synchronized backup copy I mean the backup table gets automatically populated or updated with the main table simultaneously.</w:t>
      </w:r>
    </w:p>
    <w:p w14:paraId="3D01BE43" w14:textId="77777777" w:rsidR="003214ED" w:rsidRDefault="003214ED" w:rsidP="003214ED">
      <w:pPr>
        <w:pStyle w:val="NormalWeb"/>
        <w:spacing w:before="0" w:beforeAutospacing="0" w:after="390" w:afterAutospacing="0"/>
        <w:rPr>
          <w:rFonts w:ascii="Verdana" w:hAnsi="Verdana"/>
          <w:color w:val="222222"/>
          <w:sz w:val="23"/>
          <w:szCs w:val="23"/>
        </w:rPr>
      </w:pPr>
      <w:r>
        <w:rPr>
          <w:rFonts w:ascii="Verdana" w:hAnsi="Verdana"/>
          <w:color w:val="222222"/>
          <w:sz w:val="23"/>
          <w:szCs w:val="23"/>
        </w:rPr>
        <w:t>For the demonstration we will require two identical tables; one which will serve as your main table that will accept the data from your database user and the second which will be your backup table. I will use the Superheroes table which we have been using since the beginning of this DML trigger series as our main table.</w:t>
      </w:r>
    </w:p>
    <w:tbl>
      <w:tblPr>
        <w:tblW w:w="10440" w:type="dxa"/>
        <w:tblCellMar>
          <w:left w:w="0" w:type="dxa"/>
          <w:right w:w="0" w:type="dxa"/>
        </w:tblCellMar>
        <w:tblLook w:val="04A0" w:firstRow="1" w:lastRow="0" w:firstColumn="1" w:lastColumn="0" w:noHBand="0" w:noVBand="1"/>
      </w:tblPr>
      <w:tblGrid>
        <w:gridCol w:w="510"/>
        <w:gridCol w:w="9930"/>
      </w:tblGrid>
      <w:tr w:rsidR="003214ED" w14:paraId="774BB02F" w14:textId="77777777" w:rsidTr="003214ED">
        <w:tc>
          <w:tcPr>
            <w:tcW w:w="0" w:type="auto"/>
            <w:vAlign w:val="center"/>
            <w:hideMark/>
          </w:tcPr>
          <w:p w14:paraId="06ECDF3E" w14:textId="77777777" w:rsidR="003214ED" w:rsidRDefault="003214ED" w:rsidP="003214ED">
            <w:pPr>
              <w:rPr>
                <w:rFonts w:ascii="Times New Roman" w:hAnsi="Times New Roman"/>
                <w:sz w:val="24"/>
                <w:szCs w:val="24"/>
              </w:rPr>
            </w:pPr>
            <w:r>
              <w:t>1</w:t>
            </w:r>
          </w:p>
          <w:p w14:paraId="483D0B44" w14:textId="77777777" w:rsidR="003214ED" w:rsidRDefault="003214ED" w:rsidP="003214ED">
            <w:r>
              <w:t>2</w:t>
            </w:r>
          </w:p>
          <w:p w14:paraId="68E5FCF4" w14:textId="77777777" w:rsidR="003214ED" w:rsidRDefault="003214ED" w:rsidP="003214ED">
            <w:r>
              <w:t>3</w:t>
            </w:r>
          </w:p>
        </w:tc>
        <w:tc>
          <w:tcPr>
            <w:tcW w:w="9930" w:type="dxa"/>
            <w:vAlign w:val="center"/>
            <w:hideMark/>
          </w:tcPr>
          <w:p w14:paraId="5A2600E5" w14:textId="77777777" w:rsidR="003214ED" w:rsidRDefault="003214ED" w:rsidP="003214ED">
            <w:r>
              <w:rPr>
                <w:rStyle w:val="HTMLCode"/>
                <w:rFonts w:eastAsiaTheme="minorHAnsi"/>
              </w:rPr>
              <w:t>CREATE</w:t>
            </w:r>
            <w:r>
              <w:t xml:space="preserve"> </w:t>
            </w:r>
            <w:r>
              <w:rPr>
                <w:rStyle w:val="HTMLCode"/>
                <w:rFonts w:eastAsiaTheme="minorHAnsi"/>
              </w:rPr>
              <w:t>TABLE</w:t>
            </w:r>
            <w:r>
              <w:t xml:space="preserve"> </w:t>
            </w:r>
            <w:proofErr w:type="gramStart"/>
            <w:r>
              <w:rPr>
                <w:rStyle w:val="HTMLCode"/>
                <w:rFonts w:eastAsiaTheme="minorHAnsi"/>
              </w:rPr>
              <w:t>superheroes(</w:t>
            </w:r>
            <w:proofErr w:type="gramEnd"/>
          </w:p>
          <w:p w14:paraId="7EFD2C60" w14:textId="77777777" w:rsidR="003214ED" w:rsidRDefault="003214ED" w:rsidP="003214ED">
            <w:r>
              <w:rPr>
                <w:rStyle w:val="HTMLCode"/>
                <w:rFonts w:eastAsiaTheme="minorHAnsi"/>
              </w:rPr>
              <w:t>    </w:t>
            </w:r>
            <w:proofErr w:type="spellStart"/>
            <w:r>
              <w:rPr>
                <w:rStyle w:val="HTMLCode"/>
                <w:rFonts w:eastAsiaTheme="minorHAnsi"/>
              </w:rPr>
              <w:t>Sh_name</w:t>
            </w:r>
            <w:proofErr w:type="spellEnd"/>
            <w:r>
              <w:rPr>
                <w:rStyle w:val="HTMLCode"/>
                <w:rFonts w:eastAsiaTheme="minorHAnsi"/>
              </w:rPr>
              <w:t xml:space="preserve"> VARCHAR2(30)</w:t>
            </w:r>
          </w:p>
          <w:p w14:paraId="519C6140" w14:textId="77777777" w:rsidR="003214ED" w:rsidRDefault="003214ED" w:rsidP="003214ED">
            <w:r>
              <w:rPr>
                <w:rStyle w:val="HTMLCode"/>
                <w:rFonts w:eastAsiaTheme="minorHAnsi"/>
              </w:rPr>
              <w:t>);</w:t>
            </w:r>
          </w:p>
        </w:tc>
      </w:tr>
    </w:tbl>
    <w:p w14:paraId="2DB2F668" w14:textId="77777777" w:rsidR="003214ED" w:rsidRDefault="003214ED" w:rsidP="003214ED">
      <w:pPr>
        <w:pStyle w:val="NormalWeb"/>
        <w:spacing w:before="0" w:beforeAutospacing="0" w:after="390" w:afterAutospacing="0"/>
        <w:rPr>
          <w:rFonts w:ascii="Verdana" w:hAnsi="Verdana"/>
          <w:color w:val="222222"/>
          <w:sz w:val="23"/>
          <w:szCs w:val="23"/>
        </w:rPr>
      </w:pPr>
      <w:proofErr w:type="gramStart"/>
      <w:r>
        <w:rPr>
          <w:rFonts w:ascii="Verdana" w:hAnsi="Verdana"/>
          <w:color w:val="222222"/>
          <w:sz w:val="23"/>
          <w:szCs w:val="23"/>
        </w:rPr>
        <w:t>Next</w:t>
      </w:r>
      <w:proofErr w:type="gramEnd"/>
      <w:r>
        <w:rPr>
          <w:rFonts w:ascii="Verdana" w:hAnsi="Verdana"/>
          <w:color w:val="222222"/>
          <w:sz w:val="23"/>
          <w:szCs w:val="23"/>
        </w:rPr>
        <w:t xml:space="preserve"> we will have to create an identical table to this one which will work as our backup table.</w:t>
      </w:r>
    </w:p>
    <w:p w14:paraId="45A3CD05" w14:textId="77777777" w:rsidR="003214ED" w:rsidRDefault="003214ED" w:rsidP="003214ED">
      <w:pPr>
        <w:pStyle w:val="NormalWeb"/>
        <w:spacing w:before="0" w:beforeAutospacing="0" w:after="390" w:afterAutospacing="0"/>
        <w:rPr>
          <w:rFonts w:ascii="Verdana" w:hAnsi="Verdana"/>
          <w:color w:val="222222"/>
          <w:sz w:val="23"/>
          <w:szCs w:val="23"/>
        </w:rPr>
      </w:pPr>
      <w:r>
        <w:rPr>
          <w:rFonts w:ascii="Verdana" w:hAnsi="Verdana"/>
          <w:color w:val="222222"/>
          <w:sz w:val="23"/>
          <w:szCs w:val="23"/>
        </w:rPr>
        <w:t>Let’s create this backup table.</w:t>
      </w:r>
    </w:p>
    <w:tbl>
      <w:tblPr>
        <w:tblW w:w="10440" w:type="dxa"/>
        <w:tblCellMar>
          <w:left w:w="0" w:type="dxa"/>
          <w:right w:w="0" w:type="dxa"/>
        </w:tblCellMar>
        <w:tblLook w:val="04A0" w:firstRow="1" w:lastRow="0" w:firstColumn="1" w:lastColumn="0" w:noHBand="0" w:noVBand="1"/>
      </w:tblPr>
      <w:tblGrid>
        <w:gridCol w:w="510"/>
        <w:gridCol w:w="9930"/>
      </w:tblGrid>
      <w:tr w:rsidR="003214ED" w14:paraId="7EAEF614" w14:textId="77777777" w:rsidTr="003214ED">
        <w:tc>
          <w:tcPr>
            <w:tcW w:w="0" w:type="auto"/>
            <w:vAlign w:val="center"/>
            <w:hideMark/>
          </w:tcPr>
          <w:p w14:paraId="37FD1F78" w14:textId="77777777" w:rsidR="003214ED" w:rsidRDefault="003214ED" w:rsidP="003214ED">
            <w:pPr>
              <w:rPr>
                <w:rFonts w:ascii="Times New Roman" w:hAnsi="Times New Roman"/>
                <w:sz w:val="24"/>
                <w:szCs w:val="24"/>
              </w:rPr>
            </w:pPr>
            <w:r>
              <w:t>1</w:t>
            </w:r>
          </w:p>
        </w:tc>
        <w:tc>
          <w:tcPr>
            <w:tcW w:w="9930" w:type="dxa"/>
            <w:vAlign w:val="center"/>
            <w:hideMark/>
          </w:tcPr>
          <w:p w14:paraId="04AD1298" w14:textId="77777777" w:rsidR="003214ED" w:rsidRDefault="003214ED" w:rsidP="003214ED">
            <w:r>
              <w:rPr>
                <w:rStyle w:val="HTMLCode"/>
                <w:rFonts w:eastAsiaTheme="minorHAnsi"/>
              </w:rPr>
              <w:t>CREATE</w:t>
            </w:r>
            <w:r>
              <w:t xml:space="preserve"> </w:t>
            </w:r>
            <w:r>
              <w:rPr>
                <w:rStyle w:val="HTMLCode"/>
                <w:rFonts w:eastAsiaTheme="minorHAnsi"/>
              </w:rPr>
              <w:t>TABLE</w:t>
            </w:r>
            <w:r>
              <w:t xml:space="preserve"> </w:t>
            </w:r>
            <w:proofErr w:type="spellStart"/>
            <w:r>
              <w:rPr>
                <w:rStyle w:val="HTMLCode"/>
                <w:rFonts w:eastAsiaTheme="minorHAnsi"/>
              </w:rPr>
              <w:t>superheroes_backup</w:t>
            </w:r>
            <w:proofErr w:type="spellEnd"/>
            <w:r>
              <w:rPr>
                <w:rStyle w:val="HTMLCode"/>
                <w:rFonts w:eastAsiaTheme="minorHAnsi"/>
              </w:rPr>
              <w:t xml:space="preserve"> AS</w:t>
            </w:r>
            <w:r>
              <w:t xml:space="preserve"> </w:t>
            </w:r>
            <w:r>
              <w:rPr>
                <w:rStyle w:val="HTMLCode"/>
                <w:rFonts w:eastAsiaTheme="minorHAnsi"/>
              </w:rPr>
              <w:t>SELECT</w:t>
            </w:r>
            <w:r>
              <w:t xml:space="preserve"> </w:t>
            </w:r>
            <w:r>
              <w:rPr>
                <w:rStyle w:val="HTMLCode"/>
                <w:rFonts w:eastAsiaTheme="minorHAnsi"/>
              </w:rPr>
              <w:t>* FROM</w:t>
            </w:r>
            <w:r>
              <w:t xml:space="preserve"> </w:t>
            </w:r>
            <w:r>
              <w:rPr>
                <w:rStyle w:val="HTMLCode"/>
                <w:rFonts w:eastAsiaTheme="minorHAnsi"/>
              </w:rPr>
              <w:t>superheroes WHERE</w:t>
            </w:r>
            <w:r>
              <w:t xml:space="preserve"> </w:t>
            </w:r>
            <w:r>
              <w:rPr>
                <w:rStyle w:val="HTMLCode"/>
                <w:rFonts w:eastAsiaTheme="minorHAnsi"/>
              </w:rPr>
              <w:t>1=2;</w:t>
            </w:r>
          </w:p>
        </w:tc>
      </w:tr>
    </w:tbl>
    <w:p w14:paraId="19236B8F" w14:textId="77777777" w:rsidR="003214ED" w:rsidRDefault="003214ED" w:rsidP="003214ED">
      <w:pPr>
        <w:pStyle w:val="NormalWeb"/>
        <w:spacing w:before="0" w:beforeAutospacing="0" w:after="390" w:afterAutospacing="0"/>
        <w:rPr>
          <w:rFonts w:ascii="Verdana" w:hAnsi="Verdana"/>
          <w:color w:val="222222"/>
          <w:sz w:val="23"/>
          <w:szCs w:val="23"/>
        </w:rPr>
      </w:pPr>
      <w:r>
        <w:rPr>
          <w:rFonts w:ascii="Verdana" w:hAnsi="Verdana"/>
          <w:color w:val="222222"/>
          <w:sz w:val="23"/>
          <w:szCs w:val="23"/>
        </w:rPr>
        <w:t>The above command will create the identical table just like the main table superheroes only without data.</w:t>
      </w:r>
    </w:p>
    <w:p w14:paraId="7EE1FE06" w14:textId="77777777" w:rsidR="003214ED" w:rsidRDefault="003214ED" w:rsidP="003214ED">
      <w:pPr>
        <w:pStyle w:val="has-background"/>
        <w:shd w:val="clear" w:color="auto" w:fill="00D084"/>
        <w:spacing w:before="0" w:beforeAutospacing="0" w:after="390" w:afterAutospacing="0"/>
        <w:jc w:val="center"/>
        <w:rPr>
          <w:rFonts w:ascii="Verdana" w:hAnsi="Verdana"/>
          <w:color w:val="222222"/>
          <w:sz w:val="23"/>
          <w:szCs w:val="23"/>
        </w:rPr>
      </w:pPr>
      <w:r>
        <w:rPr>
          <w:rStyle w:val="Strong"/>
          <w:rFonts w:ascii="Verdana" w:hAnsi="Verdana"/>
          <w:i/>
          <w:iCs/>
          <w:color w:val="222222"/>
          <w:sz w:val="23"/>
          <w:szCs w:val="23"/>
        </w:rPr>
        <w:t>Suggested Reading: </w:t>
      </w:r>
      <w:hyperlink r:id="rId21" w:history="1">
        <w:r>
          <w:rPr>
            <w:rStyle w:val="Hyperlink"/>
            <w:rFonts w:ascii="Verdana" w:hAnsi="Verdana"/>
            <w:b/>
            <w:bCs/>
            <w:i/>
            <w:iCs/>
            <w:color w:val="EA2E2E"/>
            <w:sz w:val="23"/>
            <w:szCs w:val="23"/>
          </w:rPr>
          <w:t>Create Table As Command.</w:t>
        </w:r>
      </w:hyperlink>
    </w:p>
    <w:p w14:paraId="3EDB2B69" w14:textId="77777777" w:rsidR="003214ED" w:rsidRDefault="003214ED" w:rsidP="003214ED">
      <w:pPr>
        <w:pStyle w:val="NormalWeb"/>
        <w:spacing w:before="0" w:beforeAutospacing="0" w:after="390" w:afterAutospacing="0"/>
        <w:rPr>
          <w:rFonts w:ascii="Verdana" w:hAnsi="Verdana"/>
          <w:color w:val="222222"/>
          <w:sz w:val="23"/>
          <w:szCs w:val="23"/>
        </w:rPr>
      </w:pPr>
      <w:proofErr w:type="gramStart"/>
      <w:r>
        <w:rPr>
          <w:rFonts w:ascii="Verdana" w:hAnsi="Verdana"/>
          <w:color w:val="222222"/>
          <w:sz w:val="23"/>
          <w:szCs w:val="23"/>
        </w:rPr>
        <w:t>Next</w:t>
      </w:r>
      <w:proofErr w:type="gramEnd"/>
      <w:r>
        <w:rPr>
          <w:rFonts w:ascii="Verdana" w:hAnsi="Verdana"/>
          <w:color w:val="222222"/>
          <w:sz w:val="23"/>
          <w:szCs w:val="23"/>
        </w:rPr>
        <w:t xml:space="preserve"> we have to write the trigger which will insert, update or delete the rows from the backup table when someone does the same with our main table.</w:t>
      </w:r>
    </w:p>
    <w:tbl>
      <w:tblPr>
        <w:tblW w:w="10440" w:type="dxa"/>
        <w:tblCellMar>
          <w:left w:w="0" w:type="dxa"/>
          <w:right w:w="0" w:type="dxa"/>
        </w:tblCellMar>
        <w:tblLook w:val="04A0" w:firstRow="1" w:lastRow="0" w:firstColumn="1" w:lastColumn="0" w:noHBand="0" w:noVBand="1"/>
      </w:tblPr>
      <w:tblGrid>
        <w:gridCol w:w="630"/>
        <w:gridCol w:w="9810"/>
      </w:tblGrid>
      <w:tr w:rsidR="003214ED" w14:paraId="6E906EC4" w14:textId="77777777" w:rsidTr="003214ED">
        <w:tc>
          <w:tcPr>
            <w:tcW w:w="0" w:type="auto"/>
            <w:vAlign w:val="center"/>
            <w:hideMark/>
          </w:tcPr>
          <w:p w14:paraId="791D1F1A" w14:textId="77777777" w:rsidR="003214ED" w:rsidRDefault="003214ED" w:rsidP="003214ED">
            <w:pPr>
              <w:rPr>
                <w:rFonts w:ascii="Times New Roman" w:hAnsi="Times New Roman"/>
                <w:sz w:val="24"/>
                <w:szCs w:val="24"/>
              </w:rPr>
            </w:pPr>
            <w:r>
              <w:t>1</w:t>
            </w:r>
          </w:p>
          <w:p w14:paraId="6D3F1EFB" w14:textId="77777777" w:rsidR="003214ED" w:rsidRDefault="003214ED" w:rsidP="003214ED">
            <w:r>
              <w:t>2</w:t>
            </w:r>
          </w:p>
          <w:p w14:paraId="29946AD0" w14:textId="77777777" w:rsidR="003214ED" w:rsidRDefault="003214ED" w:rsidP="003214ED">
            <w:r>
              <w:t>3</w:t>
            </w:r>
          </w:p>
          <w:p w14:paraId="3DD26922" w14:textId="77777777" w:rsidR="003214ED" w:rsidRDefault="003214ED" w:rsidP="003214ED">
            <w:r>
              <w:lastRenderedPageBreak/>
              <w:t>4</w:t>
            </w:r>
          </w:p>
          <w:p w14:paraId="4C180056" w14:textId="77777777" w:rsidR="003214ED" w:rsidRDefault="003214ED" w:rsidP="003214ED">
            <w:r>
              <w:t>5</w:t>
            </w:r>
          </w:p>
          <w:p w14:paraId="4FD1CBEB" w14:textId="77777777" w:rsidR="003214ED" w:rsidRDefault="003214ED" w:rsidP="003214ED">
            <w:r>
              <w:t>6</w:t>
            </w:r>
          </w:p>
          <w:p w14:paraId="3E88C6B2" w14:textId="77777777" w:rsidR="003214ED" w:rsidRDefault="003214ED" w:rsidP="003214ED">
            <w:r>
              <w:t>7</w:t>
            </w:r>
          </w:p>
          <w:p w14:paraId="203B69B7" w14:textId="77777777" w:rsidR="003214ED" w:rsidRDefault="003214ED" w:rsidP="003214ED">
            <w:r>
              <w:t>8</w:t>
            </w:r>
          </w:p>
          <w:p w14:paraId="22535D29" w14:textId="77777777" w:rsidR="003214ED" w:rsidRDefault="003214ED" w:rsidP="003214ED">
            <w:r>
              <w:t>9</w:t>
            </w:r>
          </w:p>
          <w:p w14:paraId="7329B2E7" w14:textId="77777777" w:rsidR="003214ED" w:rsidRDefault="003214ED" w:rsidP="003214ED">
            <w:r>
              <w:t>10</w:t>
            </w:r>
          </w:p>
          <w:p w14:paraId="21C12CEC" w14:textId="77777777" w:rsidR="003214ED" w:rsidRDefault="003214ED" w:rsidP="003214ED">
            <w:r>
              <w:t>11</w:t>
            </w:r>
          </w:p>
          <w:p w14:paraId="0AE52DE2" w14:textId="77777777" w:rsidR="003214ED" w:rsidRDefault="003214ED" w:rsidP="003214ED">
            <w:r>
              <w:t>12</w:t>
            </w:r>
          </w:p>
          <w:p w14:paraId="151DE9E8" w14:textId="77777777" w:rsidR="003214ED" w:rsidRDefault="003214ED" w:rsidP="003214ED">
            <w:r>
              <w:t>13</w:t>
            </w:r>
          </w:p>
          <w:p w14:paraId="37A3229A" w14:textId="77777777" w:rsidR="003214ED" w:rsidRDefault="003214ED" w:rsidP="003214ED">
            <w:r>
              <w:t>14</w:t>
            </w:r>
          </w:p>
          <w:p w14:paraId="08734611" w14:textId="77777777" w:rsidR="003214ED" w:rsidRDefault="003214ED" w:rsidP="003214ED">
            <w:r>
              <w:t>15</w:t>
            </w:r>
          </w:p>
        </w:tc>
        <w:tc>
          <w:tcPr>
            <w:tcW w:w="9810" w:type="dxa"/>
            <w:vAlign w:val="center"/>
            <w:hideMark/>
          </w:tcPr>
          <w:p w14:paraId="49539EAA" w14:textId="77777777" w:rsidR="003214ED" w:rsidRDefault="003214ED" w:rsidP="003214ED">
            <w:r>
              <w:rPr>
                <w:rStyle w:val="HTMLCode"/>
                <w:rFonts w:eastAsiaTheme="minorHAnsi"/>
              </w:rPr>
              <w:lastRenderedPageBreak/>
              <w:t>CREATE</w:t>
            </w:r>
            <w:r>
              <w:t xml:space="preserve"> </w:t>
            </w:r>
            <w:r>
              <w:rPr>
                <w:rStyle w:val="HTMLCode"/>
                <w:rFonts w:eastAsiaTheme="minorHAnsi"/>
              </w:rPr>
              <w:t>or</w:t>
            </w:r>
            <w:r>
              <w:t xml:space="preserve"> </w:t>
            </w:r>
            <w:r>
              <w:rPr>
                <w:rStyle w:val="HTMLCode"/>
                <w:rFonts w:eastAsiaTheme="minorHAnsi"/>
              </w:rPr>
              <w:t>REPLACE</w:t>
            </w:r>
            <w:r>
              <w:t xml:space="preserve"> </w:t>
            </w:r>
            <w:r>
              <w:rPr>
                <w:rStyle w:val="HTMLCode"/>
                <w:rFonts w:eastAsiaTheme="minorHAnsi"/>
              </w:rPr>
              <w:t>trigger</w:t>
            </w:r>
            <w:r>
              <w:t xml:space="preserve"> </w:t>
            </w:r>
            <w:proofErr w:type="spellStart"/>
            <w:r>
              <w:rPr>
                <w:rStyle w:val="HTMLCode"/>
                <w:rFonts w:eastAsiaTheme="minorHAnsi"/>
              </w:rPr>
              <w:t>Sh_Backup</w:t>
            </w:r>
            <w:proofErr w:type="spellEnd"/>
          </w:p>
          <w:p w14:paraId="27FACB35" w14:textId="77777777" w:rsidR="003214ED" w:rsidRDefault="003214ED" w:rsidP="003214ED">
            <w:r>
              <w:rPr>
                <w:rStyle w:val="HTMLCode"/>
                <w:rFonts w:eastAsiaTheme="minorHAnsi"/>
              </w:rPr>
              <w:t>BEFORE INSERT</w:t>
            </w:r>
            <w:r>
              <w:t xml:space="preserve"> </w:t>
            </w:r>
            <w:r>
              <w:rPr>
                <w:rStyle w:val="HTMLCode"/>
                <w:rFonts w:eastAsiaTheme="minorHAnsi"/>
              </w:rPr>
              <w:t>OR</w:t>
            </w:r>
            <w:r>
              <w:t xml:space="preserve"> </w:t>
            </w:r>
            <w:r>
              <w:rPr>
                <w:rStyle w:val="HTMLCode"/>
                <w:rFonts w:eastAsiaTheme="minorHAnsi"/>
              </w:rPr>
              <w:t>DELETE</w:t>
            </w:r>
            <w:r>
              <w:t xml:space="preserve"> </w:t>
            </w:r>
            <w:r>
              <w:rPr>
                <w:rStyle w:val="HTMLCode"/>
                <w:rFonts w:eastAsiaTheme="minorHAnsi"/>
              </w:rPr>
              <w:t>OR</w:t>
            </w:r>
            <w:r>
              <w:t xml:space="preserve"> </w:t>
            </w:r>
            <w:r>
              <w:rPr>
                <w:rStyle w:val="HTMLCode"/>
                <w:rFonts w:eastAsiaTheme="minorHAnsi"/>
              </w:rPr>
              <w:t>UPDATE</w:t>
            </w:r>
            <w:r>
              <w:t xml:space="preserve"> </w:t>
            </w:r>
            <w:r>
              <w:rPr>
                <w:rStyle w:val="HTMLCode"/>
                <w:rFonts w:eastAsiaTheme="minorHAnsi"/>
              </w:rPr>
              <w:t>ON</w:t>
            </w:r>
            <w:r>
              <w:t xml:space="preserve"> </w:t>
            </w:r>
            <w:r>
              <w:rPr>
                <w:rStyle w:val="HTMLCode"/>
                <w:rFonts w:eastAsiaTheme="minorHAnsi"/>
              </w:rPr>
              <w:t>superheroes</w:t>
            </w:r>
          </w:p>
          <w:p w14:paraId="5B5275DC" w14:textId="77777777" w:rsidR="003214ED" w:rsidRDefault="003214ED" w:rsidP="003214ED">
            <w:r>
              <w:rPr>
                <w:rStyle w:val="HTMLCode"/>
                <w:rFonts w:eastAsiaTheme="minorHAnsi"/>
              </w:rPr>
              <w:t>FOR</w:t>
            </w:r>
            <w:r>
              <w:t xml:space="preserve"> </w:t>
            </w:r>
            <w:r>
              <w:rPr>
                <w:rStyle w:val="HTMLCode"/>
                <w:rFonts w:eastAsiaTheme="minorHAnsi"/>
              </w:rPr>
              <w:t>EACH ROW</w:t>
            </w:r>
          </w:p>
          <w:p w14:paraId="05806F50" w14:textId="77777777" w:rsidR="003214ED" w:rsidRDefault="003214ED" w:rsidP="003214ED">
            <w:r>
              <w:rPr>
                <w:rStyle w:val="HTMLCode"/>
                <w:rFonts w:eastAsiaTheme="minorHAnsi"/>
              </w:rPr>
              <w:t xml:space="preserve">ENABLE </w:t>
            </w:r>
          </w:p>
          <w:p w14:paraId="2B3B033D" w14:textId="77777777" w:rsidR="003214ED" w:rsidRDefault="003214ED" w:rsidP="003214ED">
            <w:r>
              <w:rPr>
                <w:rStyle w:val="HTMLCode"/>
                <w:rFonts w:eastAsiaTheme="minorHAnsi"/>
              </w:rPr>
              <w:lastRenderedPageBreak/>
              <w:t>BEGIN</w:t>
            </w:r>
          </w:p>
          <w:p w14:paraId="11F81753" w14:textId="77777777" w:rsidR="003214ED" w:rsidRDefault="003214ED" w:rsidP="003214ED">
            <w:r>
              <w:rPr>
                <w:rStyle w:val="HTMLCode"/>
                <w:rFonts w:eastAsiaTheme="minorHAnsi"/>
              </w:rPr>
              <w:t>  IF INSERTING THEN</w:t>
            </w:r>
          </w:p>
          <w:p w14:paraId="75A38EA9" w14:textId="77777777" w:rsidR="003214ED" w:rsidRDefault="003214ED" w:rsidP="003214ED">
            <w:r>
              <w:rPr>
                <w:rStyle w:val="HTMLCode"/>
                <w:rFonts w:eastAsiaTheme="minorHAnsi"/>
              </w:rPr>
              <w:t>    INSERT</w:t>
            </w:r>
            <w:r>
              <w:t xml:space="preserve"> </w:t>
            </w:r>
            <w:r>
              <w:rPr>
                <w:rStyle w:val="HTMLCode"/>
                <w:rFonts w:eastAsiaTheme="minorHAnsi"/>
              </w:rPr>
              <w:t>INTO</w:t>
            </w:r>
            <w:r>
              <w:t xml:space="preserve"> </w:t>
            </w:r>
            <w:proofErr w:type="spellStart"/>
            <w:r>
              <w:rPr>
                <w:rStyle w:val="HTMLCode"/>
                <w:rFonts w:eastAsiaTheme="minorHAnsi"/>
              </w:rPr>
              <w:t>superheroes_backup</w:t>
            </w:r>
            <w:proofErr w:type="spellEnd"/>
            <w:r>
              <w:rPr>
                <w:rStyle w:val="HTMLCode"/>
                <w:rFonts w:eastAsiaTheme="minorHAnsi"/>
              </w:rPr>
              <w:t xml:space="preserve"> (SH_NAME) VALUES</w:t>
            </w:r>
            <w:r>
              <w:t xml:space="preserve"> </w:t>
            </w:r>
            <w:proofErr w:type="gramStart"/>
            <w:r>
              <w:rPr>
                <w:rStyle w:val="HTMLCode"/>
                <w:rFonts w:eastAsiaTheme="minorHAnsi"/>
              </w:rPr>
              <w:t>(:NEW.SH</w:t>
            </w:r>
            <w:proofErr w:type="gramEnd"/>
            <w:r>
              <w:rPr>
                <w:rStyle w:val="HTMLCode"/>
                <w:rFonts w:eastAsiaTheme="minorHAnsi"/>
              </w:rPr>
              <w:t xml:space="preserve">_NAME);  </w:t>
            </w:r>
          </w:p>
          <w:p w14:paraId="1EA4DC7D" w14:textId="77777777" w:rsidR="003214ED" w:rsidRDefault="003214ED" w:rsidP="003214ED">
            <w:r>
              <w:rPr>
                <w:rStyle w:val="HTMLCode"/>
                <w:rFonts w:eastAsiaTheme="minorHAnsi"/>
              </w:rPr>
              <w:t>  ELSIF DELETING THEN</w:t>
            </w:r>
          </w:p>
          <w:p w14:paraId="35AB5AE3" w14:textId="77777777" w:rsidR="003214ED" w:rsidRDefault="003214ED" w:rsidP="003214ED">
            <w:r>
              <w:rPr>
                <w:rStyle w:val="HTMLCode"/>
                <w:rFonts w:eastAsiaTheme="minorHAnsi"/>
              </w:rPr>
              <w:t>    DELETE</w:t>
            </w:r>
            <w:r>
              <w:t xml:space="preserve"> </w:t>
            </w:r>
            <w:r>
              <w:rPr>
                <w:rStyle w:val="HTMLCode"/>
                <w:rFonts w:eastAsiaTheme="minorHAnsi"/>
              </w:rPr>
              <w:t>FROM</w:t>
            </w:r>
            <w:r>
              <w:t xml:space="preserve"> </w:t>
            </w:r>
            <w:proofErr w:type="spellStart"/>
            <w:r>
              <w:rPr>
                <w:rStyle w:val="HTMLCode"/>
                <w:rFonts w:eastAsiaTheme="minorHAnsi"/>
              </w:rPr>
              <w:t>superheroes_backup</w:t>
            </w:r>
            <w:proofErr w:type="spellEnd"/>
            <w:r>
              <w:rPr>
                <w:rStyle w:val="HTMLCode"/>
                <w:rFonts w:eastAsiaTheme="minorHAnsi"/>
              </w:rPr>
              <w:t xml:space="preserve"> WHERE</w:t>
            </w:r>
            <w:r>
              <w:t xml:space="preserve"> </w:t>
            </w:r>
            <w:r>
              <w:rPr>
                <w:rStyle w:val="HTMLCode"/>
                <w:rFonts w:eastAsiaTheme="minorHAnsi"/>
              </w:rPr>
              <w:t xml:space="preserve">SH_NAME </w:t>
            </w:r>
            <w:proofErr w:type="gramStart"/>
            <w:r>
              <w:rPr>
                <w:rStyle w:val="HTMLCode"/>
                <w:rFonts w:eastAsiaTheme="minorHAnsi"/>
              </w:rPr>
              <w:t>=:</w:t>
            </w:r>
            <w:proofErr w:type="spellStart"/>
            <w:r>
              <w:rPr>
                <w:rStyle w:val="HTMLCode"/>
                <w:rFonts w:eastAsiaTheme="minorHAnsi"/>
              </w:rPr>
              <w:t>old.sh</w:t>
            </w:r>
            <w:proofErr w:type="gramEnd"/>
            <w:r>
              <w:rPr>
                <w:rStyle w:val="HTMLCode"/>
                <w:rFonts w:eastAsiaTheme="minorHAnsi"/>
              </w:rPr>
              <w:t>_name</w:t>
            </w:r>
            <w:proofErr w:type="spellEnd"/>
            <w:r>
              <w:rPr>
                <w:rStyle w:val="HTMLCode"/>
                <w:rFonts w:eastAsiaTheme="minorHAnsi"/>
              </w:rPr>
              <w:t xml:space="preserve">; </w:t>
            </w:r>
          </w:p>
          <w:p w14:paraId="09CA8824" w14:textId="77777777" w:rsidR="003214ED" w:rsidRDefault="003214ED" w:rsidP="003214ED">
            <w:r>
              <w:rPr>
                <w:rStyle w:val="HTMLCode"/>
                <w:rFonts w:eastAsiaTheme="minorHAnsi"/>
              </w:rPr>
              <w:t>  ELSIF UPDATING THEN</w:t>
            </w:r>
          </w:p>
          <w:p w14:paraId="39D5801B" w14:textId="77777777" w:rsidR="003214ED" w:rsidRDefault="003214ED" w:rsidP="003214ED">
            <w:r>
              <w:rPr>
                <w:rStyle w:val="HTMLCode"/>
                <w:rFonts w:eastAsiaTheme="minorHAnsi"/>
              </w:rPr>
              <w:t>    UPDATE</w:t>
            </w:r>
            <w:r>
              <w:t xml:space="preserve"> </w:t>
            </w:r>
            <w:proofErr w:type="spellStart"/>
            <w:r>
              <w:rPr>
                <w:rStyle w:val="HTMLCode"/>
                <w:rFonts w:eastAsiaTheme="minorHAnsi"/>
              </w:rPr>
              <w:t>superheroes_backup</w:t>
            </w:r>
            <w:proofErr w:type="spellEnd"/>
            <w:r>
              <w:rPr>
                <w:rStyle w:val="HTMLCode"/>
                <w:rFonts w:eastAsiaTheme="minorHAnsi"/>
              </w:rPr>
              <w:t xml:space="preserve"> </w:t>
            </w:r>
          </w:p>
          <w:p w14:paraId="4EA05A08" w14:textId="77777777" w:rsidR="003214ED" w:rsidRDefault="003214ED" w:rsidP="003214ED">
            <w:r>
              <w:rPr>
                <w:rStyle w:val="HTMLCode"/>
                <w:rFonts w:eastAsiaTheme="minorHAnsi"/>
              </w:rPr>
              <w:t>    SET</w:t>
            </w:r>
            <w:r>
              <w:t xml:space="preserve"> </w:t>
            </w:r>
            <w:r>
              <w:rPr>
                <w:rStyle w:val="HTMLCode"/>
                <w:rFonts w:eastAsiaTheme="minorHAnsi"/>
              </w:rPr>
              <w:t xml:space="preserve">SH_NAME </w:t>
            </w:r>
            <w:proofErr w:type="gramStart"/>
            <w:r>
              <w:rPr>
                <w:rStyle w:val="HTMLCode"/>
                <w:rFonts w:eastAsiaTheme="minorHAnsi"/>
              </w:rPr>
              <w:t>=:</w:t>
            </w:r>
            <w:proofErr w:type="spellStart"/>
            <w:r>
              <w:rPr>
                <w:rStyle w:val="HTMLCode"/>
                <w:rFonts w:eastAsiaTheme="minorHAnsi"/>
              </w:rPr>
              <w:t>new.sh</w:t>
            </w:r>
            <w:proofErr w:type="gramEnd"/>
            <w:r>
              <w:rPr>
                <w:rStyle w:val="HTMLCode"/>
                <w:rFonts w:eastAsiaTheme="minorHAnsi"/>
              </w:rPr>
              <w:t>_name</w:t>
            </w:r>
            <w:proofErr w:type="spellEnd"/>
            <w:r>
              <w:rPr>
                <w:rStyle w:val="HTMLCode"/>
                <w:rFonts w:eastAsiaTheme="minorHAnsi"/>
              </w:rPr>
              <w:t xml:space="preserve"> WHERE</w:t>
            </w:r>
            <w:r>
              <w:t xml:space="preserve"> </w:t>
            </w:r>
            <w:r>
              <w:rPr>
                <w:rStyle w:val="HTMLCode"/>
                <w:rFonts w:eastAsiaTheme="minorHAnsi"/>
              </w:rPr>
              <w:t>SH_NAME =:</w:t>
            </w:r>
            <w:proofErr w:type="spellStart"/>
            <w:r>
              <w:rPr>
                <w:rStyle w:val="HTMLCode"/>
                <w:rFonts w:eastAsiaTheme="minorHAnsi"/>
              </w:rPr>
              <w:t>old.sh_name</w:t>
            </w:r>
            <w:proofErr w:type="spellEnd"/>
            <w:r>
              <w:rPr>
                <w:rStyle w:val="HTMLCode"/>
                <w:rFonts w:eastAsiaTheme="minorHAnsi"/>
              </w:rPr>
              <w:t>;</w:t>
            </w:r>
          </w:p>
          <w:p w14:paraId="78AAD705" w14:textId="77777777" w:rsidR="003214ED" w:rsidRDefault="003214ED" w:rsidP="003214ED">
            <w:r>
              <w:rPr>
                <w:rStyle w:val="HTMLCode"/>
                <w:rFonts w:eastAsiaTheme="minorHAnsi"/>
              </w:rPr>
              <w:t>  END</w:t>
            </w:r>
            <w:r>
              <w:t xml:space="preserve"> </w:t>
            </w:r>
            <w:r>
              <w:rPr>
                <w:rStyle w:val="HTMLCode"/>
                <w:rFonts w:eastAsiaTheme="minorHAnsi"/>
              </w:rPr>
              <w:t>IF;</w:t>
            </w:r>
          </w:p>
          <w:p w14:paraId="4D07CD28" w14:textId="77777777" w:rsidR="003214ED" w:rsidRDefault="003214ED" w:rsidP="003214ED">
            <w:r>
              <w:rPr>
                <w:rStyle w:val="HTMLCode"/>
                <w:rFonts w:eastAsiaTheme="minorHAnsi"/>
              </w:rPr>
              <w:t>END;</w:t>
            </w:r>
          </w:p>
          <w:p w14:paraId="3F565890" w14:textId="77777777" w:rsidR="003214ED" w:rsidRDefault="003214ED" w:rsidP="003214ED">
            <w:r>
              <w:rPr>
                <w:rStyle w:val="HTMLCode"/>
                <w:rFonts w:eastAsiaTheme="minorHAnsi"/>
              </w:rPr>
              <w:t>/</w:t>
            </w:r>
          </w:p>
        </w:tc>
      </w:tr>
    </w:tbl>
    <w:p w14:paraId="35F648F8" w14:textId="77777777" w:rsidR="003214ED" w:rsidRDefault="003214ED" w:rsidP="003214ED">
      <w:pPr>
        <w:pStyle w:val="NormalWeb"/>
        <w:spacing w:before="0" w:beforeAutospacing="0" w:after="390" w:afterAutospacing="0"/>
        <w:rPr>
          <w:rFonts w:ascii="Verdana" w:hAnsi="Verdana"/>
          <w:color w:val="222222"/>
          <w:sz w:val="23"/>
          <w:szCs w:val="23"/>
        </w:rPr>
      </w:pPr>
      <w:r>
        <w:rPr>
          <w:rFonts w:ascii="Verdana" w:hAnsi="Verdana"/>
          <w:color w:val="222222"/>
          <w:sz w:val="23"/>
          <w:szCs w:val="23"/>
        </w:rPr>
        <w:lastRenderedPageBreak/>
        <w:t>After successful execution of the trigger, changes from the main table will get reflected on the backup table too. For detail explanation please watch the </w:t>
      </w:r>
      <w:hyperlink r:id="rId22" w:history="1">
        <w:r>
          <w:rPr>
            <w:rStyle w:val="Hyperlink"/>
            <w:rFonts w:ascii="Verdana" w:hAnsi="Verdana"/>
            <w:color w:val="EA2E2E"/>
            <w:sz w:val="23"/>
            <w:szCs w:val="23"/>
          </w:rPr>
          <w:t>video</w:t>
        </w:r>
      </w:hyperlink>
      <w:r>
        <w:rPr>
          <w:rFonts w:ascii="Verdana" w:hAnsi="Verdana"/>
          <w:color w:val="222222"/>
          <w:sz w:val="23"/>
          <w:szCs w:val="23"/>
        </w:rPr>
        <w:t> on the same topic.</w:t>
      </w:r>
    </w:p>
    <w:p w14:paraId="445A1DFF" w14:textId="393E3199" w:rsidR="003214ED" w:rsidRDefault="003214ED" w:rsidP="003214ED">
      <w:pPr>
        <w:pStyle w:val="NormalWeb"/>
        <w:spacing w:before="0" w:beforeAutospacing="0" w:after="390" w:afterAutospacing="0"/>
        <w:rPr>
          <w:rFonts w:ascii="Verdana" w:hAnsi="Verdana"/>
          <w:color w:val="222222"/>
          <w:sz w:val="23"/>
          <w:szCs w:val="23"/>
        </w:rPr>
      </w:pPr>
      <w:r>
        <w:rPr>
          <w:rFonts w:ascii="Verdana" w:hAnsi="Verdana"/>
          <w:color w:val="222222"/>
          <w:sz w:val="23"/>
          <w:szCs w:val="23"/>
        </w:rPr>
        <w:t xml:space="preserve">Before ending up this blog a quick disclaimer, though you can write this trigger for any table but I would not advise you to use such trigger on those tables that involve heavy data input, deletion and </w:t>
      </w:r>
      <w:proofErr w:type="spellStart"/>
      <w:r>
        <w:rPr>
          <w:rFonts w:ascii="Verdana" w:hAnsi="Verdana"/>
          <w:color w:val="222222"/>
          <w:sz w:val="23"/>
          <w:szCs w:val="23"/>
        </w:rPr>
        <w:t>updation</w:t>
      </w:r>
      <w:proofErr w:type="spellEnd"/>
      <w:r>
        <w:rPr>
          <w:rFonts w:ascii="Verdana" w:hAnsi="Verdana"/>
          <w:color w:val="222222"/>
          <w:sz w:val="23"/>
          <w:szCs w:val="23"/>
        </w:rPr>
        <w:t>. This is chiefly due to the performance reasons.</w:t>
      </w:r>
    </w:p>
    <w:p w14:paraId="220182D1" w14:textId="1A1FE210" w:rsidR="007636D8" w:rsidRDefault="007636D8" w:rsidP="003214ED">
      <w:pPr>
        <w:pStyle w:val="NormalWeb"/>
        <w:spacing w:before="0" w:beforeAutospacing="0" w:after="390" w:afterAutospacing="0"/>
        <w:rPr>
          <w:rFonts w:ascii="Verdana" w:hAnsi="Verdana"/>
          <w:color w:val="222222"/>
          <w:sz w:val="23"/>
          <w:szCs w:val="23"/>
        </w:rPr>
      </w:pPr>
    </w:p>
    <w:p w14:paraId="197AC0F8" w14:textId="77777777" w:rsidR="007636D8" w:rsidRDefault="007636D8" w:rsidP="007636D8">
      <w:pPr>
        <w:pStyle w:val="Heading1"/>
        <w:spacing w:before="0" w:beforeAutospacing="0" w:after="105" w:afterAutospacing="0" w:line="720" w:lineRule="atLeast"/>
        <w:rPr>
          <w:rFonts w:ascii="Roboto Condensed" w:hAnsi="Roboto Condensed"/>
          <w:color w:val="111111"/>
          <w:spacing w:val="5"/>
          <w:sz w:val="63"/>
          <w:szCs w:val="63"/>
        </w:rPr>
      </w:pPr>
      <w:r>
        <w:rPr>
          <w:rFonts w:ascii="Roboto Condensed" w:hAnsi="Roboto Condensed"/>
          <w:color w:val="111111"/>
          <w:spacing w:val="5"/>
          <w:sz w:val="63"/>
          <w:szCs w:val="63"/>
        </w:rPr>
        <w:t>Schema &amp; Database Auditing Using DDL Trigger In PL/SQL</w:t>
      </w:r>
    </w:p>
    <w:p w14:paraId="4DB9B4B1" w14:textId="77777777" w:rsidR="007636D8" w:rsidRDefault="007636D8" w:rsidP="007636D8">
      <w:pPr>
        <w:spacing w:after="105"/>
        <w:ind w:left="45" w:right="45"/>
        <w:jc w:val="center"/>
        <w:rPr>
          <w:rStyle w:val="Hyperlink"/>
          <w:color w:val="FFFFFF"/>
          <w:u w:val="none"/>
        </w:rPr>
      </w:pPr>
      <w:r>
        <w:rPr>
          <w:rFonts w:ascii="Arial" w:hAnsi="Arial" w:cs="Arial"/>
          <w:color w:val="000000"/>
          <w:sz w:val="21"/>
          <w:szCs w:val="21"/>
        </w:rPr>
        <w:fldChar w:fldCharType="begin"/>
      </w:r>
      <w:r>
        <w:rPr>
          <w:rFonts w:ascii="Arial" w:hAnsi="Arial" w:cs="Arial"/>
          <w:color w:val="000000"/>
          <w:sz w:val="21"/>
          <w:szCs w:val="21"/>
        </w:rPr>
        <w:instrText xml:space="preserve"> HYPERLINK "https://www.facebook.com/sharer.php?u=http%3A%2F%2Fwww.rebellionrider.com%2Fschema-database-auditing-using-ddl-trigger-in-pl-sql%2F" </w:instrText>
      </w:r>
      <w:r>
        <w:rPr>
          <w:rFonts w:ascii="Arial" w:hAnsi="Arial" w:cs="Arial"/>
          <w:color w:val="000000"/>
          <w:sz w:val="21"/>
          <w:szCs w:val="21"/>
        </w:rPr>
        <w:fldChar w:fldCharType="separate"/>
      </w:r>
    </w:p>
    <w:p w14:paraId="09F9EE52" w14:textId="1E44E2D2" w:rsidR="007636D8" w:rsidRDefault="007636D8" w:rsidP="007636D8">
      <w:pPr>
        <w:spacing w:after="105"/>
        <w:ind w:left="45" w:right="45"/>
        <w:jc w:val="center"/>
        <w:rPr>
          <w:rFonts w:ascii="Verdana" w:hAnsi="Verdana" w:cs="Times New Roman"/>
          <w:color w:val="222222"/>
          <w:sz w:val="23"/>
          <w:szCs w:val="23"/>
        </w:rPr>
      </w:pPr>
      <w:r>
        <w:rPr>
          <w:rFonts w:ascii="Arial" w:hAnsi="Arial" w:cs="Arial"/>
          <w:color w:val="000000"/>
          <w:sz w:val="21"/>
          <w:szCs w:val="21"/>
        </w:rPr>
        <w:fldChar w:fldCharType="end"/>
      </w:r>
      <w:r>
        <w:rPr>
          <w:rFonts w:ascii="Verdana" w:hAnsi="Verdana"/>
          <w:color w:val="222222"/>
          <w:sz w:val="23"/>
          <w:szCs w:val="23"/>
        </w:rPr>
        <w:t xml:space="preserve">DDL triggers are the triggers which are created over DDL statements such as CREATE, DROP or ALTER. Using this type of </w:t>
      </w:r>
      <w:proofErr w:type="gramStart"/>
      <w:r>
        <w:rPr>
          <w:rFonts w:ascii="Verdana" w:hAnsi="Verdana"/>
          <w:color w:val="222222"/>
          <w:sz w:val="23"/>
          <w:szCs w:val="23"/>
        </w:rPr>
        <w:t>trigger</w:t>
      </w:r>
      <w:proofErr w:type="gramEnd"/>
      <w:r>
        <w:rPr>
          <w:rFonts w:ascii="Verdana" w:hAnsi="Verdana"/>
          <w:color w:val="222222"/>
          <w:sz w:val="23"/>
          <w:szCs w:val="23"/>
        </w:rPr>
        <w:t xml:space="preserve"> you can monitor the behavior and force rules on your DDL statements.</w:t>
      </w:r>
    </w:p>
    <w:p w14:paraId="54386A33" w14:textId="1EF2D76B" w:rsidR="007636D8" w:rsidRDefault="007636D8" w:rsidP="007636D8">
      <w:pPr>
        <w:pStyle w:val="NormalWeb"/>
        <w:spacing w:before="0" w:beforeAutospacing="0" w:after="390" w:afterAutospacing="0"/>
        <w:rPr>
          <w:rFonts w:ascii="Verdana" w:hAnsi="Verdana"/>
          <w:color w:val="222222"/>
          <w:sz w:val="23"/>
          <w:szCs w:val="23"/>
        </w:rPr>
      </w:pPr>
      <w:r>
        <w:rPr>
          <w:rFonts w:ascii="Verdana" w:hAnsi="Verdana"/>
          <w:color w:val="222222"/>
          <w:sz w:val="23"/>
          <w:szCs w:val="23"/>
        </w:rPr>
        <w:t>For detailed theory on the subject I would suggest you to read Introduction of Triggers in Oracle database. In this tutorial we will concentrate on the particular part where we will learn how to create a DDL trigger for auditing the schema/user and the whole database.</w:t>
      </w:r>
      <w:r w:rsidR="005F1855">
        <w:rPr>
          <w:rFonts w:ascii="Verdana" w:hAnsi="Verdana"/>
          <w:color w:val="222222"/>
          <w:sz w:val="23"/>
          <w:szCs w:val="23"/>
        </w:rPr>
        <w:t xml:space="preserve"> </w:t>
      </w:r>
    </w:p>
    <w:p w14:paraId="134EF907" w14:textId="77777777" w:rsidR="007636D8" w:rsidRDefault="007636D8" w:rsidP="007636D8">
      <w:pPr>
        <w:pStyle w:val="NormalWeb"/>
        <w:spacing w:before="0" w:beforeAutospacing="0" w:after="390" w:afterAutospacing="0"/>
        <w:rPr>
          <w:rFonts w:ascii="Verdana" w:hAnsi="Verdana"/>
          <w:color w:val="222222"/>
          <w:sz w:val="23"/>
          <w:szCs w:val="23"/>
        </w:rPr>
      </w:pPr>
      <w:r>
        <w:rPr>
          <w:rFonts w:ascii="Verdana" w:hAnsi="Verdana"/>
          <w:color w:val="222222"/>
          <w:sz w:val="23"/>
          <w:szCs w:val="23"/>
        </w:rPr>
        <w:lastRenderedPageBreak/>
        <w:t>In order to proceed ahead and start writing the trigger first we need a table in which we can journal the auditing information created by the trigger.</w:t>
      </w:r>
    </w:p>
    <w:tbl>
      <w:tblPr>
        <w:tblW w:w="10440" w:type="dxa"/>
        <w:tblCellMar>
          <w:left w:w="0" w:type="dxa"/>
          <w:right w:w="0" w:type="dxa"/>
        </w:tblCellMar>
        <w:tblLook w:val="04A0" w:firstRow="1" w:lastRow="0" w:firstColumn="1" w:lastColumn="0" w:noHBand="0" w:noVBand="1"/>
      </w:tblPr>
      <w:tblGrid>
        <w:gridCol w:w="510"/>
        <w:gridCol w:w="9930"/>
      </w:tblGrid>
      <w:tr w:rsidR="007636D8" w14:paraId="77D869F5" w14:textId="77777777" w:rsidTr="007636D8">
        <w:tc>
          <w:tcPr>
            <w:tcW w:w="0" w:type="auto"/>
            <w:vAlign w:val="center"/>
            <w:hideMark/>
          </w:tcPr>
          <w:p w14:paraId="57B4347E" w14:textId="77777777" w:rsidR="007636D8" w:rsidRDefault="007636D8" w:rsidP="007636D8">
            <w:pPr>
              <w:rPr>
                <w:rFonts w:ascii="Times New Roman" w:hAnsi="Times New Roman"/>
                <w:sz w:val="24"/>
                <w:szCs w:val="24"/>
              </w:rPr>
            </w:pPr>
            <w:r>
              <w:t>1</w:t>
            </w:r>
          </w:p>
          <w:p w14:paraId="374EB365" w14:textId="77777777" w:rsidR="007636D8" w:rsidRDefault="007636D8" w:rsidP="007636D8">
            <w:r>
              <w:t>2</w:t>
            </w:r>
          </w:p>
          <w:p w14:paraId="6144F990" w14:textId="77777777" w:rsidR="007636D8" w:rsidRDefault="007636D8" w:rsidP="007636D8">
            <w:r>
              <w:t>3</w:t>
            </w:r>
          </w:p>
          <w:p w14:paraId="2E26FB48" w14:textId="77777777" w:rsidR="007636D8" w:rsidRDefault="007636D8" w:rsidP="007636D8">
            <w:r>
              <w:t>4</w:t>
            </w:r>
          </w:p>
          <w:p w14:paraId="2882B733" w14:textId="77777777" w:rsidR="007636D8" w:rsidRDefault="007636D8" w:rsidP="007636D8">
            <w:r>
              <w:t>5</w:t>
            </w:r>
          </w:p>
          <w:p w14:paraId="39BAE24A" w14:textId="77777777" w:rsidR="007636D8" w:rsidRDefault="007636D8" w:rsidP="007636D8">
            <w:r>
              <w:t>6</w:t>
            </w:r>
          </w:p>
          <w:p w14:paraId="518804A7" w14:textId="77777777" w:rsidR="007636D8" w:rsidRDefault="007636D8" w:rsidP="007636D8">
            <w:r>
              <w:t>7</w:t>
            </w:r>
          </w:p>
          <w:p w14:paraId="6A27575A" w14:textId="77777777" w:rsidR="007636D8" w:rsidRDefault="007636D8" w:rsidP="007636D8">
            <w:r>
              <w:t>8</w:t>
            </w:r>
          </w:p>
        </w:tc>
        <w:tc>
          <w:tcPr>
            <w:tcW w:w="9930" w:type="dxa"/>
            <w:vAlign w:val="center"/>
            <w:hideMark/>
          </w:tcPr>
          <w:p w14:paraId="024F0BFD" w14:textId="77777777" w:rsidR="007636D8" w:rsidRDefault="007636D8" w:rsidP="007636D8">
            <w:r>
              <w:rPr>
                <w:rStyle w:val="HTMLCode"/>
                <w:rFonts w:eastAsiaTheme="minorHAnsi"/>
              </w:rPr>
              <w:t>CREATE</w:t>
            </w:r>
            <w:r>
              <w:t xml:space="preserve"> </w:t>
            </w:r>
            <w:r>
              <w:rPr>
                <w:rStyle w:val="HTMLCode"/>
                <w:rFonts w:eastAsiaTheme="minorHAnsi"/>
              </w:rPr>
              <w:t>TABLE</w:t>
            </w:r>
            <w:r>
              <w:t xml:space="preserve"> </w:t>
            </w:r>
            <w:proofErr w:type="spellStart"/>
            <w:r>
              <w:rPr>
                <w:rStyle w:val="HTMLCode"/>
                <w:rFonts w:eastAsiaTheme="minorHAnsi"/>
              </w:rPr>
              <w:t>schema_audit</w:t>
            </w:r>
            <w:proofErr w:type="spellEnd"/>
          </w:p>
          <w:p w14:paraId="2D8B98CA" w14:textId="77777777" w:rsidR="007636D8" w:rsidRDefault="007636D8" w:rsidP="007636D8">
            <w:r>
              <w:rPr>
                <w:rStyle w:val="HTMLCode"/>
                <w:rFonts w:eastAsiaTheme="minorHAnsi"/>
              </w:rPr>
              <w:t>  (</w:t>
            </w:r>
          </w:p>
          <w:p w14:paraId="5F7159D8" w14:textId="77777777" w:rsidR="007636D8" w:rsidRDefault="007636D8" w:rsidP="007636D8">
            <w:r>
              <w:rPr>
                <w:rStyle w:val="HTMLCode"/>
                <w:rFonts w:eastAsiaTheme="minorHAnsi"/>
              </w:rPr>
              <w:t>    </w:t>
            </w:r>
            <w:proofErr w:type="spellStart"/>
            <w:r>
              <w:rPr>
                <w:rStyle w:val="HTMLCode"/>
                <w:rFonts w:eastAsiaTheme="minorHAnsi"/>
              </w:rPr>
              <w:t>ddl_date</w:t>
            </w:r>
            <w:proofErr w:type="spellEnd"/>
            <w:r>
              <w:rPr>
                <w:rStyle w:val="HTMLCode"/>
                <w:rFonts w:eastAsiaTheme="minorHAnsi"/>
              </w:rPr>
              <w:t>       DATE,</w:t>
            </w:r>
          </w:p>
          <w:p w14:paraId="1A90A9DC" w14:textId="77777777" w:rsidR="007636D8" w:rsidRDefault="007636D8" w:rsidP="007636D8">
            <w:r>
              <w:rPr>
                <w:rStyle w:val="HTMLCode"/>
                <w:rFonts w:eastAsiaTheme="minorHAnsi"/>
              </w:rPr>
              <w:t>    </w:t>
            </w:r>
            <w:proofErr w:type="spellStart"/>
            <w:r>
              <w:rPr>
                <w:rStyle w:val="HTMLCode"/>
                <w:rFonts w:eastAsiaTheme="minorHAnsi"/>
              </w:rPr>
              <w:t>ddl_user</w:t>
            </w:r>
            <w:proofErr w:type="spellEnd"/>
            <w:r>
              <w:rPr>
                <w:rStyle w:val="HTMLCode"/>
                <w:rFonts w:eastAsiaTheme="minorHAnsi"/>
              </w:rPr>
              <w:t>       VARCHAR2(15),</w:t>
            </w:r>
          </w:p>
          <w:p w14:paraId="3AD11019" w14:textId="77777777" w:rsidR="007636D8" w:rsidRDefault="007636D8" w:rsidP="007636D8">
            <w:r>
              <w:rPr>
                <w:rStyle w:val="HTMLCode"/>
                <w:rFonts w:eastAsiaTheme="minorHAnsi"/>
              </w:rPr>
              <w:t>    </w:t>
            </w:r>
            <w:proofErr w:type="spellStart"/>
            <w:r>
              <w:rPr>
                <w:rStyle w:val="HTMLCode"/>
                <w:rFonts w:eastAsiaTheme="minorHAnsi"/>
              </w:rPr>
              <w:t>object_created</w:t>
            </w:r>
            <w:proofErr w:type="spellEnd"/>
            <w:r>
              <w:rPr>
                <w:rStyle w:val="HTMLCode"/>
                <w:rFonts w:eastAsiaTheme="minorHAnsi"/>
              </w:rPr>
              <w:t xml:space="preserve"> VARCHAR2(15),</w:t>
            </w:r>
          </w:p>
          <w:p w14:paraId="01636B3F" w14:textId="77777777" w:rsidR="007636D8" w:rsidRDefault="007636D8" w:rsidP="007636D8">
            <w:r>
              <w:rPr>
                <w:rStyle w:val="HTMLCode"/>
                <w:rFonts w:eastAsiaTheme="minorHAnsi"/>
              </w:rPr>
              <w:t>    </w:t>
            </w:r>
            <w:proofErr w:type="spellStart"/>
            <w:r>
              <w:rPr>
                <w:rStyle w:val="HTMLCode"/>
                <w:rFonts w:eastAsiaTheme="minorHAnsi"/>
              </w:rPr>
              <w:t>object_name</w:t>
            </w:r>
            <w:proofErr w:type="spellEnd"/>
            <w:r>
              <w:rPr>
                <w:rStyle w:val="HTMLCode"/>
                <w:rFonts w:eastAsiaTheme="minorHAnsi"/>
              </w:rPr>
              <w:t>    VARCHAR2(15),</w:t>
            </w:r>
          </w:p>
          <w:p w14:paraId="5E161365" w14:textId="77777777" w:rsidR="007636D8" w:rsidRDefault="007636D8" w:rsidP="007636D8">
            <w:r>
              <w:rPr>
                <w:rStyle w:val="HTMLCode"/>
                <w:rFonts w:eastAsiaTheme="minorHAnsi"/>
              </w:rPr>
              <w:t>    </w:t>
            </w:r>
            <w:proofErr w:type="spellStart"/>
            <w:r>
              <w:rPr>
                <w:rStyle w:val="HTMLCode"/>
                <w:rFonts w:eastAsiaTheme="minorHAnsi"/>
              </w:rPr>
              <w:t>ddl_</w:t>
            </w:r>
            <w:proofErr w:type="gramStart"/>
            <w:r>
              <w:rPr>
                <w:rStyle w:val="HTMLCode"/>
                <w:rFonts w:eastAsiaTheme="minorHAnsi"/>
              </w:rPr>
              <w:t>operation</w:t>
            </w:r>
            <w:proofErr w:type="spellEnd"/>
            <w:r>
              <w:rPr>
                <w:rStyle w:val="HTMLCode"/>
                <w:rFonts w:eastAsiaTheme="minorHAnsi"/>
              </w:rPr>
              <w:t>  VARCHAR</w:t>
            </w:r>
            <w:proofErr w:type="gramEnd"/>
            <w:r>
              <w:rPr>
                <w:rStyle w:val="HTMLCode"/>
                <w:rFonts w:eastAsiaTheme="minorHAnsi"/>
              </w:rPr>
              <w:t>2(15)</w:t>
            </w:r>
          </w:p>
          <w:p w14:paraId="0FF2FCC9" w14:textId="77777777" w:rsidR="007636D8" w:rsidRDefault="007636D8" w:rsidP="007636D8">
            <w:r>
              <w:rPr>
                <w:rStyle w:val="HTMLCode"/>
                <w:rFonts w:eastAsiaTheme="minorHAnsi"/>
              </w:rPr>
              <w:t>  );</w:t>
            </w:r>
          </w:p>
        </w:tc>
      </w:tr>
    </w:tbl>
    <w:p w14:paraId="4465CC06" w14:textId="77777777" w:rsidR="007636D8" w:rsidRDefault="007636D8" w:rsidP="007636D8">
      <w:pPr>
        <w:pStyle w:val="NormalWeb"/>
        <w:spacing w:before="0" w:beforeAutospacing="0" w:after="390" w:afterAutospacing="0"/>
        <w:rPr>
          <w:rFonts w:ascii="Verdana" w:hAnsi="Verdana"/>
          <w:color w:val="222222"/>
          <w:sz w:val="23"/>
          <w:szCs w:val="23"/>
        </w:rPr>
      </w:pPr>
      <w:r>
        <w:rPr>
          <w:rFonts w:ascii="Verdana" w:hAnsi="Verdana"/>
          <w:color w:val="222222"/>
          <w:sz w:val="23"/>
          <w:szCs w:val="23"/>
        </w:rPr>
        <w:t>In case of schema/user auditing using DDL trigger creates this table in the same schema which you are auditing and in case of Database auditing using DDL trigger create this table in sys or system schema (sys or system both schemas can be used to perform database auditing).</w:t>
      </w:r>
    </w:p>
    <w:p w14:paraId="1050CAF0" w14:textId="77777777" w:rsidR="007636D8" w:rsidRDefault="007636D8" w:rsidP="007636D8">
      <w:pPr>
        <w:pStyle w:val="Heading2"/>
        <w:spacing w:before="450" w:beforeAutospacing="0" w:after="300" w:afterAutospacing="0" w:line="570" w:lineRule="atLeast"/>
        <w:rPr>
          <w:rFonts w:ascii="Arial" w:hAnsi="Arial" w:cs="Arial"/>
          <w:b w:val="0"/>
          <w:bCs w:val="0"/>
          <w:color w:val="111111"/>
          <w:sz w:val="41"/>
          <w:szCs w:val="41"/>
        </w:rPr>
      </w:pPr>
      <w:r>
        <w:rPr>
          <w:rStyle w:val="Strong"/>
          <w:rFonts w:ascii="Arial" w:eastAsiaTheme="majorEastAsia" w:hAnsi="Arial" w:cs="Arial"/>
          <w:b/>
          <w:bCs/>
          <w:color w:val="111111"/>
          <w:sz w:val="41"/>
          <w:szCs w:val="41"/>
        </w:rPr>
        <w:t>DDL Trigger for Schema Auditing</w:t>
      </w:r>
    </w:p>
    <w:p w14:paraId="06861AFA" w14:textId="77777777" w:rsidR="007636D8" w:rsidRDefault="007636D8" w:rsidP="007636D8">
      <w:pPr>
        <w:pStyle w:val="NormalWeb"/>
        <w:spacing w:before="0" w:beforeAutospacing="0" w:after="390" w:afterAutospacing="0"/>
        <w:rPr>
          <w:rFonts w:ascii="Verdana" w:hAnsi="Verdana"/>
          <w:color w:val="222222"/>
          <w:sz w:val="23"/>
          <w:szCs w:val="23"/>
        </w:rPr>
      </w:pPr>
      <w:r>
        <w:rPr>
          <w:rFonts w:ascii="Verdana" w:hAnsi="Verdana"/>
          <w:color w:val="222222"/>
          <w:sz w:val="23"/>
          <w:szCs w:val="23"/>
        </w:rPr>
        <w:t xml:space="preserve">First you need to log on to the database using the schema which you want to audit. For </w:t>
      </w:r>
      <w:proofErr w:type="gramStart"/>
      <w:r>
        <w:rPr>
          <w:rFonts w:ascii="Verdana" w:hAnsi="Verdana"/>
          <w:color w:val="222222"/>
          <w:sz w:val="23"/>
          <w:szCs w:val="23"/>
        </w:rPr>
        <w:t>example</w:t>
      </w:r>
      <w:proofErr w:type="gramEnd"/>
      <w:r>
        <w:rPr>
          <w:rFonts w:ascii="Verdana" w:hAnsi="Verdana"/>
          <w:color w:val="222222"/>
          <w:sz w:val="23"/>
          <w:szCs w:val="23"/>
        </w:rPr>
        <w:t xml:space="preserve"> suppose you want to create the DDL trigger to audit the HR schema then log on to your database using the HR schema.</w:t>
      </w:r>
    </w:p>
    <w:p w14:paraId="61C5AEBA" w14:textId="77777777" w:rsidR="007636D8" w:rsidRDefault="007636D8" w:rsidP="007636D8">
      <w:pPr>
        <w:pStyle w:val="NormalWeb"/>
        <w:spacing w:before="0" w:beforeAutospacing="0" w:after="390" w:afterAutospacing="0"/>
        <w:rPr>
          <w:rFonts w:ascii="Verdana" w:hAnsi="Verdana"/>
          <w:color w:val="222222"/>
          <w:sz w:val="23"/>
          <w:szCs w:val="23"/>
        </w:rPr>
      </w:pPr>
      <w:r>
        <w:rPr>
          <w:rFonts w:ascii="Verdana" w:hAnsi="Verdana"/>
          <w:color w:val="222222"/>
          <w:sz w:val="23"/>
          <w:szCs w:val="23"/>
        </w:rPr>
        <w:t>Then Write, Execute and Compile the below trigger.</w:t>
      </w:r>
    </w:p>
    <w:tbl>
      <w:tblPr>
        <w:tblW w:w="10440" w:type="dxa"/>
        <w:tblCellMar>
          <w:left w:w="0" w:type="dxa"/>
          <w:right w:w="0" w:type="dxa"/>
        </w:tblCellMar>
        <w:tblLook w:val="04A0" w:firstRow="1" w:lastRow="0" w:firstColumn="1" w:lastColumn="0" w:noHBand="0" w:noVBand="1"/>
      </w:tblPr>
      <w:tblGrid>
        <w:gridCol w:w="630"/>
        <w:gridCol w:w="9810"/>
      </w:tblGrid>
      <w:tr w:rsidR="007636D8" w14:paraId="4BF49E2D" w14:textId="77777777" w:rsidTr="007636D8">
        <w:tc>
          <w:tcPr>
            <w:tcW w:w="0" w:type="auto"/>
            <w:vAlign w:val="center"/>
            <w:hideMark/>
          </w:tcPr>
          <w:p w14:paraId="77CD0177" w14:textId="77777777" w:rsidR="007636D8" w:rsidRDefault="007636D8" w:rsidP="007636D8">
            <w:pPr>
              <w:rPr>
                <w:rFonts w:ascii="Times New Roman" w:hAnsi="Times New Roman"/>
                <w:sz w:val="24"/>
                <w:szCs w:val="24"/>
              </w:rPr>
            </w:pPr>
            <w:r>
              <w:t>1</w:t>
            </w:r>
          </w:p>
          <w:p w14:paraId="0EBE21A7" w14:textId="77777777" w:rsidR="007636D8" w:rsidRDefault="007636D8" w:rsidP="007636D8">
            <w:r>
              <w:t>2</w:t>
            </w:r>
          </w:p>
          <w:p w14:paraId="2F1DBB0B" w14:textId="77777777" w:rsidR="007636D8" w:rsidRDefault="007636D8" w:rsidP="007636D8">
            <w:r>
              <w:t>3</w:t>
            </w:r>
          </w:p>
          <w:p w14:paraId="229D5164" w14:textId="77777777" w:rsidR="007636D8" w:rsidRDefault="007636D8" w:rsidP="007636D8">
            <w:r>
              <w:t>4</w:t>
            </w:r>
          </w:p>
          <w:p w14:paraId="08482C3E" w14:textId="77777777" w:rsidR="007636D8" w:rsidRDefault="007636D8" w:rsidP="007636D8">
            <w:r>
              <w:t>5</w:t>
            </w:r>
          </w:p>
          <w:p w14:paraId="53D601DE" w14:textId="77777777" w:rsidR="007636D8" w:rsidRDefault="007636D8" w:rsidP="007636D8">
            <w:r>
              <w:t>6</w:t>
            </w:r>
          </w:p>
          <w:p w14:paraId="54127617" w14:textId="77777777" w:rsidR="007636D8" w:rsidRDefault="007636D8" w:rsidP="007636D8">
            <w:r>
              <w:t>7</w:t>
            </w:r>
          </w:p>
          <w:p w14:paraId="63494564" w14:textId="77777777" w:rsidR="007636D8" w:rsidRDefault="007636D8" w:rsidP="007636D8">
            <w:r>
              <w:t>8</w:t>
            </w:r>
          </w:p>
          <w:p w14:paraId="0CF802E5" w14:textId="77777777" w:rsidR="007636D8" w:rsidRDefault="007636D8" w:rsidP="007636D8">
            <w:r>
              <w:t>9</w:t>
            </w:r>
          </w:p>
          <w:p w14:paraId="2193BE72" w14:textId="77777777" w:rsidR="007636D8" w:rsidRDefault="007636D8" w:rsidP="007636D8">
            <w:r>
              <w:lastRenderedPageBreak/>
              <w:t>10</w:t>
            </w:r>
          </w:p>
          <w:p w14:paraId="3BFDD82E" w14:textId="77777777" w:rsidR="007636D8" w:rsidRDefault="007636D8" w:rsidP="007636D8">
            <w:r>
              <w:t>11</w:t>
            </w:r>
          </w:p>
        </w:tc>
        <w:tc>
          <w:tcPr>
            <w:tcW w:w="9810" w:type="dxa"/>
            <w:vAlign w:val="center"/>
            <w:hideMark/>
          </w:tcPr>
          <w:p w14:paraId="145B4277" w14:textId="77777777" w:rsidR="007636D8" w:rsidRDefault="007636D8" w:rsidP="007636D8">
            <w:r>
              <w:rPr>
                <w:rStyle w:val="HTMLCode"/>
                <w:rFonts w:eastAsiaTheme="minorHAnsi"/>
              </w:rPr>
              <w:lastRenderedPageBreak/>
              <w:t>CREATE</w:t>
            </w:r>
            <w:r>
              <w:t xml:space="preserve"> </w:t>
            </w:r>
            <w:r>
              <w:rPr>
                <w:rStyle w:val="HTMLCode"/>
                <w:rFonts w:eastAsiaTheme="minorHAnsi"/>
              </w:rPr>
              <w:t>OR</w:t>
            </w:r>
            <w:r>
              <w:t xml:space="preserve"> </w:t>
            </w:r>
            <w:r>
              <w:rPr>
                <w:rStyle w:val="HTMLCode"/>
                <w:rFonts w:eastAsiaTheme="minorHAnsi"/>
              </w:rPr>
              <w:t>REPLACE</w:t>
            </w:r>
            <w:r>
              <w:t xml:space="preserve"> </w:t>
            </w:r>
            <w:r>
              <w:rPr>
                <w:rStyle w:val="HTMLCode"/>
                <w:rFonts w:eastAsiaTheme="minorHAnsi"/>
              </w:rPr>
              <w:t>TRIGGER</w:t>
            </w:r>
            <w:r>
              <w:t xml:space="preserve"> </w:t>
            </w:r>
            <w:proofErr w:type="spellStart"/>
            <w:r>
              <w:rPr>
                <w:rStyle w:val="HTMLCode"/>
                <w:rFonts w:eastAsiaTheme="minorHAnsi"/>
              </w:rPr>
              <w:t>hr_audit_tr</w:t>
            </w:r>
            <w:proofErr w:type="spellEnd"/>
            <w:r>
              <w:rPr>
                <w:rStyle w:val="HTMLCode"/>
                <w:rFonts w:eastAsiaTheme="minorHAnsi"/>
              </w:rPr>
              <w:t xml:space="preserve"> </w:t>
            </w:r>
          </w:p>
          <w:p w14:paraId="0C119C56" w14:textId="77777777" w:rsidR="007636D8" w:rsidRDefault="007636D8" w:rsidP="007636D8">
            <w:r>
              <w:rPr>
                <w:rStyle w:val="HTMLCode"/>
                <w:rFonts w:eastAsiaTheme="minorHAnsi"/>
              </w:rPr>
              <w:t>AFTER</w:t>
            </w:r>
            <w:r>
              <w:t xml:space="preserve"> </w:t>
            </w:r>
            <w:r>
              <w:rPr>
                <w:rStyle w:val="HTMLCode"/>
                <w:rFonts w:eastAsiaTheme="minorHAnsi"/>
              </w:rPr>
              <w:t>DDL ON</w:t>
            </w:r>
            <w:r>
              <w:t xml:space="preserve"> </w:t>
            </w:r>
            <w:r>
              <w:rPr>
                <w:rStyle w:val="HTMLCode"/>
                <w:rFonts w:eastAsiaTheme="minorHAnsi"/>
              </w:rPr>
              <w:t>SCHEMA</w:t>
            </w:r>
          </w:p>
          <w:p w14:paraId="1AA73F33" w14:textId="77777777" w:rsidR="007636D8" w:rsidRDefault="007636D8" w:rsidP="007636D8">
            <w:r>
              <w:rPr>
                <w:rStyle w:val="HTMLCode"/>
                <w:rFonts w:eastAsiaTheme="minorHAnsi"/>
              </w:rPr>
              <w:t>BEGIN</w:t>
            </w:r>
          </w:p>
          <w:p w14:paraId="1D304499" w14:textId="77777777" w:rsidR="007636D8" w:rsidRDefault="007636D8" w:rsidP="007636D8">
            <w:r>
              <w:rPr>
                <w:rStyle w:val="HTMLCode"/>
                <w:rFonts w:eastAsiaTheme="minorHAnsi"/>
              </w:rPr>
              <w:t>    INSERT</w:t>
            </w:r>
            <w:r>
              <w:t xml:space="preserve"> </w:t>
            </w:r>
            <w:r>
              <w:rPr>
                <w:rStyle w:val="HTMLCode"/>
                <w:rFonts w:eastAsiaTheme="minorHAnsi"/>
              </w:rPr>
              <w:t>INTO</w:t>
            </w:r>
            <w:r>
              <w:t xml:space="preserve"> </w:t>
            </w:r>
            <w:proofErr w:type="spellStart"/>
            <w:r>
              <w:rPr>
                <w:rStyle w:val="HTMLCode"/>
                <w:rFonts w:eastAsiaTheme="minorHAnsi"/>
              </w:rPr>
              <w:t>schema_audit</w:t>
            </w:r>
            <w:proofErr w:type="spellEnd"/>
            <w:r>
              <w:rPr>
                <w:rStyle w:val="HTMLCode"/>
                <w:rFonts w:eastAsiaTheme="minorHAnsi"/>
              </w:rPr>
              <w:t xml:space="preserve"> VALUES</w:t>
            </w:r>
            <w:r>
              <w:t xml:space="preserve"> </w:t>
            </w:r>
            <w:r>
              <w:rPr>
                <w:rStyle w:val="HTMLCode"/>
                <w:rFonts w:eastAsiaTheme="minorHAnsi"/>
              </w:rPr>
              <w:t>(</w:t>
            </w:r>
          </w:p>
          <w:p w14:paraId="5FC4567B" w14:textId="77777777" w:rsidR="007636D8" w:rsidRDefault="007636D8" w:rsidP="007636D8">
            <w:proofErr w:type="spellStart"/>
            <w:r>
              <w:rPr>
                <w:rStyle w:val="HTMLCode"/>
                <w:rFonts w:eastAsiaTheme="minorHAnsi"/>
              </w:rPr>
              <w:t>sysdate</w:t>
            </w:r>
            <w:proofErr w:type="spellEnd"/>
            <w:r>
              <w:rPr>
                <w:rStyle w:val="HTMLCode"/>
                <w:rFonts w:eastAsiaTheme="minorHAnsi"/>
              </w:rPr>
              <w:t xml:space="preserve">, </w:t>
            </w:r>
          </w:p>
          <w:p w14:paraId="0A368FAB" w14:textId="77777777" w:rsidR="007636D8" w:rsidRDefault="007636D8" w:rsidP="007636D8">
            <w:proofErr w:type="spellStart"/>
            <w:r>
              <w:rPr>
                <w:rStyle w:val="HTMLCode"/>
                <w:rFonts w:eastAsiaTheme="minorHAnsi"/>
              </w:rPr>
              <w:t>sys_context</w:t>
            </w:r>
            <w:proofErr w:type="spellEnd"/>
            <w:r>
              <w:rPr>
                <w:rStyle w:val="HTMLCode"/>
                <w:rFonts w:eastAsiaTheme="minorHAnsi"/>
              </w:rPr>
              <w:t xml:space="preserve">('USERENV','CURRENT_USER'), </w:t>
            </w:r>
          </w:p>
          <w:p w14:paraId="6A324492" w14:textId="77777777" w:rsidR="007636D8" w:rsidRDefault="007636D8" w:rsidP="007636D8">
            <w:proofErr w:type="spellStart"/>
            <w:r>
              <w:rPr>
                <w:rStyle w:val="HTMLCode"/>
                <w:rFonts w:eastAsiaTheme="minorHAnsi"/>
              </w:rPr>
              <w:t>ora_dict_obj_type</w:t>
            </w:r>
            <w:proofErr w:type="spellEnd"/>
            <w:r>
              <w:rPr>
                <w:rStyle w:val="HTMLCode"/>
                <w:rFonts w:eastAsiaTheme="minorHAnsi"/>
              </w:rPr>
              <w:t xml:space="preserve">, </w:t>
            </w:r>
          </w:p>
          <w:p w14:paraId="257D90BF" w14:textId="77777777" w:rsidR="007636D8" w:rsidRDefault="007636D8" w:rsidP="007636D8">
            <w:proofErr w:type="spellStart"/>
            <w:r>
              <w:rPr>
                <w:rStyle w:val="HTMLCode"/>
                <w:rFonts w:eastAsiaTheme="minorHAnsi"/>
              </w:rPr>
              <w:t>ora_dict_obj_name</w:t>
            </w:r>
            <w:proofErr w:type="spellEnd"/>
            <w:r>
              <w:rPr>
                <w:rStyle w:val="HTMLCode"/>
                <w:rFonts w:eastAsiaTheme="minorHAnsi"/>
              </w:rPr>
              <w:t xml:space="preserve">, </w:t>
            </w:r>
          </w:p>
          <w:p w14:paraId="5D26C4F4" w14:textId="77777777" w:rsidR="007636D8" w:rsidRDefault="007636D8" w:rsidP="007636D8">
            <w:proofErr w:type="spellStart"/>
            <w:r>
              <w:rPr>
                <w:rStyle w:val="HTMLCode"/>
                <w:rFonts w:eastAsiaTheme="minorHAnsi"/>
              </w:rPr>
              <w:t>ora_sysevent</w:t>
            </w:r>
            <w:proofErr w:type="spellEnd"/>
            <w:r>
              <w:rPr>
                <w:rStyle w:val="HTMLCode"/>
                <w:rFonts w:eastAsiaTheme="minorHAnsi"/>
              </w:rPr>
              <w:t>);</w:t>
            </w:r>
          </w:p>
          <w:p w14:paraId="335EAF1D" w14:textId="77777777" w:rsidR="007636D8" w:rsidRDefault="007636D8" w:rsidP="007636D8">
            <w:r>
              <w:rPr>
                <w:rStyle w:val="HTMLCode"/>
                <w:rFonts w:eastAsiaTheme="minorHAnsi"/>
              </w:rPr>
              <w:t>END;</w:t>
            </w:r>
          </w:p>
          <w:p w14:paraId="5270C9A5" w14:textId="77777777" w:rsidR="007636D8" w:rsidRDefault="007636D8" w:rsidP="007636D8">
            <w:r>
              <w:rPr>
                <w:rStyle w:val="HTMLCode"/>
                <w:rFonts w:eastAsiaTheme="minorHAnsi"/>
              </w:rPr>
              <w:lastRenderedPageBreak/>
              <w:t>/</w:t>
            </w:r>
          </w:p>
        </w:tc>
      </w:tr>
    </w:tbl>
    <w:p w14:paraId="0264F905" w14:textId="77777777" w:rsidR="007636D8" w:rsidRDefault="007636D8" w:rsidP="007636D8">
      <w:pPr>
        <w:pStyle w:val="NormalWeb"/>
        <w:spacing w:before="0" w:beforeAutospacing="0" w:after="390" w:afterAutospacing="0"/>
        <w:rPr>
          <w:rFonts w:ascii="Verdana" w:hAnsi="Verdana"/>
          <w:color w:val="222222"/>
          <w:sz w:val="23"/>
          <w:szCs w:val="23"/>
        </w:rPr>
      </w:pPr>
      <w:r>
        <w:rPr>
          <w:rFonts w:ascii="Verdana" w:hAnsi="Verdana"/>
          <w:color w:val="222222"/>
          <w:sz w:val="23"/>
          <w:szCs w:val="23"/>
        </w:rPr>
        <w:lastRenderedPageBreak/>
        <w:t>If you will notice carefully the second line of the code (“AFTER DDL ON SCHEMA”) indicates that this trigger will work on the schema in which it is created. On successful compilation this trigger will insert the respective information such as the date when the DDL is executed, username who executed the DDL, type of database object created, name of the object given by the user at the time of its creation and the type of DDL into the table which we created earlier.</w:t>
      </w:r>
    </w:p>
    <w:p w14:paraId="76B1F208" w14:textId="77777777" w:rsidR="007636D8" w:rsidRDefault="007636D8" w:rsidP="007636D8">
      <w:pPr>
        <w:pStyle w:val="Heading2"/>
        <w:spacing w:before="450" w:beforeAutospacing="0" w:after="300" w:afterAutospacing="0" w:line="570" w:lineRule="atLeast"/>
        <w:rPr>
          <w:rFonts w:ascii="Arial" w:hAnsi="Arial" w:cs="Arial"/>
          <w:b w:val="0"/>
          <w:bCs w:val="0"/>
          <w:color w:val="111111"/>
          <w:sz w:val="41"/>
          <w:szCs w:val="41"/>
        </w:rPr>
      </w:pPr>
      <w:r>
        <w:rPr>
          <w:rStyle w:val="Strong"/>
          <w:rFonts w:ascii="Arial" w:eastAsiaTheme="majorEastAsia" w:hAnsi="Arial" w:cs="Arial"/>
          <w:b/>
          <w:bCs/>
          <w:color w:val="111111"/>
          <w:sz w:val="41"/>
          <w:szCs w:val="41"/>
        </w:rPr>
        <w:t>DDL Trigger for Database Auditing.</w:t>
      </w:r>
    </w:p>
    <w:p w14:paraId="239F061C" w14:textId="77777777" w:rsidR="007636D8" w:rsidRDefault="007636D8" w:rsidP="007636D8">
      <w:pPr>
        <w:pStyle w:val="NormalWeb"/>
        <w:spacing w:before="0" w:beforeAutospacing="0" w:after="390" w:afterAutospacing="0"/>
        <w:rPr>
          <w:rFonts w:ascii="Verdana" w:hAnsi="Verdana"/>
          <w:color w:val="222222"/>
          <w:sz w:val="23"/>
          <w:szCs w:val="23"/>
        </w:rPr>
      </w:pPr>
      <w:r>
        <w:rPr>
          <w:rFonts w:ascii="Verdana" w:hAnsi="Verdana"/>
          <w:color w:val="222222"/>
          <w:sz w:val="23"/>
          <w:szCs w:val="23"/>
        </w:rPr>
        <w:t>Similar to the schema auditing with some minor changes in the above trigger you can audit your database too. But for that first you need to logon to the database using either SYS user or SYSTEM user.</w:t>
      </w:r>
    </w:p>
    <w:p w14:paraId="26BA2BA0" w14:textId="77777777" w:rsidR="007636D8" w:rsidRDefault="007636D8" w:rsidP="007636D8">
      <w:pPr>
        <w:pStyle w:val="has-background"/>
        <w:shd w:val="clear" w:color="auto" w:fill="00D084"/>
        <w:spacing w:before="0" w:beforeAutospacing="0" w:after="390" w:afterAutospacing="0"/>
        <w:jc w:val="center"/>
        <w:rPr>
          <w:rFonts w:ascii="Verdana" w:hAnsi="Verdana"/>
          <w:color w:val="222222"/>
          <w:sz w:val="23"/>
          <w:szCs w:val="23"/>
        </w:rPr>
      </w:pPr>
      <w:r>
        <w:rPr>
          <w:rStyle w:val="Emphasis"/>
          <w:rFonts w:ascii="Verdana" w:hAnsi="Verdana"/>
          <w:b/>
          <w:bCs/>
          <w:color w:val="222222"/>
          <w:sz w:val="23"/>
          <w:szCs w:val="23"/>
        </w:rPr>
        <w:t>Suggested reading: </w:t>
      </w:r>
      <w:hyperlink r:id="rId23" w:history="1">
        <w:r>
          <w:rPr>
            <w:rStyle w:val="Hyperlink"/>
            <w:rFonts w:ascii="Verdana" w:hAnsi="Verdana"/>
            <w:b/>
            <w:bCs/>
            <w:i/>
            <w:iCs/>
            <w:color w:val="EA2E2E"/>
            <w:sz w:val="23"/>
            <w:szCs w:val="23"/>
          </w:rPr>
          <w:t>How to connect to the database using SYS user.</w:t>
        </w:r>
      </w:hyperlink>
    </w:p>
    <w:p w14:paraId="4F286F97" w14:textId="77777777" w:rsidR="007636D8" w:rsidRDefault="007636D8" w:rsidP="007636D8">
      <w:pPr>
        <w:pStyle w:val="NormalWeb"/>
        <w:spacing w:before="0" w:beforeAutospacing="0" w:after="390" w:afterAutospacing="0"/>
        <w:rPr>
          <w:rFonts w:ascii="Verdana" w:hAnsi="Verdana"/>
          <w:color w:val="222222"/>
          <w:sz w:val="23"/>
          <w:szCs w:val="23"/>
        </w:rPr>
      </w:pPr>
      <w:r>
        <w:rPr>
          <w:rFonts w:ascii="Verdana" w:hAnsi="Verdana"/>
          <w:color w:val="222222"/>
          <w:sz w:val="23"/>
          <w:szCs w:val="23"/>
        </w:rPr>
        <w:t>After doing that you have to create the above shown table under the same user so that your trigger can dump the auditing data without any read and write errors.</w:t>
      </w:r>
    </w:p>
    <w:tbl>
      <w:tblPr>
        <w:tblW w:w="10440" w:type="dxa"/>
        <w:tblCellMar>
          <w:left w:w="0" w:type="dxa"/>
          <w:right w:w="0" w:type="dxa"/>
        </w:tblCellMar>
        <w:tblLook w:val="04A0" w:firstRow="1" w:lastRow="0" w:firstColumn="1" w:lastColumn="0" w:noHBand="0" w:noVBand="1"/>
      </w:tblPr>
      <w:tblGrid>
        <w:gridCol w:w="630"/>
        <w:gridCol w:w="9810"/>
      </w:tblGrid>
      <w:tr w:rsidR="007636D8" w14:paraId="7C380750" w14:textId="77777777" w:rsidTr="007636D8">
        <w:tc>
          <w:tcPr>
            <w:tcW w:w="0" w:type="auto"/>
            <w:vAlign w:val="center"/>
            <w:hideMark/>
          </w:tcPr>
          <w:p w14:paraId="5D4DE538" w14:textId="77777777" w:rsidR="007636D8" w:rsidRDefault="007636D8" w:rsidP="007636D8">
            <w:pPr>
              <w:rPr>
                <w:rFonts w:ascii="Times New Roman" w:hAnsi="Times New Roman"/>
                <w:sz w:val="24"/>
                <w:szCs w:val="24"/>
              </w:rPr>
            </w:pPr>
            <w:r>
              <w:t>1</w:t>
            </w:r>
          </w:p>
          <w:p w14:paraId="105F8EBB" w14:textId="77777777" w:rsidR="007636D8" w:rsidRDefault="007636D8" w:rsidP="007636D8">
            <w:r>
              <w:t>2</w:t>
            </w:r>
          </w:p>
          <w:p w14:paraId="3CF3594D" w14:textId="77777777" w:rsidR="007636D8" w:rsidRDefault="007636D8" w:rsidP="007636D8">
            <w:r>
              <w:t>3</w:t>
            </w:r>
          </w:p>
          <w:p w14:paraId="5EB5AFBE" w14:textId="77777777" w:rsidR="007636D8" w:rsidRDefault="007636D8" w:rsidP="007636D8">
            <w:r>
              <w:t>4</w:t>
            </w:r>
          </w:p>
          <w:p w14:paraId="7B2404E1" w14:textId="77777777" w:rsidR="007636D8" w:rsidRDefault="007636D8" w:rsidP="007636D8">
            <w:r>
              <w:t>5</w:t>
            </w:r>
          </w:p>
          <w:p w14:paraId="2FDC2B6B" w14:textId="77777777" w:rsidR="007636D8" w:rsidRDefault="007636D8" w:rsidP="007636D8">
            <w:r>
              <w:t>6</w:t>
            </w:r>
          </w:p>
          <w:p w14:paraId="2C7A6F21" w14:textId="77777777" w:rsidR="007636D8" w:rsidRDefault="007636D8" w:rsidP="007636D8">
            <w:r>
              <w:t>7</w:t>
            </w:r>
          </w:p>
          <w:p w14:paraId="700614DC" w14:textId="77777777" w:rsidR="007636D8" w:rsidRDefault="007636D8" w:rsidP="007636D8">
            <w:r>
              <w:t>8</w:t>
            </w:r>
          </w:p>
          <w:p w14:paraId="345B2DE4" w14:textId="77777777" w:rsidR="007636D8" w:rsidRDefault="007636D8" w:rsidP="007636D8">
            <w:r>
              <w:t>9</w:t>
            </w:r>
          </w:p>
          <w:p w14:paraId="28FC41F2" w14:textId="77777777" w:rsidR="007636D8" w:rsidRDefault="007636D8" w:rsidP="007636D8">
            <w:r>
              <w:t>10</w:t>
            </w:r>
          </w:p>
          <w:p w14:paraId="707AAAA4" w14:textId="77777777" w:rsidR="007636D8" w:rsidRDefault="007636D8" w:rsidP="007636D8">
            <w:r>
              <w:t>11</w:t>
            </w:r>
          </w:p>
        </w:tc>
        <w:tc>
          <w:tcPr>
            <w:tcW w:w="9810" w:type="dxa"/>
            <w:vAlign w:val="center"/>
            <w:hideMark/>
          </w:tcPr>
          <w:p w14:paraId="2CF14B97" w14:textId="77777777" w:rsidR="007636D8" w:rsidRDefault="007636D8" w:rsidP="007636D8">
            <w:r>
              <w:rPr>
                <w:rStyle w:val="HTMLCode"/>
                <w:rFonts w:eastAsiaTheme="minorHAnsi"/>
              </w:rPr>
              <w:t>CREATE</w:t>
            </w:r>
            <w:r>
              <w:t xml:space="preserve"> </w:t>
            </w:r>
            <w:r>
              <w:rPr>
                <w:rStyle w:val="HTMLCode"/>
                <w:rFonts w:eastAsiaTheme="minorHAnsi"/>
              </w:rPr>
              <w:t>OR</w:t>
            </w:r>
            <w:r>
              <w:t xml:space="preserve"> </w:t>
            </w:r>
            <w:r>
              <w:rPr>
                <w:rStyle w:val="HTMLCode"/>
                <w:rFonts w:eastAsiaTheme="minorHAnsi"/>
              </w:rPr>
              <w:t>REPLACE</w:t>
            </w:r>
            <w:r>
              <w:t xml:space="preserve"> </w:t>
            </w:r>
            <w:r>
              <w:rPr>
                <w:rStyle w:val="HTMLCode"/>
                <w:rFonts w:eastAsiaTheme="minorHAnsi"/>
              </w:rPr>
              <w:t>TRIGGER</w:t>
            </w:r>
            <w:r>
              <w:t xml:space="preserve"> </w:t>
            </w:r>
            <w:proofErr w:type="spellStart"/>
            <w:r>
              <w:rPr>
                <w:rStyle w:val="HTMLCode"/>
                <w:rFonts w:eastAsiaTheme="minorHAnsi"/>
              </w:rPr>
              <w:t>db_audit_tr</w:t>
            </w:r>
            <w:proofErr w:type="spellEnd"/>
            <w:r>
              <w:rPr>
                <w:rStyle w:val="HTMLCode"/>
                <w:rFonts w:eastAsiaTheme="minorHAnsi"/>
              </w:rPr>
              <w:t xml:space="preserve"> </w:t>
            </w:r>
          </w:p>
          <w:p w14:paraId="3FEDBCFE" w14:textId="77777777" w:rsidR="007636D8" w:rsidRDefault="007636D8" w:rsidP="007636D8">
            <w:r>
              <w:rPr>
                <w:rStyle w:val="HTMLCode"/>
                <w:rFonts w:eastAsiaTheme="minorHAnsi"/>
              </w:rPr>
              <w:t>AFTER</w:t>
            </w:r>
            <w:r>
              <w:t xml:space="preserve"> </w:t>
            </w:r>
            <w:r>
              <w:rPr>
                <w:rStyle w:val="HTMLCode"/>
                <w:rFonts w:eastAsiaTheme="minorHAnsi"/>
              </w:rPr>
              <w:t>DDL ON</w:t>
            </w:r>
            <w:r>
              <w:t xml:space="preserve"> </w:t>
            </w:r>
            <w:r>
              <w:rPr>
                <w:rStyle w:val="HTMLCode"/>
                <w:rFonts w:eastAsiaTheme="minorHAnsi"/>
              </w:rPr>
              <w:t>DATABASE</w:t>
            </w:r>
          </w:p>
          <w:p w14:paraId="1E782DA6" w14:textId="77777777" w:rsidR="007636D8" w:rsidRDefault="007636D8" w:rsidP="007636D8">
            <w:r>
              <w:rPr>
                <w:rStyle w:val="HTMLCode"/>
                <w:rFonts w:eastAsiaTheme="minorHAnsi"/>
              </w:rPr>
              <w:t>BEGIN</w:t>
            </w:r>
          </w:p>
          <w:p w14:paraId="037BF6D3" w14:textId="77777777" w:rsidR="007636D8" w:rsidRDefault="007636D8" w:rsidP="007636D8">
            <w:r>
              <w:rPr>
                <w:rStyle w:val="HTMLCode"/>
                <w:rFonts w:eastAsiaTheme="minorHAnsi"/>
              </w:rPr>
              <w:t>    INSERT</w:t>
            </w:r>
            <w:r>
              <w:t xml:space="preserve"> </w:t>
            </w:r>
            <w:r>
              <w:rPr>
                <w:rStyle w:val="HTMLCode"/>
                <w:rFonts w:eastAsiaTheme="minorHAnsi"/>
              </w:rPr>
              <w:t>INTO</w:t>
            </w:r>
            <w:r>
              <w:t xml:space="preserve"> </w:t>
            </w:r>
            <w:proofErr w:type="spellStart"/>
            <w:r>
              <w:rPr>
                <w:rStyle w:val="HTMLCode"/>
                <w:rFonts w:eastAsiaTheme="minorHAnsi"/>
              </w:rPr>
              <w:t>schema_audit</w:t>
            </w:r>
            <w:proofErr w:type="spellEnd"/>
            <w:r>
              <w:rPr>
                <w:rStyle w:val="HTMLCode"/>
                <w:rFonts w:eastAsiaTheme="minorHAnsi"/>
              </w:rPr>
              <w:t xml:space="preserve"> VALUES</w:t>
            </w:r>
            <w:r>
              <w:t xml:space="preserve"> </w:t>
            </w:r>
            <w:r>
              <w:rPr>
                <w:rStyle w:val="HTMLCode"/>
                <w:rFonts w:eastAsiaTheme="minorHAnsi"/>
              </w:rPr>
              <w:t>(</w:t>
            </w:r>
          </w:p>
          <w:p w14:paraId="45B8B500" w14:textId="77777777" w:rsidR="007636D8" w:rsidRDefault="007636D8" w:rsidP="007636D8">
            <w:proofErr w:type="spellStart"/>
            <w:r>
              <w:rPr>
                <w:rStyle w:val="HTMLCode"/>
                <w:rFonts w:eastAsiaTheme="minorHAnsi"/>
              </w:rPr>
              <w:t>sysdate</w:t>
            </w:r>
            <w:proofErr w:type="spellEnd"/>
            <w:r>
              <w:rPr>
                <w:rStyle w:val="HTMLCode"/>
                <w:rFonts w:eastAsiaTheme="minorHAnsi"/>
              </w:rPr>
              <w:t xml:space="preserve">, </w:t>
            </w:r>
          </w:p>
          <w:p w14:paraId="5A048B41" w14:textId="77777777" w:rsidR="007636D8" w:rsidRDefault="007636D8" w:rsidP="007636D8">
            <w:proofErr w:type="spellStart"/>
            <w:r>
              <w:rPr>
                <w:rStyle w:val="HTMLCode"/>
                <w:rFonts w:eastAsiaTheme="minorHAnsi"/>
              </w:rPr>
              <w:t>sys_context</w:t>
            </w:r>
            <w:proofErr w:type="spellEnd"/>
            <w:r>
              <w:rPr>
                <w:rStyle w:val="HTMLCode"/>
                <w:rFonts w:eastAsiaTheme="minorHAnsi"/>
              </w:rPr>
              <w:t xml:space="preserve">('USERENV','CURRENT_USER'), </w:t>
            </w:r>
          </w:p>
          <w:p w14:paraId="7B5F16AC" w14:textId="77777777" w:rsidR="007636D8" w:rsidRDefault="007636D8" w:rsidP="007636D8">
            <w:proofErr w:type="spellStart"/>
            <w:r>
              <w:rPr>
                <w:rStyle w:val="HTMLCode"/>
                <w:rFonts w:eastAsiaTheme="minorHAnsi"/>
              </w:rPr>
              <w:t>ora_dict_obj_type</w:t>
            </w:r>
            <w:proofErr w:type="spellEnd"/>
            <w:r>
              <w:rPr>
                <w:rStyle w:val="HTMLCode"/>
                <w:rFonts w:eastAsiaTheme="minorHAnsi"/>
              </w:rPr>
              <w:t xml:space="preserve">, </w:t>
            </w:r>
          </w:p>
          <w:p w14:paraId="09F5D16E" w14:textId="77777777" w:rsidR="007636D8" w:rsidRDefault="007636D8" w:rsidP="007636D8">
            <w:proofErr w:type="spellStart"/>
            <w:r>
              <w:rPr>
                <w:rStyle w:val="HTMLCode"/>
                <w:rFonts w:eastAsiaTheme="minorHAnsi"/>
              </w:rPr>
              <w:t>ora_dict_obj_name</w:t>
            </w:r>
            <w:proofErr w:type="spellEnd"/>
            <w:r>
              <w:rPr>
                <w:rStyle w:val="HTMLCode"/>
                <w:rFonts w:eastAsiaTheme="minorHAnsi"/>
              </w:rPr>
              <w:t xml:space="preserve">, </w:t>
            </w:r>
          </w:p>
          <w:p w14:paraId="36700FB3" w14:textId="77777777" w:rsidR="007636D8" w:rsidRDefault="007636D8" w:rsidP="007636D8">
            <w:proofErr w:type="spellStart"/>
            <w:r>
              <w:rPr>
                <w:rStyle w:val="HTMLCode"/>
                <w:rFonts w:eastAsiaTheme="minorHAnsi"/>
              </w:rPr>
              <w:t>ora_sysevent</w:t>
            </w:r>
            <w:proofErr w:type="spellEnd"/>
            <w:r>
              <w:rPr>
                <w:rStyle w:val="HTMLCode"/>
                <w:rFonts w:eastAsiaTheme="minorHAnsi"/>
              </w:rPr>
              <w:t>);</w:t>
            </w:r>
          </w:p>
          <w:p w14:paraId="04171C59" w14:textId="77777777" w:rsidR="007636D8" w:rsidRDefault="007636D8" w:rsidP="007636D8">
            <w:r>
              <w:rPr>
                <w:rStyle w:val="HTMLCode"/>
                <w:rFonts w:eastAsiaTheme="minorHAnsi"/>
              </w:rPr>
              <w:t>END;</w:t>
            </w:r>
          </w:p>
          <w:p w14:paraId="05A73F67" w14:textId="77777777" w:rsidR="007636D8" w:rsidRDefault="007636D8" w:rsidP="007636D8">
            <w:r>
              <w:rPr>
                <w:rStyle w:val="HTMLCode"/>
                <w:rFonts w:eastAsiaTheme="minorHAnsi"/>
              </w:rPr>
              <w:t>/</w:t>
            </w:r>
          </w:p>
        </w:tc>
      </w:tr>
    </w:tbl>
    <w:p w14:paraId="0C7D9169" w14:textId="77777777" w:rsidR="007636D8" w:rsidRDefault="007636D8" w:rsidP="007636D8">
      <w:pPr>
        <w:pStyle w:val="NormalWeb"/>
        <w:spacing w:before="0" w:beforeAutospacing="0" w:after="390" w:afterAutospacing="0"/>
        <w:rPr>
          <w:rFonts w:ascii="Verdana" w:hAnsi="Verdana"/>
          <w:color w:val="222222"/>
          <w:sz w:val="23"/>
          <w:szCs w:val="23"/>
        </w:rPr>
      </w:pPr>
      <w:r>
        <w:rPr>
          <w:rFonts w:ascii="Verdana" w:hAnsi="Verdana"/>
          <w:color w:val="222222"/>
          <w:sz w:val="23"/>
          <w:szCs w:val="23"/>
        </w:rPr>
        <w:t>If you notice the second line of this code carefully then you will find that we have replaced the </w:t>
      </w:r>
      <w:r>
        <w:rPr>
          <w:rStyle w:val="Strong"/>
          <w:rFonts w:ascii="Verdana" w:eastAsiaTheme="majorEastAsia" w:hAnsi="Verdana"/>
          <w:color w:val="222222"/>
          <w:sz w:val="23"/>
          <w:szCs w:val="23"/>
        </w:rPr>
        <w:t>keyword</w:t>
      </w:r>
      <w:r>
        <w:rPr>
          <w:rFonts w:ascii="Verdana" w:hAnsi="Verdana"/>
          <w:color w:val="222222"/>
          <w:sz w:val="23"/>
          <w:szCs w:val="23"/>
        </w:rPr>
        <w:t> </w:t>
      </w:r>
      <w:r>
        <w:rPr>
          <w:rStyle w:val="Strong"/>
          <w:rFonts w:ascii="Verdana" w:eastAsiaTheme="majorEastAsia" w:hAnsi="Verdana"/>
          <w:color w:val="222222"/>
          <w:sz w:val="23"/>
          <w:szCs w:val="23"/>
        </w:rPr>
        <w:t>Schema</w:t>
      </w:r>
      <w:r>
        <w:rPr>
          <w:rFonts w:ascii="Verdana" w:hAnsi="Verdana"/>
          <w:color w:val="222222"/>
          <w:sz w:val="23"/>
          <w:szCs w:val="23"/>
        </w:rPr>
        <w:t> with the </w:t>
      </w:r>
      <w:r>
        <w:rPr>
          <w:rStyle w:val="Strong"/>
          <w:rFonts w:ascii="Verdana" w:eastAsiaTheme="majorEastAsia" w:hAnsi="Verdana"/>
          <w:color w:val="222222"/>
          <w:sz w:val="23"/>
          <w:szCs w:val="23"/>
        </w:rPr>
        <w:t>keyword</w:t>
      </w:r>
      <w:r>
        <w:rPr>
          <w:rFonts w:ascii="Verdana" w:hAnsi="Verdana"/>
          <w:color w:val="222222"/>
          <w:sz w:val="23"/>
          <w:szCs w:val="23"/>
        </w:rPr>
        <w:t> </w:t>
      </w:r>
      <w:r>
        <w:rPr>
          <w:rStyle w:val="Strong"/>
          <w:rFonts w:ascii="Verdana" w:eastAsiaTheme="majorEastAsia" w:hAnsi="Verdana"/>
          <w:color w:val="222222"/>
          <w:sz w:val="23"/>
          <w:szCs w:val="23"/>
        </w:rPr>
        <w:t>Database</w:t>
      </w:r>
      <w:r>
        <w:rPr>
          <w:rFonts w:ascii="Verdana" w:hAnsi="Verdana"/>
          <w:color w:val="222222"/>
          <w:sz w:val="23"/>
          <w:szCs w:val="23"/>
        </w:rPr>
        <w:t xml:space="preserve"> which </w:t>
      </w:r>
      <w:r>
        <w:rPr>
          <w:rFonts w:ascii="Verdana" w:hAnsi="Verdana"/>
          <w:color w:val="222222"/>
          <w:sz w:val="23"/>
          <w:szCs w:val="23"/>
        </w:rPr>
        <w:lastRenderedPageBreak/>
        <w:t>indicates that this trigger will work for the whole database and will perform the underlying work.</w:t>
      </w:r>
    </w:p>
    <w:p w14:paraId="48401AAC" w14:textId="77777777" w:rsidR="007636D8" w:rsidRDefault="007636D8" w:rsidP="007636D8">
      <w:pPr>
        <w:pStyle w:val="NormalWeb"/>
        <w:spacing w:before="0" w:beforeAutospacing="0" w:after="390" w:afterAutospacing="0"/>
        <w:rPr>
          <w:rFonts w:ascii="Verdana" w:hAnsi="Verdana"/>
          <w:color w:val="222222"/>
          <w:sz w:val="23"/>
          <w:szCs w:val="23"/>
        </w:rPr>
      </w:pPr>
      <w:r>
        <w:rPr>
          <w:rFonts w:ascii="Verdana" w:hAnsi="Verdana"/>
          <w:color w:val="222222"/>
          <w:sz w:val="23"/>
          <w:szCs w:val="23"/>
        </w:rPr>
        <w:t>To create a trigger on database we require </w:t>
      </w:r>
      <w:r>
        <w:rPr>
          <w:rStyle w:val="Strong"/>
          <w:rFonts w:ascii="Verdana" w:eastAsiaTheme="majorEastAsia" w:hAnsi="Verdana"/>
          <w:color w:val="222222"/>
          <w:sz w:val="23"/>
          <w:szCs w:val="23"/>
        </w:rPr>
        <w:t>ADMINISTER</w:t>
      </w:r>
      <w:r>
        <w:rPr>
          <w:rFonts w:ascii="Verdana" w:hAnsi="Verdana"/>
          <w:color w:val="222222"/>
          <w:sz w:val="23"/>
          <w:szCs w:val="23"/>
        </w:rPr>
        <w:t> </w:t>
      </w:r>
      <w:r>
        <w:rPr>
          <w:rStyle w:val="Strong"/>
          <w:rFonts w:ascii="Verdana" w:eastAsiaTheme="majorEastAsia" w:hAnsi="Verdana"/>
          <w:color w:val="222222"/>
          <w:sz w:val="23"/>
          <w:szCs w:val="23"/>
        </w:rPr>
        <w:t>DATABASE</w:t>
      </w:r>
      <w:r>
        <w:rPr>
          <w:rFonts w:ascii="Verdana" w:hAnsi="Verdana"/>
          <w:color w:val="222222"/>
          <w:sz w:val="23"/>
          <w:szCs w:val="23"/>
        </w:rPr>
        <w:t> </w:t>
      </w:r>
      <w:r>
        <w:rPr>
          <w:rStyle w:val="Strong"/>
          <w:rFonts w:ascii="Verdana" w:eastAsiaTheme="majorEastAsia" w:hAnsi="Verdana"/>
          <w:color w:val="222222"/>
          <w:sz w:val="23"/>
          <w:szCs w:val="23"/>
        </w:rPr>
        <w:t>TRIGGER</w:t>
      </w:r>
      <w:r>
        <w:rPr>
          <w:rFonts w:ascii="Verdana" w:hAnsi="Verdana"/>
          <w:color w:val="222222"/>
          <w:sz w:val="23"/>
          <w:szCs w:val="23"/>
        </w:rPr>
        <w:t xml:space="preserve"> system privilege. All the administrative users such as sys or system already has these privileges by default that is the </w:t>
      </w:r>
      <w:proofErr w:type="gramStart"/>
      <w:r>
        <w:rPr>
          <w:rFonts w:ascii="Verdana" w:hAnsi="Verdana"/>
          <w:color w:val="222222"/>
          <w:sz w:val="23"/>
          <w:szCs w:val="23"/>
        </w:rPr>
        <w:t>reason</w:t>
      </w:r>
      <w:proofErr w:type="gramEnd"/>
      <w:r>
        <w:rPr>
          <w:rFonts w:ascii="Verdana" w:hAnsi="Verdana"/>
          <w:color w:val="222222"/>
          <w:sz w:val="23"/>
          <w:szCs w:val="23"/>
        </w:rPr>
        <w:t xml:space="preserve"> we created this database auditing DDL trigger using these users. Though you can create the same trigger with any user by granting the same privileges to them but that is not advisable because of your database security reasons.</w:t>
      </w:r>
    </w:p>
    <w:p w14:paraId="35D21BD7" w14:textId="77777777" w:rsidR="004D2F17" w:rsidRDefault="004D2F17" w:rsidP="004D2F17">
      <w:pPr>
        <w:pStyle w:val="Heading1"/>
        <w:spacing w:before="0" w:beforeAutospacing="0" w:after="105" w:afterAutospacing="0" w:line="720" w:lineRule="atLeast"/>
        <w:rPr>
          <w:rFonts w:ascii="Roboto Condensed" w:hAnsi="Roboto Condensed"/>
          <w:color w:val="111111"/>
          <w:spacing w:val="5"/>
          <w:sz w:val="63"/>
          <w:szCs w:val="63"/>
        </w:rPr>
      </w:pPr>
      <w:r>
        <w:rPr>
          <w:rFonts w:ascii="Roboto Condensed" w:hAnsi="Roboto Condensed"/>
          <w:color w:val="111111"/>
          <w:spacing w:val="5"/>
          <w:sz w:val="63"/>
          <w:szCs w:val="63"/>
        </w:rPr>
        <w:t>Schema Level Database LOGON Trigger In PL/SQL</w:t>
      </w:r>
    </w:p>
    <w:p w14:paraId="190C29EC" w14:textId="77777777" w:rsidR="004D2F17" w:rsidRDefault="004D2F17" w:rsidP="004D2F17">
      <w:pPr>
        <w:pStyle w:val="NormalWeb"/>
        <w:spacing w:before="0" w:beforeAutospacing="0" w:after="390" w:afterAutospacing="0"/>
        <w:rPr>
          <w:rFonts w:ascii="Verdana" w:hAnsi="Verdana"/>
          <w:color w:val="222222"/>
          <w:sz w:val="23"/>
          <w:szCs w:val="23"/>
        </w:rPr>
      </w:pPr>
      <w:r>
        <w:rPr>
          <w:rFonts w:ascii="Verdana" w:hAnsi="Verdana"/>
          <w:color w:val="222222"/>
          <w:sz w:val="23"/>
          <w:szCs w:val="23"/>
        </w:rPr>
        <w:t>Database event triggers also known as system event triggers come into action when some system event occurs such as database log on, log off, start up or shut down. These types of triggers are majorly used for monitoring activity of the system events and have been proved quite a powerful tool for a DBA.</w:t>
      </w:r>
    </w:p>
    <w:p w14:paraId="02B0FBFC" w14:textId="77777777" w:rsidR="004D2F17" w:rsidRDefault="004D2F17" w:rsidP="004D2F17">
      <w:pPr>
        <w:pStyle w:val="Heading2"/>
        <w:spacing w:before="450" w:beforeAutospacing="0" w:after="300" w:afterAutospacing="0" w:line="570" w:lineRule="atLeast"/>
        <w:rPr>
          <w:rFonts w:ascii="Arial" w:hAnsi="Arial" w:cs="Arial"/>
          <w:b w:val="0"/>
          <w:bCs w:val="0"/>
          <w:color w:val="111111"/>
          <w:sz w:val="41"/>
          <w:szCs w:val="41"/>
        </w:rPr>
      </w:pPr>
      <w:r>
        <w:rPr>
          <w:rStyle w:val="Strong"/>
          <w:rFonts w:ascii="Arial" w:eastAsiaTheme="majorEastAsia" w:hAnsi="Arial" w:cs="Arial"/>
          <w:b/>
          <w:bCs/>
          <w:color w:val="111111"/>
          <w:sz w:val="41"/>
          <w:szCs w:val="41"/>
        </w:rPr>
        <w:t>Types of Database Event Triggers.</w:t>
      </w:r>
    </w:p>
    <w:p w14:paraId="5ABF9D54" w14:textId="77777777" w:rsidR="004D2F17" w:rsidRDefault="004D2F17" w:rsidP="00B969E5">
      <w:pPr>
        <w:numPr>
          <w:ilvl w:val="0"/>
          <w:numId w:val="25"/>
        </w:numPr>
        <w:spacing w:before="100" w:beforeAutospacing="1" w:after="150" w:line="240" w:lineRule="auto"/>
        <w:ind w:left="1035"/>
        <w:rPr>
          <w:rFonts w:ascii="Verdana" w:hAnsi="Verdana" w:cs="Times New Roman"/>
          <w:color w:val="222222"/>
          <w:sz w:val="23"/>
          <w:szCs w:val="23"/>
        </w:rPr>
      </w:pPr>
      <w:r>
        <w:rPr>
          <w:rFonts w:ascii="Verdana" w:hAnsi="Verdana"/>
          <w:color w:val="222222"/>
          <w:sz w:val="23"/>
          <w:szCs w:val="23"/>
        </w:rPr>
        <w:t>Schema Level Event Triggers</w:t>
      </w:r>
    </w:p>
    <w:p w14:paraId="040394DC" w14:textId="77777777" w:rsidR="004D2F17" w:rsidRDefault="004D2F17" w:rsidP="00B969E5">
      <w:pPr>
        <w:numPr>
          <w:ilvl w:val="0"/>
          <w:numId w:val="25"/>
        </w:numPr>
        <w:spacing w:before="100" w:beforeAutospacing="1" w:after="0" w:line="240" w:lineRule="auto"/>
        <w:ind w:left="1035"/>
        <w:rPr>
          <w:rFonts w:ascii="Verdana" w:hAnsi="Verdana"/>
          <w:color w:val="222222"/>
          <w:sz w:val="23"/>
          <w:szCs w:val="23"/>
        </w:rPr>
      </w:pPr>
      <w:r>
        <w:rPr>
          <w:rFonts w:ascii="Verdana" w:hAnsi="Verdana"/>
          <w:color w:val="222222"/>
          <w:sz w:val="23"/>
          <w:szCs w:val="23"/>
        </w:rPr>
        <w:t>Database Level Event Triggers</w:t>
      </w:r>
    </w:p>
    <w:p w14:paraId="18727146" w14:textId="77777777" w:rsidR="004D2F17" w:rsidRDefault="004D2F17" w:rsidP="004D2F17">
      <w:pPr>
        <w:pStyle w:val="NormalWeb"/>
        <w:spacing w:before="0" w:beforeAutospacing="0" w:after="390" w:afterAutospacing="0"/>
        <w:rPr>
          <w:rFonts w:ascii="Verdana" w:hAnsi="Verdana"/>
          <w:color w:val="222222"/>
          <w:sz w:val="23"/>
          <w:szCs w:val="23"/>
        </w:rPr>
      </w:pPr>
      <w:r>
        <w:rPr>
          <w:rFonts w:ascii="Verdana" w:hAnsi="Verdana"/>
          <w:color w:val="222222"/>
          <w:sz w:val="23"/>
          <w:szCs w:val="23"/>
        </w:rPr>
        <w:t xml:space="preserve">Schema level event triggers can work on some specific schemas while the database event triggers have database wide scope. In other </w:t>
      </w:r>
      <w:proofErr w:type="gramStart"/>
      <w:r>
        <w:rPr>
          <w:rFonts w:ascii="Verdana" w:hAnsi="Verdana"/>
          <w:color w:val="222222"/>
          <w:sz w:val="23"/>
          <w:szCs w:val="23"/>
        </w:rPr>
        <w:t>words</w:t>
      </w:r>
      <w:proofErr w:type="gramEnd"/>
      <w:r>
        <w:rPr>
          <w:rFonts w:ascii="Verdana" w:hAnsi="Verdana"/>
          <w:color w:val="222222"/>
          <w:sz w:val="23"/>
          <w:szCs w:val="23"/>
        </w:rPr>
        <w:t xml:space="preserve"> database event triggers can be created to monitor the system event activities of either a specific user/schema or the whole database.</w:t>
      </w:r>
    </w:p>
    <w:p w14:paraId="79704A7D" w14:textId="77777777" w:rsidR="004D2F17" w:rsidRDefault="004D2F17" w:rsidP="004D2F17">
      <w:pPr>
        <w:pStyle w:val="Heading3"/>
        <w:spacing w:before="405" w:beforeAutospacing="0" w:after="255" w:afterAutospacing="0" w:line="450" w:lineRule="atLeast"/>
        <w:rPr>
          <w:rFonts w:ascii="Arial" w:hAnsi="Arial" w:cs="Arial"/>
          <w:b w:val="0"/>
          <w:bCs w:val="0"/>
          <w:color w:val="111111"/>
          <w:sz w:val="33"/>
          <w:szCs w:val="33"/>
        </w:rPr>
      </w:pPr>
      <w:r>
        <w:rPr>
          <w:rStyle w:val="Strong"/>
          <w:rFonts w:ascii="Arial" w:eastAsiaTheme="majorEastAsia" w:hAnsi="Arial" w:cs="Arial"/>
          <w:b/>
          <w:bCs/>
          <w:color w:val="111111"/>
          <w:sz w:val="33"/>
          <w:szCs w:val="33"/>
        </w:rPr>
        <w:t>Object/System Privileges</w:t>
      </w:r>
    </w:p>
    <w:p w14:paraId="63E6A939" w14:textId="77777777" w:rsidR="004D2F17" w:rsidRDefault="004D2F17" w:rsidP="004D2F17">
      <w:pPr>
        <w:pStyle w:val="NormalWeb"/>
        <w:spacing w:before="0" w:beforeAutospacing="0" w:after="390" w:afterAutospacing="0"/>
        <w:rPr>
          <w:rFonts w:ascii="Verdana" w:hAnsi="Verdana"/>
          <w:color w:val="222222"/>
          <w:sz w:val="23"/>
          <w:szCs w:val="23"/>
        </w:rPr>
      </w:pPr>
      <w:r>
        <w:rPr>
          <w:rFonts w:ascii="Verdana" w:hAnsi="Verdana"/>
          <w:color w:val="222222"/>
          <w:sz w:val="23"/>
          <w:szCs w:val="23"/>
        </w:rPr>
        <w:t>Schema level event triggers can be created by any user of your database who has CREATE TRIGGER system privilege while the database event trigger can only be created by privileged user such as SYS or SYSTEM who has ‘Administrative Database Trigger’ System Privileges.</w:t>
      </w:r>
    </w:p>
    <w:p w14:paraId="22F6EDD0" w14:textId="77777777" w:rsidR="004D2F17" w:rsidRDefault="004D2F17" w:rsidP="004D2F17">
      <w:pPr>
        <w:pStyle w:val="has-background"/>
        <w:shd w:val="clear" w:color="auto" w:fill="00D084"/>
        <w:spacing w:before="0" w:beforeAutospacing="0" w:after="390" w:afterAutospacing="0"/>
        <w:jc w:val="center"/>
        <w:rPr>
          <w:rFonts w:ascii="Verdana" w:hAnsi="Verdana"/>
          <w:color w:val="222222"/>
          <w:sz w:val="23"/>
          <w:szCs w:val="23"/>
        </w:rPr>
      </w:pPr>
      <w:r>
        <w:rPr>
          <w:rStyle w:val="Strong"/>
          <w:rFonts w:ascii="Verdana" w:eastAsiaTheme="majorEastAsia" w:hAnsi="Verdana"/>
          <w:color w:val="222222"/>
          <w:sz w:val="23"/>
          <w:szCs w:val="23"/>
        </w:rPr>
        <w:t>Suggested Reading: </w:t>
      </w:r>
      <w:hyperlink r:id="rId24" w:history="1">
        <w:r>
          <w:rPr>
            <w:rStyle w:val="Hyperlink"/>
            <w:rFonts w:ascii="Verdana" w:hAnsi="Verdana"/>
            <w:b/>
            <w:bCs/>
            <w:color w:val="EA2E2E"/>
            <w:sz w:val="23"/>
            <w:szCs w:val="23"/>
          </w:rPr>
          <w:t>Introduction To Privileges In Oracle Database [Interview Edition]</w:t>
        </w:r>
      </w:hyperlink>
    </w:p>
    <w:p w14:paraId="760E12EF" w14:textId="77777777" w:rsidR="004D2F17" w:rsidRDefault="004D2F17" w:rsidP="004D2F17">
      <w:pPr>
        <w:pStyle w:val="Heading2"/>
        <w:spacing w:before="450" w:beforeAutospacing="0" w:after="300" w:afterAutospacing="0" w:line="570" w:lineRule="atLeast"/>
        <w:rPr>
          <w:rFonts w:ascii="Arial" w:hAnsi="Arial" w:cs="Arial"/>
          <w:b w:val="0"/>
          <w:bCs w:val="0"/>
          <w:color w:val="111111"/>
          <w:sz w:val="41"/>
          <w:szCs w:val="41"/>
        </w:rPr>
      </w:pPr>
      <w:r>
        <w:rPr>
          <w:rStyle w:val="Strong"/>
          <w:rFonts w:ascii="Arial" w:eastAsiaTheme="majorEastAsia" w:hAnsi="Arial" w:cs="Arial"/>
          <w:b/>
          <w:bCs/>
          <w:color w:val="111111"/>
          <w:sz w:val="41"/>
          <w:szCs w:val="41"/>
        </w:rPr>
        <w:lastRenderedPageBreak/>
        <w:t>Syntax</w:t>
      </w:r>
    </w:p>
    <w:tbl>
      <w:tblPr>
        <w:tblW w:w="10440" w:type="dxa"/>
        <w:tblCellMar>
          <w:left w:w="0" w:type="dxa"/>
          <w:right w:w="0" w:type="dxa"/>
        </w:tblCellMar>
        <w:tblLook w:val="04A0" w:firstRow="1" w:lastRow="0" w:firstColumn="1" w:lastColumn="0" w:noHBand="0" w:noVBand="1"/>
      </w:tblPr>
      <w:tblGrid>
        <w:gridCol w:w="510"/>
        <w:gridCol w:w="9930"/>
      </w:tblGrid>
      <w:tr w:rsidR="004D2F17" w14:paraId="137DD3D4" w14:textId="77777777" w:rsidTr="004D2F17">
        <w:tc>
          <w:tcPr>
            <w:tcW w:w="0" w:type="auto"/>
            <w:vAlign w:val="center"/>
            <w:hideMark/>
          </w:tcPr>
          <w:p w14:paraId="14F95AE1" w14:textId="77777777" w:rsidR="004D2F17" w:rsidRDefault="004D2F17" w:rsidP="004D2F17">
            <w:pPr>
              <w:rPr>
                <w:rFonts w:ascii="Times New Roman" w:hAnsi="Times New Roman" w:cs="Times New Roman"/>
                <w:sz w:val="24"/>
                <w:szCs w:val="24"/>
              </w:rPr>
            </w:pPr>
            <w:r>
              <w:t>1</w:t>
            </w:r>
          </w:p>
          <w:p w14:paraId="3D202D8D" w14:textId="77777777" w:rsidR="004D2F17" w:rsidRDefault="004D2F17" w:rsidP="004D2F17">
            <w:r>
              <w:t>2</w:t>
            </w:r>
          </w:p>
          <w:p w14:paraId="16803C76" w14:textId="77777777" w:rsidR="004D2F17" w:rsidRDefault="004D2F17" w:rsidP="004D2F17">
            <w:r>
              <w:t>3</w:t>
            </w:r>
          </w:p>
          <w:p w14:paraId="509C4439" w14:textId="77777777" w:rsidR="004D2F17" w:rsidRDefault="004D2F17" w:rsidP="004D2F17">
            <w:r>
              <w:t>4</w:t>
            </w:r>
          </w:p>
          <w:p w14:paraId="15F211E1" w14:textId="77777777" w:rsidR="004D2F17" w:rsidRDefault="004D2F17" w:rsidP="004D2F17">
            <w:r>
              <w:t>5</w:t>
            </w:r>
          </w:p>
          <w:p w14:paraId="02A4B00C" w14:textId="77777777" w:rsidR="004D2F17" w:rsidRDefault="004D2F17" w:rsidP="004D2F17">
            <w:r>
              <w:t>6</w:t>
            </w:r>
          </w:p>
        </w:tc>
        <w:tc>
          <w:tcPr>
            <w:tcW w:w="9930" w:type="dxa"/>
            <w:vAlign w:val="center"/>
            <w:hideMark/>
          </w:tcPr>
          <w:p w14:paraId="03025E88" w14:textId="77777777" w:rsidR="004D2F17" w:rsidRDefault="004D2F17" w:rsidP="004D2F17">
            <w:r>
              <w:rPr>
                <w:rStyle w:val="HTMLCode"/>
                <w:rFonts w:eastAsiaTheme="minorHAnsi"/>
              </w:rPr>
              <w:t>CREATE</w:t>
            </w:r>
            <w:r>
              <w:t xml:space="preserve"> </w:t>
            </w:r>
            <w:r>
              <w:rPr>
                <w:rStyle w:val="HTMLCode"/>
                <w:rFonts w:eastAsiaTheme="minorHAnsi"/>
              </w:rPr>
              <w:t>OR</w:t>
            </w:r>
            <w:r>
              <w:t xml:space="preserve"> </w:t>
            </w:r>
            <w:r>
              <w:rPr>
                <w:rStyle w:val="HTMLCode"/>
                <w:rFonts w:eastAsiaTheme="minorHAnsi"/>
              </w:rPr>
              <w:t>REPLACE</w:t>
            </w:r>
            <w:r>
              <w:t xml:space="preserve"> </w:t>
            </w:r>
            <w:r>
              <w:rPr>
                <w:rStyle w:val="HTMLCode"/>
                <w:rFonts w:eastAsiaTheme="minorHAnsi"/>
              </w:rPr>
              <w:t>TRIGGER</w:t>
            </w:r>
            <w:r>
              <w:t xml:space="preserve"> </w:t>
            </w:r>
            <w:proofErr w:type="spellStart"/>
            <w:r>
              <w:rPr>
                <w:rStyle w:val="HTMLCode"/>
                <w:rFonts w:eastAsiaTheme="minorHAnsi"/>
              </w:rPr>
              <w:t>trigger_name</w:t>
            </w:r>
            <w:proofErr w:type="spellEnd"/>
          </w:p>
          <w:p w14:paraId="0CF1344B" w14:textId="77777777" w:rsidR="004D2F17" w:rsidRDefault="004D2F17" w:rsidP="004D2F17">
            <w:r>
              <w:rPr>
                <w:rStyle w:val="HTMLCode"/>
                <w:rFonts w:eastAsiaTheme="minorHAnsi"/>
              </w:rPr>
              <w:t>BEFORE | AFTER</w:t>
            </w:r>
            <w:r>
              <w:t xml:space="preserve"> </w:t>
            </w:r>
            <w:proofErr w:type="spellStart"/>
            <w:r>
              <w:rPr>
                <w:rStyle w:val="HTMLCode"/>
                <w:rFonts w:eastAsiaTheme="minorHAnsi"/>
              </w:rPr>
              <w:t>database_event</w:t>
            </w:r>
            <w:proofErr w:type="spellEnd"/>
            <w:r>
              <w:rPr>
                <w:rStyle w:val="HTMLCode"/>
                <w:rFonts w:eastAsiaTheme="minorHAnsi"/>
              </w:rPr>
              <w:t xml:space="preserve"> ON</w:t>
            </w:r>
            <w:r>
              <w:t xml:space="preserve"> </w:t>
            </w:r>
            <w:r>
              <w:rPr>
                <w:rStyle w:val="HTMLCode"/>
                <w:rFonts w:eastAsiaTheme="minorHAnsi"/>
              </w:rPr>
              <w:t>database/schema</w:t>
            </w:r>
          </w:p>
          <w:p w14:paraId="1C6FE428" w14:textId="77777777" w:rsidR="004D2F17" w:rsidRDefault="004D2F17" w:rsidP="004D2F17">
            <w:r>
              <w:rPr>
                <w:rStyle w:val="HTMLCode"/>
                <w:rFonts w:eastAsiaTheme="minorHAnsi"/>
              </w:rPr>
              <w:t>BEGIN</w:t>
            </w:r>
          </w:p>
          <w:p w14:paraId="0B908641" w14:textId="77777777" w:rsidR="004D2F17" w:rsidRDefault="004D2F17" w:rsidP="004D2F17">
            <w:r>
              <w:rPr>
                <w:rStyle w:val="HTMLCode"/>
                <w:rFonts w:eastAsiaTheme="minorHAnsi"/>
              </w:rPr>
              <w:t>    PL/SQL Code</w:t>
            </w:r>
          </w:p>
          <w:p w14:paraId="427B23F6" w14:textId="77777777" w:rsidR="004D2F17" w:rsidRDefault="004D2F17" w:rsidP="004D2F17">
            <w:r>
              <w:rPr>
                <w:rStyle w:val="HTMLCode"/>
                <w:rFonts w:eastAsiaTheme="minorHAnsi"/>
              </w:rPr>
              <w:t>END;</w:t>
            </w:r>
          </w:p>
          <w:p w14:paraId="091F5EA0" w14:textId="77777777" w:rsidR="004D2F17" w:rsidRDefault="004D2F17" w:rsidP="004D2F17">
            <w:r>
              <w:rPr>
                <w:rStyle w:val="HTMLCode"/>
                <w:rFonts w:eastAsiaTheme="minorHAnsi"/>
              </w:rPr>
              <w:t>/</w:t>
            </w:r>
          </w:p>
        </w:tc>
      </w:tr>
    </w:tbl>
    <w:p w14:paraId="5D342C3A" w14:textId="77777777" w:rsidR="004D2F17" w:rsidRDefault="004D2F17" w:rsidP="004D2F17">
      <w:pPr>
        <w:pStyle w:val="NormalWeb"/>
        <w:spacing w:before="0" w:beforeAutospacing="0" w:after="390" w:afterAutospacing="0"/>
        <w:rPr>
          <w:rFonts w:ascii="Verdana" w:hAnsi="Verdana"/>
          <w:color w:val="222222"/>
          <w:sz w:val="23"/>
          <w:szCs w:val="23"/>
        </w:rPr>
      </w:pPr>
      <w:r>
        <w:rPr>
          <w:rFonts w:ascii="Verdana" w:hAnsi="Verdana"/>
          <w:color w:val="222222"/>
          <w:sz w:val="23"/>
          <w:szCs w:val="23"/>
        </w:rPr>
        <w:t>Please watch the video tutorial for detailed explanation of the syntax.</w:t>
      </w:r>
    </w:p>
    <w:p w14:paraId="3591A076" w14:textId="77777777" w:rsidR="004D2F17" w:rsidRDefault="004D2F17" w:rsidP="004D2F17">
      <w:pPr>
        <w:pStyle w:val="Heading3"/>
        <w:spacing w:before="405" w:beforeAutospacing="0" w:after="255" w:afterAutospacing="0" w:line="450" w:lineRule="atLeast"/>
        <w:rPr>
          <w:rFonts w:ascii="Arial" w:hAnsi="Arial" w:cs="Arial"/>
          <w:b w:val="0"/>
          <w:bCs w:val="0"/>
          <w:color w:val="111111"/>
          <w:sz w:val="33"/>
          <w:szCs w:val="33"/>
        </w:rPr>
      </w:pPr>
      <w:r>
        <w:rPr>
          <w:rStyle w:val="Strong"/>
          <w:rFonts w:ascii="Arial" w:eastAsiaTheme="majorEastAsia" w:hAnsi="Arial" w:cs="Arial"/>
          <w:b/>
          <w:bCs/>
          <w:color w:val="111111"/>
          <w:sz w:val="33"/>
          <w:szCs w:val="33"/>
        </w:rPr>
        <w:t>Example. Schema Level Event Trigger.</w:t>
      </w:r>
    </w:p>
    <w:p w14:paraId="2EC59E38" w14:textId="77777777" w:rsidR="004D2F17" w:rsidRDefault="004D2F17" w:rsidP="004D2F17">
      <w:pPr>
        <w:pStyle w:val="NormalWeb"/>
        <w:spacing w:before="0" w:beforeAutospacing="0" w:after="390" w:afterAutospacing="0"/>
        <w:rPr>
          <w:rFonts w:ascii="Verdana" w:hAnsi="Verdana"/>
          <w:color w:val="222222"/>
          <w:sz w:val="23"/>
          <w:szCs w:val="23"/>
        </w:rPr>
      </w:pPr>
      <w:r>
        <w:rPr>
          <w:rFonts w:ascii="Verdana" w:hAnsi="Verdana"/>
          <w:color w:val="222222"/>
          <w:sz w:val="23"/>
          <w:szCs w:val="23"/>
        </w:rPr>
        <w:t>Suppose user HR is a control freak and wants to monitor its every log on and log off activity. In this case what HR can do is, create event triggers on Log on and log off database event in its own schema.</w:t>
      </w:r>
    </w:p>
    <w:p w14:paraId="6E538B87" w14:textId="77777777" w:rsidR="004D2F17" w:rsidRDefault="004D2F17" w:rsidP="004D2F17">
      <w:pPr>
        <w:pStyle w:val="Heading4"/>
        <w:spacing w:before="360" w:after="210" w:line="435" w:lineRule="atLeast"/>
        <w:rPr>
          <w:rFonts w:ascii="Arial" w:hAnsi="Arial" w:cs="Arial"/>
          <w:color w:val="111111"/>
          <w:sz w:val="29"/>
          <w:szCs w:val="29"/>
        </w:rPr>
      </w:pPr>
      <w:r>
        <w:rPr>
          <w:rFonts w:ascii="Arial" w:hAnsi="Arial" w:cs="Arial"/>
          <w:b/>
          <w:bCs/>
          <w:color w:val="111111"/>
          <w:sz w:val="29"/>
          <w:szCs w:val="29"/>
        </w:rPr>
        <w:t>Step 1: Connect to the database</w:t>
      </w:r>
    </w:p>
    <w:p w14:paraId="161CBB4C" w14:textId="77777777" w:rsidR="004D2F17" w:rsidRDefault="004D2F17" w:rsidP="004D2F17">
      <w:pPr>
        <w:pStyle w:val="NormalWeb"/>
        <w:spacing w:before="0" w:beforeAutospacing="0" w:after="390" w:afterAutospacing="0"/>
        <w:rPr>
          <w:rFonts w:ascii="Verdana" w:hAnsi="Verdana"/>
          <w:color w:val="222222"/>
          <w:sz w:val="23"/>
          <w:szCs w:val="23"/>
        </w:rPr>
      </w:pPr>
      <w:r>
        <w:rPr>
          <w:rFonts w:ascii="Verdana" w:hAnsi="Verdana"/>
          <w:color w:val="222222"/>
          <w:sz w:val="23"/>
          <w:szCs w:val="23"/>
        </w:rPr>
        <w:t>Connect to the database using the user/schema in which you want to create the trigger. For the demonstration I will connect using my HR user.</w:t>
      </w:r>
    </w:p>
    <w:tbl>
      <w:tblPr>
        <w:tblW w:w="10440" w:type="dxa"/>
        <w:tblCellMar>
          <w:left w:w="0" w:type="dxa"/>
          <w:right w:w="0" w:type="dxa"/>
        </w:tblCellMar>
        <w:tblLook w:val="04A0" w:firstRow="1" w:lastRow="0" w:firstColumn="1" w:lastColumn="0" w:noHBand="0" w:noVBand="1"/>
      </w:tblPr>
      <w:tblGrid>
        <w:gridCol w:w="510"/>
        <w:gridCol w:w="9930"/>
      </w:tblGrid>
      <w:tr w:rsidR="004D2F17" w14:paraId="489DE38F" w14:textId="77777777" w:rsidTr="004D2F17">
        <w:tc>
          <w:tcPr>
            <w:tcW w:w="0" w:type="auto"/>
            <w:vAlign w:val="center"/>
            <w:hideMark/>
          </w:tcPr>
          <w:p w14:paraId="674A12D2" w14:textId="77777777" w:rsidR="004D2F17" w:rsidRDefault="004D2F17" w:rsidP="004D2F17">
            <w:pPr>
              <w:rPr>
                <w:rFonts w:ascii="Times New Roman" w:hAnsi="Times New Roman"/>
                <w:sz w:val="24"/>
                <w:szCs w:val="24"/>
              </w:rPr>
            </w:pPr>
            <w:r>
              <w:t>1</w:t>
            </w:r>
          </w:p>
        </w:tc>
        <w:tc>
          <w:tcPr>
            <w:tcW w:w="9930" w:type="dxa"/>
            <w:vAlign w:val="center"/>
            <w:hideMark/>
          </w:tcPr>
          <w:p w14:paraId="1FC0F5AE" w14:textId="77777777" w:rsidR="004D2F17" w:rsidRDefault="004D2F17" w:rsidP="004D2F17">
            <w:r>
              <w:rPr>
                <w:rStyle w:val="HTMLCode"/>
                <w:rFonts w:eastAsiaTheme="minorHAnsi"/>
              </w:rPr>
              <w:t xml:space="preserve">C:/&gt; Conn </w:t>
            </w:r>
            <w:proofErr w:type="spellStart"/>
            <w:r>
              <w:rPr>
                <w:rStyle w:val="HTMLCode"/>
                <w:rFonts w:eastAsiaTheme="minorHAnsi"/>
              </w:rPr>
              <w:t>hr</w:t>
            </w:r>
            <w:proofErr w:type="spellEnd"/>
            <w:r>
              <w:rPr>
                <w:rStyle w:val="HTMLCode"/>
                <w:rFonts w:eastAsiaTheme="minorHAnsi"/>
              </w:rPr>
              <w:t>/</w:t>
            </w:r>
            <w:proofErr w:type="spellStart"/>
            <w:r>
              <w:rPr>
                <w:rStyle w:val="HTMLCode"/>
                <w:rFonts w:eastAsiaTheme="minorHAnsi"/>
              </w:rPr>
              <w:t>hr</w:t>
            </w:r>
            <w:proofErr w:type="spellEnd"/>
          </w:p>
        </w:tc>
      </w:tr>
    </w:tbl>
    <w:p w14:paraId="6C2FCC7F" w14:textId="77777777" w:rsidR="004D2F17" w:rsidRDefault="004D2F17" w:rsidP="004D2F17">
      <w:pPr>
        <w:pStyle w:val="NormalWeb"/>
        <w:spacing w:before="0" w:beforeAutospacing="0" w:after="390" w:afterAutospacing="0"/>
        <w:rPr>
          <w:rFonts w:ascii="Verdana" w:hAnsi="Verdana"/>
          <w:color w:val="222222"/>
          <w:sz w:val="23"/>
          <w:szCs w:val="23"/>
        </w:rPr>
      </w:pPr>
      <w:r>
        <w:rPr>
          <w:rFonts w:ascii="Verdana" w:hAnsi="Verdana"/>
          <w:color w:val="222222"/>
          <w:sz w:val="23"/>
          <w:szCs w:val="23"/>
        </w:rPr>
        <w:t>Or if you are using SQL Developer then read </w:t>
      </w:r>
      <w:hyperlink r:id="rId25" w:history="1">
        <w:r>
          <w:rPr>
            <w:rStyle w:val="Hyperlink"/>
            <w:rFonts w:ascii="Verdana" w:hAnsi="Verdana"/>
            <w:color w:val="EA2E2E"/>
            <w:sz w:val="23"/>
            <w:szCs w:val="23"/>
          </w:rPr>
          <w:t>here</w:t>
        </w:r>
      </w:hyperlink>
      <w:r>
        <w:rPr>
          <w:rFonts w:ascii="Verdana" w:hAnsi="Verdana"/>
          <w:color w:val="222222"/>
          <w:sz w:val="23"/>
          <w:szCs w:val="23"/>
        </w:rPr>
        <w:t> on how to connect to the database using the same.</w:t>
      </w:r>
    </w:p>
    <w:p w14:paraId="00C52564" w14:textId="77777777" w:rsidR="004D2F17" w:rsidRDefault="004D2F17" w:rsidP="004D2F17">
      <w:pPr>
        <w:pStyle w:val="Heading4"/>
        <w:spacing w:before="360" w:after="210" w:line="435" w:lineRule="atLeast"/>
        <w:rPr>
          <w:rFonts w:ascii="Arial" w:hAnsi="Arial" w:cs="Arial"/>
          <w:color w:val="111111"/>
          <w:sz w:val="29"/>
          <w:szCs w:val="29"/>
        </w:rPr>
      </w:pPr>
      <w:r>
        <w:rPr>
          <w:rFonts w:ascii="Arial" w:hAnsi="Arial" w:cs="Arial"/>
          <w:b/>
          <w:bCs/>
          <w:color w:val="111111"/>
          <w:sz w:val="29"/>
          <w:szCs w:val="29"/>
        </w:rPr>
        <w:t>Step 2: Create a Table</w:t>
      </w:r>
    </w:p>
    <w:p w14:paraId="26382D8B" w14:textId="77777777" w:rsidR="004D2F17" w:rsidRDefault="004D2F17" w:rsidP="004D2F17">
      <w:pPr>
        <w:pStyle w:val="NormalWeb"/>
        <w:spacing w:before="0" w:beforeAutospacing="0" w:after="390" w:afterAutospacing="0"/>
        <w:rPr>
          <w:rFonts w:ascii="Verdana" w:hAnsi="Verdana"/>
          <w:color w:val="222222"/>
          <w:sz w:val="23"/>
          <w:szCs w:val="23"/>
        </w:rPr>
      </w:pPr>
      <w:r>
        <w:rPr>
          <w:rFonts w:ascii="Verdana" w:hAnsi="Verdana"/>
          <w:color w:val="222222"/>
          <w:sz w:val="23"/>
          <w:szCs w:val="23"/>
        </w:rPr>
        <w:t>Next you will need a table to store the logon and logoff data.</w:t>
      </w:r>
    </w:p>
    <w:tbl>
      <w:tblPr>
        <w:tblW w:w="10440" w:type="dxa"/>
        <w:tblCellMar>
          <w:left w:w="0" w:type="dxa"/>
          <w:right w:w="0" w:type="dxa"/>
        </w:tblCellMar>
        <w:tblLook w:val="04A0" w:firstRow="1" w:lastRow="0" w:firstColumn="1" w:lastColumn="0" w:noHBand="0" w:noVBand="1"/>
      </w:tblPr>
      <w:tblGrid>
        <w:gridCol w:w="510"/>
        <w:gridCol w:w="9930"/>
      </w:tblGrid>
      <w:tr w:rsidR="004D2F17" w14:paraId="63F90E87" w14:textId="77777777" w:rsidTr="004D2F17">
        <w:tc>
          <w:tcPr>
            <w:tcW w:w="0" w:type="auto"/>
            <w:vAlign w:val="center"/>
            <w:hideMark/>
          </w:tcPr>
          <w:p w14:paraId="5437FA86" w14:textId="77777777" w:rsidR="004D2F17" w:rsidRDefault="004D2F17" w:rsidP="004D2F17">
            <w:pPr>
              <w:rPr>
                <w:rFonts w:ascii="Times New Roman" w:hAnsi="Times New Roman"/>
                <w:sz w:val="24"/>
                <w:szCs w:val="24"/>
              </w:rPr>
            </w:pPr>
            <w:r>
              <w:t>1</w:t>
            </w:r>
          </w:p>
          <w:p w14:paraId="0292C189" w14:textId="77777777" w:rsidR="004D2F17" w:rsidRDefault="004D2F17" w:rsidP="004D2F17">
            <w:r>
              <w:t>2</w:t>
            </w:r>
          </w:p>
          <w:p w14:paraId="53174E47" w14:textId="77777777" w:rsidR="004D2F17" w:rsidRDefault="004D2F17" w:rsidP="004D2F17">
            <w:r>
              <w:t>3</w:t>
            </w:r>
          </w:p>
          <w:p w14:paraId="4022EBC3" w14:textId="77777777" w:rsidR="004D2F17" w:rsidRDefault="004D2F17" w:rsidP="004D2F17">
            <w:r>
              <w:t>4</w:t>
            </w:r>
          </w:p>
          <w:p w14:paraId="16BB6CE3" w14:textId="77777777" w:rsidR="004D2F17" w:rsidRDefault="004D2F17" w:rsidP="004D2F17">
            <w:r>
              <w:t>5</w:t>
            </w:r>
          </w:p>
          <w:p w14:paraId="2F4CFA29" w14:textId="77777777" w:rsidR="004D2F17" w:rsidRDefault="004D2F17" w:rsidP="004D2F17">
            <w:r>
              <w:lastRenderedPageBreak/>
              <w:t>6</w:t>
            </w:r>
          </w:p>
          <w:p w14:paraId="3725CB7D" w14:textId="77777777" w:rsidR="004D2F17" w:rsidRDefault="004D2F17" w:rsidP="004D2F17">
            <w:r>
              <w:t>7</w:t>
            </w:r>
          </w:p>
          <w:p w14:paraId="3FFC5706" w14:textId="77777777" w:rsidR="004D2F17" w:rsidRDefault="004D2F17" w:rsidP="004D2F17">
            <w:r>
              <w:t>8</w:t>
            </w:r>
          </w:p>
        </w:tc>
        <w:tc>
          <w:tcPr>
            <w:tcW w:w="9930" w:type="dxa"/>
            <w:vAlign w:val="center"/>
            <w:hideMark/>
          </w:tcPr>
          <w:p w14:paraId="4EA34823" w14:textId="77777777" w:rsidR="004D2F17" w:rsidRDefault="004D2F17" w:rsidP="004D2F17">
            <w:r>
              <w:rPr>
                <w:rStyle w:val="HTMLCode"/>
                <w:rFonts w:eastAsiaTheme="minorHAnsi"/>
              </w:rPr>
              <w:lastRenderedPageBreak/>
              <w:t>CREATE</w:t>
            </w:r>
            <w:r>
              <w:t xml:space="preserve"> </w:t>
            </w:r>
            <w:r>
              <w:rPr>
                <w:rStyle w:val="HTMLCode"/>
                <w:rFonts w:eastAsiaTheme="minorHAnsi"/>
              </w:rPr>
              <w:t>TABLE</w:t>
            </w:r>
            <w:r>
              <w:t xml:space="preserve"> </w:t>
            </w:r>
            <w:proofErr w:type="spellStart"/>
            <w:r>
              <w:rPr>
                <w:rStyle w:val="HTMLCode"/>
                <w:rFonts w:eastAsiaTheme="minorHAnsi"/>
              </w:rPr>
              <w:t>hr_evnt_audit</w:t>
            </w:r>
            <w:proofErr w:type="spellEnd"/>
          </w:p>
          <w:p w14:paraId="69134114" w14:textId="77777777" w:rsidR="004D2F17" w:rsidRDefault="004D2F17" w:rsidP="004D2F17">
            <w:r>
              <w:rPr>
                <w:rStyle w:val="HTMLCode"/>
                <w:rFonts w:eastAsiaTheme="minorHAnsi"/>
              </w:rPr>
              <w:t>  (</w:t>
            </w:r>
          </w:p>
          <w:p w14:paraId="22B4785B" w14:textId="77777777" w:rsidR="004D2F17" w:rsidRDefault="004D2F17" w:rsidP="004D2F17">
            <w:r>
              <w:rPr>
                <w:rStyle w:val="HTMLCode"/>
                <w:rFonts w:eastAsiaTheme="minorHAnsi"/>
              </w:rPr>
              <w:t>    </w:t>
            </w:r>
            <w:proofErr w:type="spellStart"/>
            <w:r>
              <w:rPr>
                <w:rStyle w:val="HTMLCode"/>
                <w:rFonts w:eastAsiaTheme="minorHAnsi"/>
              </w:rPr>
              <w:t>event_type</w:t>
            </w:r>
            <w:proofErr w:type="spellEnd"/>
            <w:r>
              <w:rPr>
                <w:rStyle w:val="HTMLCode"/>
                <w:rFonts w:eastAsiaTheme="minorHAnsi"/>
              </w:rPr>
              <w:t xml:space="preserve"> VARCHAR2(30),</w:t>
            </w:r>
          </w:p>
          <w:p w14:paraId="0079F79B" w14:textId="77777777" w:rsidR="004D2F17" w:rsidRDefault="004D2F17" w:rsidP="004D2F17">
            <w:r>
              <w:rPr>
                <w:rStyle w:val="HTMLCode"/>
                <w:rFonts w:eastAsiaTheme="minorHAnsi"/>
              </w:rPr>
              <w:t>    </w:t>
            </w:r>
            <w:proofErr w:type="spellStart"/>
            <w:r>
              <w:rPr>
                <w:rStyle w:val="HTMLCode"/>
                <w:rFonts w:eastAsiaTheme="minorHAnsi"/>
              </w:rPr>
              <w:t>logon_date</w:t>
            </w:r>
            <w:proofErr w:type="spellEnd"/>
            <w:r>
              <w:rPr>
                <w:rStyle w:val="HTMLCode"/>
                <w:rFonts w:eastAsiaTheme="minorHAnsi"/>
              </w:rPr>
              <w:t xml:space="preserve"> DATE,</w:t>
            </w:r>
          </w:p>
          <w:p w14:paraId="621C9FCB" w14:textId="77777777" w:rsidR="004D2F17" w:rsidRDefault="004D2F17" w:rsidP="004D2F17">
            <w:r>
              <w:rPr>
                <w:rStyle w:val="HTMLCode"/>
                <w:rFonts w:eastAsiaTheme="minorHAnsi"/>
              </w:rPr>
              <w:t>    </w:t>
            </w:r>
            <w:proofErr w:type="spellStart"/>
            <w:r>
              <w:rPr>
                <w:rStyle w:val="HTMLCode"/>
                <w:rFonts w:eastAsiaTheme="minorHAnsi"/>
              </w:rPr>
              <w:t>logon_time</w:t>
            </w:r>
            <w:proofErr w:type="spellEnd"/>
            <w:r>
              <w:rPr>
                <w:rStyle w:val="HTMLCode"/>
                <w:rFonts w:eastAsiaTheme="minorHAnsi"/>
              </w:rPr>
              <w:t xml:space="preserve"> VARCHAR2(15),</w:t>
            </w:r>
          </w:p>
          <w:p w14:paraId="7F2B0835" w14:textId="77777777" w:rsidR="004D2F17" w:rsidRDefault="004D2F17" w:rsidP="004D2F17">
            <w:r>
              <w:rPr>
                <w:rStyle w:val="HTMLCode"/>
                <w:rFonts w:eastAsiaTheme="minorHAnsi"/>
              </w:rPr>
              <w:t>    </w:t>
            </w:r>
            <w:proofErr w:type="spellStart"/>
            <w:r>
              <w:rPr>
                <w:rStyle w:val="HTMLCode"/>
                <w:rFonts w:eastAsiaTheme="minorHAnsi"/>
              </w:rPr>
              <w:t>logof_date</w:t>
            </w:r>
            <w:proofErr w:type="spellEnd"/>
            <w:r>
              <w:rPr>
                <w:rStyle w:val="HTMLCode"/>
                <w:rFonts w:eastAsiaTheme="minorHAnsi"/>
              </w:rPr>
              <w:t xml:space="preserve"> DATE,</w:t>
            </w:r>
          </w:p>
          <w:p w14:paraId="30E6E047" w14:textId="77777777" w:rsidR="004D2F17" w:rsidRDefault="004D2F17" w:rsidP="004D2F17">
            <w:r>
              <w:rPr>
                <w:rStyle w:val="HTMLCode"/>
                <w:rFonts w:eastAsiaTheme="minorHAnsi"/>
              </w:rPr>
              <w:lastRenderedPageBreak/>
              <w:t>    </w:t>
            </w:r>
            <w:proofErr w:type="spellStart"/>
            <w:r>
              <w:rPr>
                <w:rStyle w:val="HTMLCode"/>
                <w:rFonts w:eastAsiaTheme="minorHAnsi"/>
              </w:rPr>
              <w:t>logof_time</w:t>
            </w:r>
            <w:proofErr w:type="spellEnd"/>
            <w:r>
              <w:rPr>
                <w:rStyle w:val="HTMLCode"/>
                <w:rFonts w:eastAsiaTheme="minorHAnsi"/>
              </w:rPr>
              <w:t xml:space="preserve"> VARCHAR2(15)</w:t>
            </w:r>
          </w:p>
          <w:p w14:paraId="2436C38F" w14:textId="77777777" w:rsidR="004D2F17" w:rsidRDefault="004D2F17" w:rsidP="004D2F17">
            <w:r>
              <w:rPr>
                <w:rStyle w:val="HTMLCode"/>
                <w:rFonts w:eastAsiaTheme="minorHAnsi"/>
              </w:rPr>
              <w:t>  );</w:t>
            </w:r>
          </w:p>
        </w:tc>
      </w:tr>
    </w:tbl>
    <w:p w14:paraId="64AF391E" w14:textId="77777777" w:rsidR="004D2F17" w:rsidRDefault="004D2F17" w:rsidP="004D2F17">
      <w:pPr>
        <w:pStyle w:val="Heading4"/>
        <w:spacing w:before="360" w:after="210" w:line="435" w:lineRule="atLeast"/>
        <w:rPr>
          <w:rFonts w:ascii="Arial" w:hAnsi="Arial" w:cs="Arial"/>
          <w:color w:val="111111"/>
          <w:sz w:val="29"/>
          <w:szCs w:val="29"/>
        </w:rPr>
      </w:pPr>
      <w:r>
        <w:rPr>
          <w:rFonts w:ascii="Arial" w:hAnsi="Arial" w:cs="Arial"/>
          <w:b/>
          <w:bCs/>
          <w:color w:val="111111"/>
          <w:sz w:val="29"/>
          <w:szCs w:val="29"/>
        </w:rPr>
        <w:lastRenderedPageBreak/>
        <w:t>Step3: Write the trigger Logon Schema Event Trigger.</w:t>
      </w:r>
    </w:p>
    <w:p w14:paraId="312F1934" w14:textId="77777777" w:rsidR="004D2F17" w:rsidRDefault="004D2F17" w:rsidP="004D2F17">
      <w:pPr>
        <w:pStyle w:val="NormalWeb"/>
        <w:spacing w:before="0" w:beforeAutospacing="0" w:after="390" w:afterAutospacing="0"/>
        <w:rPr>
          <w:rFonts w:ascii="Verdana" w:hAnsi="Verdana"/>
          <w:color w:val="222222"/>
          <w:sz w:val="23"/>
          <w:szCs w:val="23"/>
        </w:rPr>
      </w:pPr>
      <w:r>
        <w:rPr>
          <w:rFonts w:ascii="Verdana" w:hAnsi="Verdana"/>
          <w:color w:val="222222"/>
          <w:sz w:val="23"/>
          <w:szCs w:val="23"/>
        </w:rPr>
        <w:t>Now you are connected to the database using the desired user and also have the table ready to store the data. The only thing which is left is the trigger.</w:t>
      </w:r>
    </w:p>
    <w:p w14:paraId="76E6A98B" w14:textId="77777777" w:rsidR="004D2F17" w:rsidRDefault="004D2F17" w:rsidP="004D2F17">
      <w:pPr>
        <w:pStyle w:val="NormalWeb"/>
        <w:spacing w:before="0" w:beforeAutospacing="0" w:after="390" w:afterAutospacing="0"/>
        <w:rPr>
          <w:rFonts w:ascii="Verdana" w:hAnsi="Verdana"/>
          <w:color w:val="222222"/>
          <w:sz w:val="23"/>
          <w:szCs w:val="23"/>
        </w:rPr>
      </w:pPr>
      <w:r>
        <w:rPr>
          <w:rFonts w:ascii="Verdana" w:hAnsi="Verdana"/>
          <w:color w:val="222222"/>
          <w:sz w:val="23"/>
          <w:szCs w:val="23"/>
        </w:rPr>
        <w:t>This trigger will fire every time HR user logs on to the database and respective values will be stored into the table which we just created in the step 2.</w:t>
      </w:r>
    </w:p>
    <w:tbl>
      <w:tblPr>
        <w:tblW w:w="10440" w:type="dxa"/>
        <w:tblCellMar>
          <w:left w:w="0" w:type="dxa"/>
          <w:right w:w="0" w:type="dxa"/>
        </w:tblCellMar>
        <w:tblLook w:val="04A0" w:firstRow="1" w:lastRow="0" w:firstColumn="1" w:lastColumn="0" w:noHBand="0" w:noVBand="1"/>
      </w:tblPr>
      <w:tblGrid>
        <w:gridCol w:w="630"/>
        <w:gridCol w:w="9810"/>
      </w:tblGrid>
      <w:tr w:rsidR="004D2F17" w14:paraId="1492983E" w14:textId="77777777" w:rsidTr="004D2F17">
        <w:tc>
          <w:tcPr>
            <w:tcW w:w="0" w:type="auto"/>
            <w:vAlign w:val="center"/>
            <w:hideMark/>
          </w:tcPr>
          <w:p w14:paraId="0A03288B" w14:textId="77777777" w:rsidR="004D2F17" w:rsidRDefault="004D2F17" w:rsidP="004D2F17">
            <w:pPr>
              <w:rPr>
                <w:rFonts w:ascii="Times New Roman" w:hAnsi="Times New Roman"/>
                <w:sz w:val="24"/>
                <w:szCs w:val="24"/>
              </w:rPr>
            </w:pPr>
            <w:r>
              <w:t>1</w:t>
            </w:r>
          </w:p>
          <w:p w14:paraId="36371777" w14:textId="77777777" w:rsidR="004D2F17" w:rsidRDefault="004D2F17" w:rsidP="004D2F17">
            <w:r>
              <w:t>2</w:t>
            </w:r>
          </w:p>
          <w:p w14:paraId="7A8C0831" w14:textId="77777777" w:rsidR="004D2F17" w:rsidRDefault="004D2F17" w:rsidP="004D2F17">
            <w:r>
              <w:t>3</w:t>
            </w:r>
          </w:p>
          <w:p w14:paraId="69234971" w14:textId="77777777" w:rsidR="004D2F17" w:rsidRDefault="004D2F17" w:rsidP="004D2F17">
            <w:r>
              <w:t>4</w:t>
            </w:r>
          </w:p>
          <w:p w14:paraId="09C567D2" w14:textId="77777777" w:rsidR="004D2F17" w:rsidRDefault="004D2F17" w:rsidP="004D2F17">
            <w:r>
              <w:t>5</w:t>
            </w:r>
          </w:p>
          <w:p w14:paraId="752C88C0" w14:textId="77777777" w:rsidR="004D2F17" w:rsidRDefault="004D2F17" w:rsidP="004D2F17">
            <w:r>
              <w:t>6</w:t>
            </w:r>
          </w:p>
          <w:p w14:paraId="4887270F" w14:textId="77777777" w:rsidR="004D2F17" w:rsidRDefault="004D2F17" w:rsidP="004D2F17">
            <w:r>
              <w:t>7</w:t>
            </w:r>
          </w:p>
          <w:p w14:paraId="03F2474A" w14:textId="77777777" w:rsidR="004D2F17" w:rsidRDefault="004D2F17" w:rsidP="004D2F17">
            <w:r>
              <w:t>8</w:t>
            </w:r>
          </w:p>
          <w:p w14:paraId="00A59763" w14:textId="77777777" w:rsidR="004D2F17" w:rsidRDefault="004D2F17" w:rsidP="004D2F17">
            <w:r>
              <w:t>9</w:t>
            </w:r>
          </w:p>
          <w:p w14:paraId="6BAD5899" w14:textId="77777777" w:rsidR="004D2F17" w:rsidRDefault="004D2F17" w:rsidP="004D2F17">
            <w:r>
              <w:t>10</w:t>
            </w:r>
          </w:p>
          <w:p w14:paraId="742CE928" w14:textId="77777777" w:rsidR="004D2F17" w:rsidRDefault="004D2F17" w:rsidP="004D2F17">
            <w:r>
              <w:t>11</w:t>
            </w:r>
          </w:p>
          <w:p w14:paraId="79F98768" w14:textId="77777777" w:rsidR="004D2F17" w:rsidRDefault="004D2F17" w:rsidP="004D2F17">
            <w:r>
              <w:t>12</w:t>
            </w:r>
          </w:p>
          <w:p w14:paraId="74CCA5ED" w14:textId="77777777" w:rsidR="004D2F17" w:rsidRDefault="004D2F17" w:rsidP="004D2F17">
            <w:r>
              <w:t>13</w:t>
            </w:r>
          </w:p>
        </w:tc>
        <w:tc>
          <w:tcPr>
            <w:tcW w:w="9810" w:type="dxa"/>
            <w:vAlign w:val="center"/>
            <w:hideMark/>
          </w:tcPr>
          <w:p w14:paraId="6A066CC2" w14:textId="77777777" w:rsidR="004D2F17" w:rsidRDefault="004D2F17" w:rsidP="004D2F17">
            <w:r>
              <w:rPr>
                <w:rStyle w:val="HTMLCode"/>
                <w:rFonts w:eastAsiaTheme="minorHAnsi"/>
              </w:rPr>
              <w:t>CREATE</w:t>
            </w:r>
            <w:r>
              <w:t xml:space="preserve"> </w:t>
            </w:r>
            <w:r>
              <w:rPr>
                <w:rStyle w:val="HTMLCode"/>
                <w:rFonts w:eastAsiaTheme="minorHAnsi"/>
              </w:rPr>
              <w:t>OR</w:t>
            </w:r>
            <w:r>
              <w:t xml:space="preserve"> </w:t>
            </w:r>
            <w:r>
              <w:rPr>
                <w:rStyle w:val="HTMLCode"/>
                <w:rFonts w:eastAsiaTheme="minorHAnsi"/>
              </w:rPr>
              <w:t>REPLACE</w:t>
            </w:r>
            <w:r>
              <w:t xml:space="preserve"> </w:t>
            </w:r>
            <w:r>
              <w:rPr>
                <w:rStyle w:val="HTMLCode"/>
                <w:rFonts w:eastAsiaTheme="minorHAnsi"/>
              </w:rPr>
              <w:t>TRIGGER</w:t>
            </w:r>
            <w:r>
              <w:t xml:space="preserve"> </w:t>
            </w:r>
            <w:proofErr w:type="spellStart"/>
            <w:r>
              <w:rPr>
                <w:rStyle w:val="HTMLCode"/>
                <w:rFonts w:eastAsiaTheme="minorHAnsi"/>
              </w:rPr>
              <w:t>hr_lgon_audit</w:t>
            </w:r>
            <w:proofErr w:type="spellEnd"/>
          </w:p>
          <w:p w14:paraId="13872B77" w14:textId="77777777" w:rsidR="004D2F17" w:rsidRDefault="004D2F17" w:rsidP="004D2F17">
            <w:r>
              <w:rPr>
                <w:rStyle w:val="HTMLCode"/>
                <w:rFonts w:eastAsiaTheme="minorHAnsi"/>
              </w:rPr>
              <w:t>AFTER</w:t>
            </w:r>
            <w:r>
              <w:t xml:space="preserve"> </w:t>
            </w:r>
            <w:r>
              <w:rPr>
                <w:rStyle w:val="HTMLCode"/>
                <w:rFonts w:eastAsiaTheme="minorHAnsi"/>
              </w:rPr>
              <w:t>LOGON ON</w:t>
            </w:r>
            <w:r>
              <w:t xml:space="preserve"> </w:t>
            </w:r>
            <w:r>
              <w:rPr>
                <w:rStyle w:val="HTMLCode"/>
                <w:rFonts w:eastAsiaTheme="minorHAnsi"/>
              </w:rPr>
              <w:t>SCHEMA</w:t>
            </w:r>
          </w:p>
          <w:p w14:paraId="439B37AB" w14:textId="77777777" w:rsidR="004D2F17" w:rsidRDefault="004D2F17" w:rsidP="004D2F17">
            <w:r>
              <w:rPr>
                <w:rStyle w:val="HTMLCode"/>
                <w:rFonts w:eastAsiaTheme="minorHAnsi"/>
              </w:rPr>
              <w:t>BEGIN</w:t>
            </w:r>
          </w:p>
          <w:p w14:paraId="34B360E1" w14:textId="77777777" w:rsidR="004D2F17" w:rsidRDefault="004D2F17" w:rsidP="004D2F17">
            <w:r>
              <w:rPr>
                <w:rStyle w:val="HTMLCode"/>
                <w:rFonts w:eastAsiaTheme="minorHAnsi"/>
              </w:rPr>
              <w:t>  INSERT</w:t>
            </w:r>
            <w:r>
              <w:t xml:space="preserve"> </w:t>
            </w:r>
            <w:r>
              <w:rPr>
                <w:rStyle w:val="HTMLCode"/>
                <w:rFonts w:eastAsiaTheme="minorHAnsi"/>
              </w:rPr>
              <w:t>INTO</w:t>
            </w:r>
            <w:r>
              <w:t xml:space="preserve"> </w:t>
            </w:r>
            <w:proofErr w:type="spellStart"/>
            <w:r>
              <w:rPr>
                <w:rStyle w:val="HTMLCode"/>
                <w:rFonts w:eastAsiaTheme="minorHAnsi"/>
              </w:rPr>
              <w:t>hr_evnt_audit</w:t>
            </w:r>
            <w:proofErr w:type="spellEnd"/>
            <w:r>
              <w:rPr>
                <w:rStyle w:val="HTMLCode"/>
                <w:rFonts w:eastAsiaTheme="minorHAnsi"/>
              </w:rPr>
              <w:t xml:space="preserve"> </w:t>
            </w:r>
            <w:proofErr w:type="gramStart"/>
            <w:r>
              <w:rPr>
                <w:rStyle w:val="HTMLCode"/>
                <w:rFonts w:eastAsiaTheme="minorHAnsi"/>
              </w:rPr>
              <w:t>VALUES(</w:t>
            </w:r>
            <w:proofErr w:type="gramEnd"/>
          </w:p>
          <w:p w14:paraId="609875B2" w14:textId="77777777" w:rsidR="004D2F17" w:rsidRDefault="004D2F17" w:rsidP="004D2F17">
            <w:r>
              <w:rPr>
                <w:rStyle w:val="HTMLCode"/>
                <w:rFonts w:eastAsiaTheme="minorHAnsi"/>
              </w:rPr>
              <w:t>    </w:t>
            </w:r>
            <w:proofErr w:type="spellStart"/>
            <w:r>
              <w:rPr>
                <w:rStyle w:val="HTMLCode"/>
                <w:rFonts w:eastAsiaTheme="minorHAnsi"/>
              </w:rPr>
              <w:t>ora_sysevent</w:t>
            </w:r>
            <w:proofErr w:type="spellEnd"/>
            <w:r>
              <w:rPr>
                <w:rStyle w:val="HTMLCode"/>
                <w:rFonts w:eastAsiaTheme="minorHAnsi"/>
              </w:rPr>
              <w:t>,</w:t>
            </w:r>
          </w:p>
          <w:p w14:paraId="53E82553" w14:textId="77777777" w:rsidR="004D2F17" w:rsidRDefault="004D2F17" w:rsidP="004D2F17">
            <w:r>
              <w:rPr>
                <w:rStyle w:val="HTMLCode"/>
                <w:rFonts w:eastAsiaTheme="minorHAnsi"/>
              </w:rPr>
              <w:t>    </w:t>
            </w:r>
            <w:proofErr w:type="spellStart"/>
            <w:r>
              <w:rPr>
                <w:rStyle w:val="HTMLCode"/>
                <w:rFonts w:eastAsiaTheme="minorHAnsi"/>
              </w:rPr>
              <w:t>sysdate</w:t>
            </w:r>
            <w:proofErr w:type="spellEnd"/>
            <w:r>
              <w:rPr>
                <w:rStyle w:val="HTMLCode"/>
                <w:rFonts w:eastAsiaTheme="minorHAnsi"/>
              </w:rPr>
              <w:t>,</w:t>
            </w:r>
          </w:p>
          <w:p w14:paraId="0BECBE11" w14:textId="77777777" w:rsidR="004D2F17" w:rsidRDefault="004D2F17" w:rsidP="004D2F17">
            <w:r>
              <w:rPr>
                <w:rStyle w:val="HTMLCode"/>
                <w:rFonts w:eastAsiaTheme="minorHAnsi"/>
              </w:rPr>
              <w:t>    TO_</w:t>
            </w:r>
            <w:proofErr w:type="gramStart"/>
            <w:r>
              <w:rPr>
                <w:rStyle w:val="HTMLCode"/>
                <w:rFonts w:eastAsiaTheme="minorHAnsi"/>
              </w:rPr>
              <w:t>CHAR(</w:t>
            </w:r>
            <w:proofErr w:type="spellStart"/>
            <w:proofErr w:type="gramEnd"/>
            <w:r>
              <w:rPr>
                <w:rStyle w:val="HTMLCode"/>
                <w:rFonts w:eastAsiaTheme="minorHAnsi"/>
              </w:rPr>
              <w:t>sysdate</w:t>
            </w:r>
            <w:proofErr w:type="spellEnd"/>
            <w:r>
              <w:rPr>
                <w:rStyle w:val="HTMLCode"/>
                <w:rFonts w:eastAsiaTheme="minorHAnsi"/>
              </w:rPr>
              <w:t>, 'hh24:mi:ss'),</w:t>
            </w:r>
          </w:p>
          <w:p w14:paraId="14444EA5" w14:textId="77777777" w:rsidR="004D2F17" w:rsidRDefault="004D2F17" w:rsidP="004D2F17">
            <w:r>
              <w:rPr>
                <w:rStyle w:val="HTMLCode"/>
                <w:rFonts w:eastAsiaTheme="minorHAnsi"/>
              </w:rPr>
              <w:t>    NULL,</w:t>
            </w:r>
          </w:p>
          <w:p w14:paraId="1B89D9D3" w14:textId="77777777" w:rsidR="004D2F17" w:rsidRDefault="004D2F17" w:rsidP="004D2F17">
            <w:r>
              <w:rPr>
                <w:rStyle w:val="HTMLCode"/>
                <w:rFonts w:eastAsiaTheme="minorHAnsi"/>
              </w:rPr>
              <w:t>    NULL</w:t>
            </w:r>
          </w:p>
          <w:p w14:paraId="12762AE1" w14:textId="77777777" w:rsidR="004D2F17" w:rsidRDefault="004D2F17" w:rsidP="004D2F17">
            <w:r>
              <w:rPr>
                <w:rStyle w:val="HTMLCode"/>
                <w:rFonts w:eastAsiaTheme="minorHAnsi"/>
              </w:rPr>
              <w:t>  );</w:t>
            </w:r>
          </w:p>
          <w:p w14:paraId="5A57A831" w14:textId="77777777" w:rsidR="004D2F17" w:rsidRDefault="004D2F17" w:rsidP="004D2F17">
            <w:r>
              <w:rPr>
                <w:rStyle w:val="HTMLCode"/>
                <w:rFonts w:eastAsiaTheme="minorHAnsi"/>
              </w:rPr>
              <w:t>  COMMIT;</w:t>
            </w:r>
          </w:p>
          <w:p w14:paraId="6FDC5151" w14:textId="77777777" w:rsidR="004D2F17" w:rsidRDefault="004D2F17" w:rsidP="004D2F17">
            <w:r>
              <w:rPr>
                <w:rStyle w:val="HTMLCode"/>
                <w:rFonts w:eastAsiaTheme="minorHAnsi"/>
              </w:rPr>
              <w:t>END;</w:t>
            </w:r>
          </w:p>
          <w:p w14:paraId="72287161" w14:textId="77777777" w:rsidR="004D2F17" w:rsidRDefault="004D2F17" w:rsidP="004D2F17">
            <w:r>
              <w:rPr>
                <w:rStyle w:val="HTMLCode"/>
                <w:rFonts w:eastAsiaTheme="minorHAnsi"/>
              </w:rPr>
              <w:t>/</w:t>
            </w:r>
          </w:p>
        </w:tc>
      </w:tr>
    </w:tbl>
    <w:p w14:paraId="56E73BB1" w14:textId="77777777" w:rsidR="004D2F17" w:rsidRDefault="004D2F17" w:rsidP="004D2F17">
      <w:pPr>
        <w:pStyle w:val="NormalWeb"/>
        <w:spacing w:before="0" w:beforeAutospacing="0" w:after="390" w:afterAutospacing="0"/>
        <w:rPr>
          <w:rFonts w:ascii="Verdana" w:hAnsi="Verdana"/>
          <w:color w:val="222222"/>
          <w:sz w:val="23"/>
          <w:szCs w:val="23"/>
        </w:rPr>
      </w:pPr>
      <w:r>
        <w:rPr>
          <w:rFonts w:ascii="Verdana" w:hAnsi="Verdana"/>
          <w:color w:val="222222"/>
          <w:sz w:val="23"/>
          <w:szCs w:val="23"/>
        </w:rPr>
        <w:t xml:space="preserve">That is how we create a </w:t>
      </w:r>
      <w:proofErr w:type="spellStart"/>
      <w:r>
        <w:rPr>
          <w:rFonts w:ascii="Verdana" w:hAnsi="Verdana"/>
          <w:color w:val="222222"/>
          <w:sz w:val="23"/>
          <w:szCs w:val="23"/>
        </w:rPr>
        <w:t>LogOn</w:t>
      </w:r>
      <w:proofErr w:type="spellEnd"/>
      <w:r>
        <w:rPr>
          <w:rFonts w:ascii="Verdana" w:hAnsi="Verdana"/>
          <w:color w:val="222222"/>
          <w:sz w:val="23"/>
          <w:szCs w:val="23"/>
        </w:rPr>
        <w:t xml:space="preserve"> event trigger in Oracle Database. You can watch the video tutorial on my YouTube channel on the same topic where I created and tested the trigger live. And Stay tuned as in the next tutorial we will see how to create a logoff event trigger in Oracle Database.</w:t>
      </w:r>
    </w:p>
    <w:p w14:paraId="4F078010" w14:textId="6C585610" w:rsidR="00260232" w:rsidRDefault="00260232" w:rsidP="00260232">
      <w:pPr>
        <w:spacing w:line="270" w:lineRule="atLeast"/>
        <w:rPr>
          <w:rFonts w:ascii="Arial" w:hAnsi="Arial" w:cs="Arial"/>
          <w:color w:val="000000"/>
          <w:sz w:val="15"/>
          <w:szCs w:val="15"/>
        </w:rPr>
      </w:pPr>
      <w:r>
        <w:rPr>
          <w:rFonts w:ascii="Arial" w:hAnsi="Arial" w:cs="Arial"/>
          <w:color w:val="C3C3C3"/>
          <w:sz w:val="18"/>
          <w:szCs w:val="18"/>
        </w:rPr>
        <w:t> </w:t>
      </w:r>
    </w:p>
    <w:p w14:paraId="6DC8D587" w14:textId="77777777" w:rsidR="00260232" w:rsidRDefault="00260232" w:rsidP="00260232">
      <w:pPr>
        <w:pStyle w:val="Heading1"/>
        <w:spacing w:before="0" w:beforeAutospacing="0" w:after="75" w:afterAutospacing="0" w:line="810" w:lineRule="atLeast"/>
        <w:rPr>
          <w:rFonts w:ascii="Roboto Condensed" w:hAnsi="Roboto Condensed"/>
          <w:b w:val="0"/>
          <w:bCs w:val="0"/>
          <w:color w:val="111111"/>
          <w:sz w:val="66"/>
          <w:szCs w:val="66"/>
        </w:rPr>
      </w:pPr>
      <w:r>
        <w:rPr>
          <w:rFonts w:ascii="Roboto Condensed" w:hAnsi="Roboto Condensed"/>
          <w:b w:val="0"/>
          <w:bCs w:val="0"/>
          <w:color w:val="111111"/>
          <w:sz w:val="66"/>
          <w:szCs w:val="66"/>
        </w:rPr>
        <w:lastRenderedPageBreak/>
        <w:t xml:space="preserve">What Is </w:t>
      </w:r>
      <w:proofErr w:type="spellStart"/>
      <w:r>
        <w:rPr>
          <w:rFonts w:ascii="Roboto Condensed" w:hAnsi="Roboto Condensed"/>
          <w:b w:val="0"/>
          <w:bCs w:val="0"/>
          <w:color w:val="111111"/>
          <w:sz w:val="66"/>
          <w:szCs w:val="66"/>
        </w:rPr>
        <w:t>LogOff</w:t>
      </w:r>
      <w:proofErr w:type="spellEnd"/>
      <w:r>
        <w:rPr>
          <w:rFonts w:ascii="Roboto Condensed" w:hAnsi="Roboto Condensed"/>
          <w:b w:val="0"/>
          <w:bCs w:val="0"/>
          <w:color w:val="111111"/>
          <w:sz w:val="66"/>
          <w:szCs w:val="66"/>
        </w:rPr>
        <w:t xml:space="preserve"> Database Event Trigger </w:t>
      </w:r>
      <w:proofErr w:type="gramStart"/>
      <w:r>
        <w:rPr>
          <w:rFonts w:ascii="Roboto Condensed" w:hAnsi="Roboto Condensed"/>
          <w:b w:val="0"/>
          <w:bCs w:val="0"/>
          <w:color w:val="111111"/>
          <w:sz w:val="66"/>
          <w:szCs w:val="66"/>
        </w:rPr>
        <w:t>In</w:t>
      </w:r>
      <w:proofErr w:type="gramEnd"/>
      <w:r>
        <w:rPr>
          <w:rFonts w:ascii="Roboto Condensed" w:hAnsi="Roboto Condensed"/>
          <w:b w:val="0"/>
          <w:bCs w:val="0"/>
          <w:color w:val="111111"/>
          <w:sz w:val="66"/>
          <w:szCs w:val="66"/>
        </w:rPr>
        <w:t xml:space="preserve"> Oracle PL/SQL</w:t>
      </w:r>
    </w:p>
    <w:p w14:paraId="2E2D4BDE" w14:textId="77777777" w:rsidR="00260232" w:rsidRDefault="00260232" w:rsidP="00260232">
      <w:pPr>
        <w:pStyle w:val="NormalWeb"/>
        <w:spacing w:before="0" w:beforeAutospacing="0" w:after="390" w:afterAutospacing="0"/>
        <w:rPr>
          <w:rFonts w:ascii="Verdana" w:hAnsi="Verdana"/>
          <w:color w:val="222222"/>
          <w:sz w:val="23"/>
          <w:szCs w:val="23"/>
        </w:rPr>
      </w:pPr>
      <w:r>
        <w:rPr>
          <w:rFonts w:ascii="Verdana" w:hAnsi="Verdana"/>
          <w:color w:val="222222"/>
          <w:sz w:val="23"/>
          <w:szCs w:val="23"/>
        </w:rPr>
        <w:t>Welcome to the next tutorial of PL/SQL Triggers in Oracle Database. In this tutorial we will learn how to write:</w:t>
      </w:r>
    </w:p>
    <w:p w14:paraId="1AC4576C" w14:textId="77777777" w:rsidR="00260232" w:rsidRDefault="00260232" w:rsidP="00B969E5">
      <w:pPr>
        <w:numPr>
          <w:ilvl w:val="0"/>
          <w:numId w:val="26"/>
        </w:numPr>
        <w:spacing w:before="100" w:beforeAutospacing="1" w:after="150" w:line="240" w:lineRule="auto"/>
        <w:ind w:left="1035"/>
        <w:rPr>
          <w:rFonts w:ascii="Verdana" w:hAnsi="Verdana"/>
          <w:color w:val="222222"/>
          <w:sz w:val="23"/>
          <w:szCs w:val="23"/>
        </w:rPr>
      </w:pPr>
      <w:r>
        <w:rPr>
          <w:rFonts w:ascii="Verdana" w:hAnsi="Verdana"/>
          <w:color w:val="222222"/>
          <w:sz w:val="23"/>
          <w:szCs w:val="23"/>
        </w:rPr>
        <w:t>Schema Level Logoff System Event Trigger and</w:t>
      </w:r>
    </w:p>
    <w:p w14:paraId="795A808E" w14:textId="77777777" w:rsidR="00260232" w:rsidRDefault="00260232" w:rsidP="00B969E5">
      <w:pPr>
        <w:numPr>
          <w:ilvl w:val="0"/>
          <w:numId w:val="26"/>
        </w:numPr>
        <w:spacing w:before="100" w:beforeAutospacing="1" w:after="0" w:line="240" w:lineRule="auto"/>
        <w:ind w:left="1035"/>
        <w:rPr>
          <w:rFonts w:ascii="Verdana" w:hAnsi="Verdana"/>
          <w:color w:val="222222"/>
          <w:sz w:val="23"/>
          <w:szCs w:val="23"/>
        </w:rPr>
      </w:pPr>
      <w:r>
        <w:rPr>
          <w:rFonts w:ascii="Verdana" w:hAnsi="Verdana"/>
          <w:color w:val="222222"/>
          <w:sz w:val="23"/>
          <w:szCs w:val="23"/>
        </w:rPr>
        <w:t>Database Level Logoff System Event Trigger</w:t>
      </w:r>
    </w:p>
    <w:p w14:paraId="2002BBE0" w14:textId="77777777" w:rsidR="00260232" w:rsidRDefault="00260232" w:rsidP="00260232">
      <w:pPr>
        <w:pStyle w:val="NormalWeb"/>
        <w:spacing w:before="0" w:beforeAutospacing="0" w:after="390" w:afterAutospacing="0"/>
        <w:rPr>
          <w:rFonts w:ascii="Verdana" w:hAnsi="Verdana"/>
          <w:color w:val="222222"/>
          <w:sz w:val="23"/>
          <w:szCs w:val="23"/>
        </w:rPr>
      </w:pPr>
      <w:r>
        <w:rPr>
          <w:rFonts w:ascii="Verdana" w:hAnsi="Verdana"/>
          <w:color w:val="222222"/>
          <w:sz w:val="23"/>
          <w:szCs w:val="23"/>
        </w:rPr>
        <w:t>For this tutorial, knowledge of System/Database Event trigger is required which we have already discussed in the previous tutorial.</w:t>
      </w:r>
    </w:p>
    <w:p w14:paraId="23EE569F" w14:textId="77777777" w:rsidR="00260232" w:rsidRDefault="00260232" w:rsidP="00260232">
      <w:pPr>
        <w:pStyle w:val="NormalWeb"/>
        <w:spacing w:before="0" w:beforeAutospacing="0" w:after="390" w:afterAutospacing="0"/>
        <w:rPr>
          <w:rFonts w:ascii="Verdana" w:hAnsi="Verdana"/>
          <w:color w:val="222222"/>
          <w:sz w:val="23"/>
          <w:szCs w:val="23"/>
        </w:rPr>
      </w:pPr>
      <w:r>
        <w:rPr>
          <w:rFonts w:ascii="Verdana" w:hAnsi="Verdana"/>
          <w:color w:val="222222"/>
          <w:sz w:val="23"/>
          <w:szCs w:val="23"/>
        </w:rPr>
        <w:t>Unlike logon database event trigger which fires </w:t>
      </w:r>
      <w:r>
        <w:rPr>
          <w:rStyle w:val="Emphasis"/>
          <w:rFonts w:ascii="Verdana" w:eastAsiaTheme="majorEastAsia" w:hAnsi="Verdana"/>
          <w:b/>
          <w:bCs/>
          <w:color w:val="222222"/>
          <w:sz w:val="23"/>
          <w:szCs w:val="23"/>
        </w:rPr>
        <w:t>after</w:t>
      </w:r>
      <w:r>
        <w:rPr>
          <w:rFonts w:ascii="Verdana" w:hAnsi="Verdana"/>
          <w:color w:val="222222"/>
          <w:sz w:val="23"/>
          <w:szCs w:val="23"/>
        </w:rPr>
        <w:t> a valid logon attempt by a user on the database, logoff triggers execute </w:t>
      </w:r>
      <w:r>
        <w:rPr>
          <w:rStyle w:val="Emphasis"/>
          <w:rFonts w:ascii="Verdana" w:eastAsiaTheme="majorEastAsia" w:hAnsi="Verdana"/>
          <w:b/>
          <w:bCs/>
          <w:color w:val="222222"/>
          <w:sz w:val="23"/>
          <w:szCs w:val="23"/>
        </w:rPr>
        <w:t>before</w:t>
      </w:r>
      <w:r>
        <w:rPr>
          <w:rFonts w:ascii="Verdana" w:hAnsi="Verdana"/>
          <w:color w:val="222222"/>
          <w:sz w:val="23"/>
          <w:szCs w:val="23"/>
        </w:rPr>
        <w:t> the user logs off from the database. Logoff trigger can be proved as a versatile tool for a DBA as well as for a database user.</w:t>
      </w:r>
    </w:p>
    <w:p w14:paraId="097DC7DD" w14:textId="77777777" w:rsidR="00260232" w:rsidRDefault="00260232" w:rsidP="00260232">
      <w:pPr>
        <w:pStyle w:val="Heading2"/>
        <w:spacing w:before="450" w:beforeAutospacing="0" w:after="300" w:afterAutospacing="0" w:line="570" w:lineRule="atLeast"/>
        <w:rPr>
          <w:rFonts w:ascii="Arial" w:hAnsi="Arial" w:cs="Arial"/>
          <w:b w:val="0"/>
          <w:bCs w:val="0"/>
          <w:color w:val="111111"/>
          <w:sz w:val="41"/>
          <w:szCs w:val="41"/>
        </w:rPr>
      </w:pPr>
      <w:r>
        <w:rPr>
          <w:rStyle w:val="Strong"/>
          <w:rFonts w:ascii="Arial" w:hAnsi="Arial" w:cs="Arial"/>
          <w:b/>
          <w:bCs/>
          <w:color w:val="111111"/>
          <w:sz w:val="41"/>
          <w:szCs w:val="41"/>
        </w:rPr>
        <w:t>Schema Level Logoff System Event Trigger</w:t>
      </w:r>
    </w:p>
    <w:p w14:paraId="3969224E" w14:textId="77777777" w:rsidR="00260232" w:rsidRDefault="00260232" w:rsidP="00260232">
      <w:pPr>
        <w:pStyle w:val="NormalWeb"/>
        <w:spacing w:before="0" w:beforeAutospacing="0" w:after="390" w:afterAutospacing="0"/>
        <w:rPr>
          <w:rFonts w:ascii="Verdana" w:hAnsi="Verdana"/>
          <w:color w:val="222222"/>
          <w:sz w:val="23"/>
          <w:szCs w:val="23"/>
        </w:rPr>
      </w:pPr>
      <w:r>
        <w:rPr>
          <w:rFonts w:ascii="Verdana" w:hAnsi="Verdana"/>
          <w:color w:val="222222"/>
          <w:sz w:val="23"/>
          <w:szCs w:val="23"/>
        </w:rPr>
        <w:t>As I explained in the previous tutorial that a schema level trigger is one which worked only for a specific schema in which it is created or designed to work for. Any user of the database who has “</w:t>
      </w:r>
      <w:r>
        <w:rPr>
          <w:rStyle w:val="Emphasis"/>
          <w:rFonts w:ascii="Verdana" w:eastAsiaTheme="majorEastAsia" w:hAnsi="Verdana"/>
          <w:b/>
          <w:bCs/>
          <w:color w:val="222222"/>
          <w:sz w:val="23"/>
          <w:szCs w:val="23"/>
        </w:rPr>
        <w:t>Create Trigger</w:t>
      </w:r>
      <w:r>
        <w:rPr>
          <w:rFonts w:ascii="Verdana" w:hAnsi="Verdana"/>
          <w:color w:val="222222"/>
          <w:sz w:val="23"/>
          <w:szCs w:val="23"/>
        </w:rPr>
        <w:t>” system privilege can design and create this trigger.</w:t>
      </w:r>
    </w:p>
    <w:p w14:paraId="1155ECF2" w14:textId="77777777" w:rsidR="00260232" w:rsidRDefault="00260232" w:rsidP="00260232">
      <w:pPr>
        <w:pStyle w:val="NormalWeb"/>
        <w:spacing w:before="0" w:beforeAutospacing="0" w:after="390" w:afterAutospacing="0"/>
        <w:rPr>
          <w:rFonts w:ascii="Verdana" w:hAnsi="Verdana"/>
          <w:color w:val="222222"/>
          <w:sz w:val="23"/>
          <w:szCs w:val="23"/>
        </w:rPr>
      </w:pPr>
      <w:r>
        <w:rPr>
          <w:rFonts w:ascii="Verdana" w:hAnsi="Verdana"/>
          <w:color w:val="222222"/>
          <w:sz w:val="23"/>
          <w:szCs w:val="23"/>
        </w:rPr>
        <w:t>Example</w:t>
      </w:r>
    </w:p>
    <w:p w14:paraId="286FB4E4" w14:textId="77777777" w:rsidR="00260232" w:rsidRDefault="00260232" w:rsidP="00260232">
      <w:pPr>
        <w:pStyle w:val="NormalWeb"/>
        <w:spacing w:before="0" w:beforeAutospacing="0" w:after="390" w:afterAutospacing="0"/>
        <w:rPr>
          <w:rFonts w:ascii="Verdana" w:hAnsi="Verdana"/>
          <w:color w:val="222222"/>
          <w:sz w:val="23"/>
          <w:szCs w:val="23"/>
        </w:rPr>
      </w:pPr>
      <w:r>
        <w:rPr>
          <w:rFonts w:ascii="Verdana" w:hAnsi="Verdana"/>
          <w:color w:val="222222"/>
          <w:sz w:val="23"/>
          <w:szCs w:val="23"/>
        </w:rPr>
        <w:t>Let’s write a trigger to audit the logoff</w:t>
      </w:r>
    </w:p>
    <w:p w14:paraId="607B5269" w14:textId="77777777" w:rsidR="00260232" w:rsidRDefault="00260232" w:rsidP="00260232">
      <w:pPr>
        <w:pStyle w:val="Heading3"/>
        <w:spacing w:before="405" w:beforeAutospacing="0" w:after="255" w:afterAutospacing="0" w:line="450" w:lineRule="atLeast"/>
        <w:rPr>
          <w:rFonts w:ascii="Arial" w:hAnsi="Arial" w:cs="Arial"/>
          <w:b w:val="0"/>
          <w:bCs w:val="0"/>
          <w:color w:val="111111"/>
          <w:sz w:val="33"/>
          <w:szCs w:val="33"/>
        </w:rPr>
      </w:pPr>
      <w:r>
        <w:rPr>
          <w:rStyle w:val="Strong"/>
          <w:rFonts w:ascii="Arial" w:hAnsi="Arial" w:cs="Arial"/>
          <w:b/>
          <w:bCs/>
          <w:color w:val="111111"/>
          <w:sz w:val="33"/>
          <w:szCs w:val="33"/>
        </w:rPr>
        <w:t>Step 1: Logon to the database</w:t>
      </w:r>
    </w:p>
    <w:p w14:paraId="76158033" w14:textId="77777777" w:rsidR="00260232" w:rsidRDefault="00260232" w:rsidP="00260232">
      <w:pPr>
        <w:pStyle w:val="NormalWeb"/>
        <w:spacing w:before="0" w:beforeAutospacing="0" w:after="390" w:afterAutospacing="0"/>
        <w:rPr>
          <w:rFonts w:ascii="Verdana" w:hAnsi="Verdana"/>
          <w:color w:val="222222"/>
          <w:sz w:val="23"/>
          <w:szCs w:val="23"/>
        </w:rPr>
      </w:pPr>
      <w:r>
        <w:rPr>
          <w:rFonts w:ascii="Verdana" w:hAnsi="Verdana"/>
          <w:color w:val="222222"/>
          <w:sz w:val="23"/>
          <w:szCs w:val="23"/>
        </w:rPr>
        <w:t>Logon to the database using any user such as HR, SH, OE or any other you want.</w:t>
      </w:r>
    </w:p>
    <w:tbl>
      <w:tblPr>
        <w:tblW w:w="10440" w:type="dxa"/>
        <w:tblCellMar>
          <w:left w:w="0" w:type="dxa"/>
          <w:right w:w="0" w:type="dxa"/>
        </w:tblCellMar>
        <w:tblLook w:val="04A0" w:firstRow="1" w:lastRow="0" w:firstColumn="1" w:lastColumn="0" w:noHBand="0" w:noVBand="1"/>
      </w:tblPr>
      <w:tblGrid>
        <w:gridCol w:w="510"/>
        <w:gridCol w:w="9930"/>
      </w:tblGrid>
      <w:tr w:rsidR="00260232" w14:paraId="4E77B2B6" w14:textId="77777777" w:rsidTr="00260232">
        <w:tc>
          <w:tcPr>
            <w:tcW w:w="0" w:type="auto"/>
            <w:vAlign w:val="center"/>
            <w:hideMark/>
          </w:tcPr>
          <w:p w14:paraId="31E4209C" w14:textId="77777777" w:rsidR="00260232" w:rsidRDefault="00260232" w:rsidP="00260232">
            <w:pPr>
              <w:rPr>
                <w:rFonts w:ascii="Times New Roman" w:hAnsi="Times New Roman"/>
                <w:sz w:val="24"/>
                <w:szCs w:val="24"/>
              </w:rPr>
            </w:pPr>
            <w:r>
              <w:t>1</w:t>
            </w:r>
          </w:p>
        </w:tc>
        <w:tc>
          <w:tcPr>
            <w:tcW w:w="9930" w:type="dxa"/>
            <w:vAlign w:val="center"/>
            <w:hideMark/>
          </w:tcPr>
          <w:p w14:paraId="17C3D2B9" w14:textId="77777777" w:rsidR="00260232" w:rsidRDefault="00260232" w:rsidP="00260232">
            <w:r>
              <w:rPr>
                <w:rStyle w:val="HTMLCode"/>
                <w:rFonts w:eastAsiaTheme="minorHAnsi"/>
              </w:rPr>
              <w:t xml:space="preserve">C:\&gt; SQLPLUS </w:t>
            </w:r>
            <w:proofErr w:type="spellStart"/>
            <w:r>
              <w:rPr>
                <w:rStyle w:val="HTMLCode"/>
                <w:rFonts w:eastAsiaTheme="minorHAnsi"/>
              </w:rPr>
              <w:t>hr</w:t>
            </w:r>
            <w:proofErr w:type="spellEnd"/>
            <w:r>
              <w:rPr>
                <w:rStyle w:val="HTMLCode"/>
                <w:rFonts w:eastAsiaTheme="minorHAnsi"/>
              </w:rPr>
              <w:t>/</w:t>
            </w:r>
            <w:proofErr w:type="spellStart"/>
            <w:r>
              <w:rPr>
                <w:rStyle w:val="HTMLCode"/>
                <w:rFonts w:eastAsiaTheme="minorHAnsi"/>
              </w:rPr>
              <w:t>hr</w:t>
            </w:r>
            <w:proofErr w:type="spellEnd"/>
          </w:p>
        </w:tc>
      </w:tr>
    </w:tbl>
    <w:p w14:paraId="610FD019" w14:textId="77777777" w:rsidR="00260232" w:rsidRDefault="00260232" w:rsidP="00260232">
      <w:pPr>
        <w:pStyle w:val="has-background"/>
        <w:shd w:val="clear" w:color="auto" w:fill="00D084"/>
        <w:spacing w:before="0" w:beforeAutospacing="0" w:after="390" w:afterAutospacing="0"/>
        <w:jc w:val="center"/>
        <w:rPr>
          <w:rFonts w:ascii="Verdana" w:hAnsi="Verdana"/>
          <w:color w:val="222222"/>
          <w:sz w:val="23"/>
          <w:szCs w:val="23"/>
        </w:rPr>
      </w:pPr>
      <w:r>
        <w:rPr>
          <w:rStyle w:val="Strong"/>
          <w:rFonts w:ascii="Verdana" w:hAnsi="Verdana"/>
          <w:color w:val="222222"/>
          <w:sz w:val="23"/>
          <w:szCs w:val="23"/>
        </w:rPr>
        <w:t>Read here: </w:t>
      </w:r>
      <w:hyperlink r:id="rId26" w:history="1">
        <w:r>
          <w:rPr>
            <w:rStyle w:val="Hyperlink"/>
            <w:rFonts w:ascii="Verdana" w:hAnsi="Verdana"/>
            <w:b/>
            <w:bCs/>
            <w:color w:val="EA2E2E"/>
            <w:sz w:val="23"/>
            <w:szCs w:val="23"/>
            <w:u w:val="none"/>
          </w:rPr>
          <w:t>How to connect to the database With Sample User (e.g. HR) using SQL Developer</w:t>
        </w:r>
      </w:hyperlink>
    </w:p>
    <w:p w14:paraId="36AF4312" w14:textId="77777777" w:rsidR="00260232" w:rsidRDefault="00260232" w:rsidP="00260232">
      <w:pPr>
        <w:pStyle w:val="Heading3"/>
        <w:spacing w:before="405" w:beforeAutospacing="0" w:after="255" w:afterAutospacing="0" w:line="450" w:lineRule="atLeast"/>
        <w:rPr>
          <w:rFonts w:ascii="Arial" w:hAnsi="Arial" w:cs="Arial"/>
          <w:b w:val="0"/>
          <w:bCs w:val="0"/>
          <w:color w:val="111111"/>
          <w:sz w:val="33"/>
          <w:szCs w:val="33"/>
        </w:rPr>
      </w:pPr>
      <w:r>
        <w:rPr>
          <w:rStyle w:val="Strong"/>
          <w:rFonts w:ascii="Arial" w:hAnsi="Arial" w:cs="Arial"/>
          <w:b/>
          <w:bCs/>
          <w:color w:val="111111"/>
          <w:sz w:val="33"/>
          <w:szCs w:val="33"/>
        </w:rPr>
        <w:lastRenderedPageBreak/>
        <w:t>Step 2: Create a table.</w:t>
      </w:r>
    </w:p>
    <w:p w14:paraId="7CACEA45" w14:textId="77777777" w:rsidR="00260232" w:rsidRDefault="00260232" w:rsidP="00260232">
      <w:pPr>
        <w:pStyle w:val="NormalWeb"/>
        <w:spacing w:before="0" w:beforeAutospacing="0" w:after="390" w:afterAutospacing="0"/>
        <w:rPr>
          <w:rFonts w:ascii="Verdana" w:hAnsi="Verdana"/>
          <w:color w:val="222222"/>
          <w:sz w:val="23"/>
          <w:szCs w:val="23"/>
        </w:rPr>
      </w:pPr>
      <w:r>
        <w:rPr>
          <w:rFonts w:ascii="Verdana" w:hAnsi="Verdana"/>
          <w:color w:val="222222"/>
          <w:sz w:val="23"/>
          <w:szCs w:val="23"/>
        </w:rPr>
        <w:t>Create a table to dump the data generated by your schema level logoff trigger.</w:t>
      </w:r>
    </w:p>
    <w:tbl>
      <w:tblPr>
        <w:tblW w:w="10440" w:type="dxa"/>
        <w:tblCellMar>
          <w:left w:w="0" w:type="dxa"/>
          <w:right w:w="0" w:type="dxa"/>
        </w:tblCellMar>
        <w:tblLook w:val="04A0" w:firstRow="1" w:lastRow="0" w:firstColumn="1" w:lastColumn="0" w:noHBand="0" w:noVBand="1"/>
      </w:tblPr>
      <w:tblGrid>
        <w:gridCol w:w="510"/>
        <w:gridCol w:w="9930"/>
      </w:tblGrid>
      <w:tr w:rsidR="00260232" w14:paraId="02626893" w14:textId="77777777" w:rsidTr="00260232">
        <w:tc>
          <w:tcPr>
            <w:tcW w:w="0" w:type="auto"/>
            <w:vAlign w:val="center"/>
            <w:hideMark/>
          </w:tcPr>
          <w:p w14:paraId="10A44604" w14:textId="77777777" w:rsidR="00260232" w:rsidRDefault="00260232" w:rsidP="00260232">
            <w:pPr>
              <w:rPr>
                <w:rFonts w:ascii="Times New Roman" w:hAnsi="Times New Roman"/>
                <w:sz w:val="24"/>
                <w:szCs w:val="24"/>
              </w:rPr>
            </w:pPr>
            <w:r>
              <w:t>1</w:t>
            </w:r>
          </w:p>
          <w:p w14:paraId="091EBF21" w14:textId="77777777" w:rsidR="00260232" w:rsidRDefault="00260232" w:rsidP="00260232">
            <w:r>
              <w:t>2</w:t>
            </w:r>
          </w:p>
          <w:p w14:paraId="7B9706E3" w14:textId="77777777" w:rsidR="00260232" w:rsidRDefault="00260232" w:rsidP="00260232">
            <w:r>
              <w:t>3</w:t>
            </w:r>
          </w:p>
          <w:p w14:paraId="6BF0319E" w14:textId="77777777" w:rsidR="00260232" w:rsidRDefault="00260232" w:rsidP="00260232">
            <w:r>
              <w:t>4</w:t>
            </w:r>
          </w:p>
          <w:p w14:paraId="78AC5DAD" w14:textId="77777777" w:rsidR="00260232" w:rsidRDefault="00260232" w:rsidP="00260232">
            <w:r>
              <w:t>5</w:t>
            </w:r>
          </w:p>
          <w:p w14:paraId="0792A99E" w14:textId="77777777" w:rsidR="00260232" w:rsidRDefault="00260232" w:rsidP="00260232">
            <w:r>
              <w:t>6</w:t>
            </w:r>
          </w:p>
          <w:p w14:paraId="2081B7F1" w14:textId="77777777" w:rsidR="00260232" w:rsidRDefault="00260232" w:rsidP="00260232">
            <w:r>
              <w:t>7</w:t>
            </w:r>
          </w:p>
          <w:p w14:paraId="2B7A4C1A" w14:textId="77777777" w:rsidR="00260232" w:rsidRDefault="00260232" w:rsidP="00260232">
            <w:r>
              <w:t>8</w:t>
            </w:r>
          </w:p>
        </w:tc>
        <w:tc>
          <w:tcPr>
            <w:tcW w:w="9930" w:type="dxa"/>
            <w:vAlign w:val="center"/>
            <w:hideMark/>
          </w:tcPr>
          <w:p w14:paraId="0DC65A17" w14:textId="77777777" w:rsidR="00260232" w:rsidRDefault="00260232" w:rsidP="00260232">
            <w:r>
              <w:rPr>
                <w:rStyle w:val="HTMLCode"/>
                <w:rFonts w:eastAsiaTheme="minorHAnsi"/>
              </w:rPr>
              <w:t>CREATE</w:t>
            </w:r>
            <w:r>
              <w:t xml:space="preserve"> </w:t>
            </w:r>
            <w:r>
              <w:rPr>
                <w:rStyle w:val="HTMLCode"/>
                <w:rFonts w:eastAsiaTheme="minorHAnsi"/>
              </w:rPr>
              <w:t>TABLE</w:t>
            </w:r>
            <w:r>
              <w:t xml:space="preserve"> </w:t>
            </w:r>
            <w:proofErr w:type="spellStart"/>
            <w:r>
              <w:rPr>
                <w:rStyle w:val="HTMLCode"/>
                <w:rFonts w:eastAsiaTheme="minorHAnsi"/>
              </w:rPr>
              <w:t>hr_evnt_audit</w:t>
            </w:r>
            <w:proofErr w:type="spellEnd"/>
          </w:p>
          <w:p w14:paraId="0D7AD344" w14:textId="77777777" w:rsidR="00260232" w:rsidRDefault="00260232" w:rsidP="00260232">
            <w:r>
              <w:rPr>
                <w:rStyle w:val="HTMLCode"/>
                <w:rFonts w:eastAsiaTheme="minorHAnsi"/>
              </w:rPr>
              <w:t> </w:t>
            </w:r>
            <w:r>
              <w:rPr>
                <w:rStyle w:val="HTMLCode"/>
                <w:rFonts w:eastAsiaTheme="minorHAnsi"/>
              </w:rPr>
              <w:t>(</w:t>
            </w:r>
          </w:p>
          <w:p w14:paraId="3C077FF1" w14:textId="77777777" w:rsidR="00260232" w:rsidRDefault="00260232" w:rsidP="00260232">
            <w:r>
              <w:rPr>
                <w:rStyle w:val="HTMLCode"/>
                <w:rFonts w:eastAsiaTheme="minorHAnsi"/>
              </w:rPr>
              <w:t> </w:t>
            </w:r>
            <w:r>
              <w:rPr>
                <w:rStyle w:val="HTMLCode"/>
                <w:rFonts w:eastAsiaTheme="minorHAnsi"/>
              </w:rPr>
              <w:t> </w:t>
            </w:r>
            <w:proofErr w:type="spellStart"/>
            <w:r>
              <w:rPr>
                <w:rStyle w:val="HTMLCode"/>
                <w:rFonts w:eastAsiaTheme="minorHAnsi"/>
              </w:rPr>
              <w:t>event_type</w:t>
            </w:r>
            <w:proofErr w:type="spellEnd"/>
            <w:r>
              <w:rPr>
                <w:rStyle w:val="HTMLCode"/>
                <w:rFonts w:eastAsiaTheme="minorHAnsi"/>
              </w:rPr>
              <w:t xml:space="preserve"> VARCHAR2(30),</w:t>
            </w:r>
          </w:p>
          <w:p w14:paraId="06C408C9" w14:textId="77777777" w:rsidR="00260232" w:rsidRDefault="00260232" w:rsidP="00260232">
            <w:r>
              <w:rPr>
                <w:rStyle w:val="HTMLCode"/>
                <w:rFonts w:eastAsiaTheme="minorHAnsi"/>
              </w:rPr>
              <w:t> </w:t>
            </w:r>
            <w:r>
              <w:rPr>
                <w:rStyle w:val="HTMLCode"/>
                <w:rFonts w:eastAsiaTheme="minorHAnsi"/>
              </w:rPr>
              <w:t> </w:t>
            </w:r>
            <w:proofErr w:type="spellStart"/>
            <w:r>
              <w:rPr>
                <w:rStyle w:val="HTMLCode"/>
                <w:rFonts w:eastAsiaTheme="minorHAnsi"/>
              </w:rPr>
              <w:t>logon_date</w:t>
            </w:r>
            <w:proofErr w:type="spellEnd"/>
            <w:r>
              <w:rPr>
                <w:rStyle w:val="HTMLCode"/>
                <w:rFonts w:eastAsiaTheme="minorHAnsi"/>
              </w:rPr>
              <w:t xml:space="preserve"> DATE,</w:t>
            </w:r>
          </w:p>
          <w:p w14:paraId="2991BE65" w14:textId="77777777" w:rsidR="00260232" w:rsidRDefault="00260232" w:rsidP="00260232">
            <w:r>
              <w:rPr>
                <w:rStyle w:val="HTMLCode"/>
                <w:rFonts w:eastAsiaTheme="minorHAnsi"/>
              </w:rPr>
              <w:t> </w:t>
            </w:r>
            <w:r>
              <w:rPr>
                <w:rStyle w:val="HTMLCode"/>
                <w:rFonts w:eastAsiaTheme="minorHAnsi"/>
              </w:rPr>
              <w:t> </w:t>
            </w:r>
            <w:proofErr w:type="spellStart"/>
            <w:r>
              <w:rPr>
                <w:rStyle w:val="HTMLCode"/>
                <w:rFonts w:eastAsiaTheme="minorHAnsi"/>
              </w:rPr>
              <w:t>logon_time</w:t>
            </w:r>
            <w:proofErr w:type="spellEnd"/>
            <w:r>
              <w:rPr>
                <w:rStyle w:val="HTMLCode"/>
                <w:rFonts w:eastAsiaTheme="minorHAnsi"/>
              </w:rPr>
              <w:t xml:space="preserve"> VARCHAR2(15),</w:t>
            </w:r>
          </w:p>
          <w:p w14:paraId="5741E515" w14:textId="77777777" w:rsidR="00260232" w:rsidRDefault="00260232" w:rsidP="00260232">
            <w:r>
              <w:rPr>
                <w:rStyle w:val="HTMLCode"/>
                <w:rFonts w:eastAsiaTheme="minorHAnsi"/>
              </w:rPr>
              <w:t> </w:t>
            </w:r>
            <w:r>
              <w:rPr>
                <w:rStyle w:val="HTMLCode"/>
                <w:rFonts w:eastAsiaTheme="minorHAnsi"/>
              </w:rPr>
              <w:t> </w:t>
            </w:r>
            <w:proofErr w:type="spellStart"/>
            <w:r>
              <w:rPr>
                <w:rStyle w:val="HTMLCode"/>
                <w:rFonts w:eastAsiaTheme="minorHAnsi"/>
              </w:rPr>
              <w:t>logof_date</w:t>
            </w:r>
            <w:proofErr w:type="spellEnd"/>
            <w:r>
              <w:rPr>
                <w:rStyle w:val="HTMLCode"/>
                <w:rFonts w:eastAsiaTheme="minorHAnsi"/>
              </w:rPr>
              <w:t xml:space="preserve"> DATE,</w:t>
            </w:r>
          </w:p>
          <w:p w14:paraId="15FE3FE8" w14:textId="77777777" w:rsidR="00260232" w:rsidRDefault="00260232" w:rsidP="00260232">
            <w:r>
              <w:rPr>
                <w:rStyle w:val="HTMLCode"/>
                <w:rFonts w:eastAsiaTheme="minorHAnsi"/>
              </w:rPr>
              <w:t> </w:t>
            </w:r>
            <w:r>
              <w:rPr>
                <w:rStyle w:val="HTMLCode"/>
                <w:rFonts w:eastAsiaTheme="minorHAnsi"/>
              </w:rPr>
              <w:t> </w:t>
            </w:r>
            <w:proofErr w:type="spellStart"/>
            <w:r>
              <w:rPr>
                <w:rStyle w:val="HTMLCode"/>
                <w:rFonts w:eastAsiaTheme="minorHAnsi"/>
              </w:rPr>
              <w:t>logof_time</w:t>
            </w:r>
            <w:proofErr w:type="spellEnd"/>
            <w:r>
              <w:rPr>
                <w:rStyle w:val="HTMLCode"/>
                <w:rFonts w:eastAsiaTheme="minorHAnsi"/>
              </w:rPr>
              <w:t xml:space="preserve"> VARCHAR2(15)</w:t>
            </w:r>
          </w:p>
          <w:p w14:paraId="55E662A0" w14:textId="77777777" w:rsidR="00260232" w:rsidRDefault="00260232" w:rsidP="00260232">
            <w:r>
              <w:rPr>
                <w:rStyle w:val="HTMLCode"/>
                <w:rFonts w:eastAsiaTheme="minorHAnsi"/>
              </w:rPr>
              <w:t> </w:t>
            </w:r>
            <w:r>
              <w:rPr>
                <w:rStyle w:val="HTMLCode"/>
                <w:rFonts w:eastAsiaTheme="minorHAnsi"/>
              </w:rPr>
              <w:t>);</w:t>
            </w:r>
          </w:p>
        </w:tc>
      </w:tr>
    </w:tbl>
    <w:p w14:paraId="145277B7" w14:textId="77777777" w:rsidR="00260232" w:rsidRDefault="00260232" w:rsidP="00260232">
      <w:pPr>
        <w:pStyle w:val="Heading3"/>
        <w:spacing w:before="405" w:beforeAutospacing="0" w:after="255" w:afterAutospacing="0" w:line="450" w:lineRule="atLeast"/>
        <w:rPr>
          <w:rFonts w:ascii="Arial" w:hAnsi="Arial" w:cs="Arial"/>
          <w:b w:val="0"/>
          <w:bCs w:val="0"/>
          <w:color w:val="111111"/>
          <w:sz w:val="33"/>
          <w:szCs w:val="33"/>
        </w:rPr>
      </w:pPr>
      <w:r>
        <w:rPr>
          <w:rStyle w:val="Strong"/>
          <w:rFonts w:ascii="Arial" w:hAnsi="Arial" w:cs="Arial"/>
          <w:b/>
          <w:bCs/>
          <w:color w:val="111111"/>
          <w:sz w:val="33"/>
          <w:szCs w:val="33"/>
        </w:rPr>
        <w:t>Step 3: Write the trigger.</w:t>
      </w:r>
    </w:p>
    <w:p w14:paraId="3AC776AF" w14:textId="77777777" w:rsidR="00260232" w:rsidRDefault="00260232" w:rsidP="00260232">
      <w:pPr>
        <w:pStyle w:val="NormalWeb"/>
        <w:spacing w:before="0" w:beforeAutospacing="0" w:after="390" w:afterAutospacing="0"/>
        <w:rPr>
          <w:rFonts w:ascii="Verdana" w:hAnsi="Verdana"/>
          <w:color w:val="222222"/>
          <w:sz w:val="23"/>
          <w:szCs w:val="23"/>
        </w:rPr>
      </w:pPr>
      <w:r>
        <w:rPr>
          <w:rFonts w:ascii="Verdana" w:hAnsi="Verdana"/>
          <w:color w:val="222222"/>
          <w:sz w:val="23"/>
          <w:szCs w:val="23"/>
        </w:rPr>
        <w:t>Below written trigger will execute every time user HR logs off from the database.</w:t>
      </w:r>
    </w:p>
    <w:tbl>
      <w:tblPr>
        <w:tblW w:w="10440" w:type="dxa"/>
        <w:tblCellMar>
          <w:left w:w="0" w:type="dxa"/>
          <w:right w:w="0" w:type="dxa"/>
        </w:tblCellMar>
        <w:tblLook w:val="04A0" w:firstRow="1" w:lastRow="0" w:firstColumn="1" w:lastColumn="0" w:noHBand="0" w:noVBand="1"/>
      </w:tblPr>
      <w:tblGrid>
        <w:gridCol w:w="630"/>
        <w:gridCol w:w="9810"/>
      </w:tblGrid>
      <w:tr w:rsidR="00260232" w14:paraId="6312D79A" w14:textId="77777777" w:rsidTr="00260232">
        <w:tc>
          <w:tcPr>
            <w:tcW w:w="0" w:type="auto"/>
            <w:vAlign w:val="center"/>
            <w:hideMark/>
          </w:tcPr>
          <w:p w14:paraId="1120E1D5" w14:textId="77777777" w:rsidR="00260232" w:rsidRDefault="00260232" w:rsidP="00260232">
            <w:pPr>
              <w:rPr>
                <w:rFonts w:ascii="Times New Roman" w:hAnsi="Times New Roman"/>
                <w:sz w:val="24"/>
                <w:szCs w:val="24"/>
              </w:rPr>
            </w:pPr>
            <w:r>
              <w:t>1</w:t>
            </w:r>
          </w:p>
          <w:p w14:paraId="35845C15" w14:textId="77777777" w:rsidR="00260232" w:rsidRDefault="00260232" w:rsidP="00260232">
            <w:r>
              <w:t>2</w:t>
            </w:r>
          </w:p>
          <w:p w14:paraId="31CD51D8" w14:textId="77777777" w:rsidR="00260232" w:rsidRDefault="00260232" w:rsidP="00260232">
            <w:r>
              <w:t>3</w:t>
            </w:r>
          </w:p>
          <w:p w14:paraId="2CC9987F" w14:textId="77777777" w:rsidR="00260232" w:rsidRDefault="00260232" w:rsidP="00260232">
            <w:r>
              <w:t>4</w:t>
            </w:r>
          </w:p>
          <w:p w14:paraId="4CEC0F7C" w14:textId="77777777" w:rsidR="00260232" w:rsidRDefault="00260232" w:rsidP="00260232">
            <w:r>
              <w:t>5</w:t>
            </w:r>
          </w:p>
          <w:p w14:paraId="171AEF9A" w14:textId="77777777" w:rsidR="00260232" w:rsidRDefault="00260232" w:rsidP="00260232">
            <w:r>
              <w:t>6</w:t>
            </w:r>
          </w:p>
          <w:p w14:paraId="7F669B77" w14:textId="77777777" w:rsidR="00260232" w:rsidRDefault="00260232" w:rsidP="00260232">
            <w:r>
              <w:t>7</w:t>
            </w:r>
          </w:p>
          <w:p w14:paraId="1E673119" w14:textId="77777777" w:rsidR="00260232" w:rsidRDefault="00260232" w:rsidP="00260232">
            <w:r>
              <w:t>8</w:t>
            </w:r>
          </w:p>
          <w:p w14:paraId="77D35223" w14:textId="77777777" w:rsidR="00260232" w:rsidRDefault="00260232" w:rsidP="00260232">
            <w:r>
              <w:t>9</w:t>
            </w:r>
          </w:p>
          <w:p w14:paraId="0103028D" w14:textId="77777777" w:rsidR="00260232" w:rsidRDefault="00260232" w:rsidP="00260232">
            <w:r>
              <w:t>10</w:t>
            </w:r>
          </w:p>
          <w:p w14:paraId="6B859C2F" w14:textId="77777777" w:rsidR="00260232" w:rsidRDefault="00260232" w:rsidP="00260232">
            <w:r>
              <w:t>11</w:t>
            </w:r>
          </w:p>
          <w:p w14:paraId="7FC5A36B" w14:textId="77777777" w:rsidR="00260232" w:rsidRDefault="00260232" w:rsidP="00260232">
            <w:r>
              <w:t>12</w:t>
            </w:r>
          </w:p>
          <w:p w14:paraId="5C1B3E46" w14:textId="77777777" w:rsidR="00260232" w:rsidRDefault="00260232" w:rsidP="00260232">
            <w:r>
              <w:t>13</w:t>
            </w:r>
          </w:p>
        </w:tc>
        <w:tc>
          <w:tcPr>
            <w:tcW w:w="9810" w:type="dxa"/>
            <w:vAlign w:val="center"/>
            <w:hideMark/>
          </w:tcPr>
          <w:p w14:paraId="1C30EDC1" w14:textId="77777777" w:rsidR="00260232" w:rsidRDefault="00260232" w:rsidP="00260232">
            <w:r>
              <w:rPr>
                <w:rStyle w:val="HTMLCode"/>
                <w:rFonts w:eastAsiaTheme="minorHAnsi"/>
              </w:rPr>
              <w:t>CREATE</w:t>
            </w:r>
            <w:r>
              <w:t xml:space="preserve"> </w:t>
            </w:r>
            <w:r>
              <w:rPr>
                <w:rStyle w:val="HTMLCode"/>
                <w:rFonts w:eastAsiaTheme="minorHAnsi"/>
              </w:rPr>
              <w:t>OR</w:t>
            </w:r>
            <w:r>
              <w:t xml:space="preserve"> </w:t>
            </w:r>
            <w:r>
              <w:rPr>
                <w:rStyle w:val="HTMLCode"/>
                <w:rFonts w:eastAsiaTheme="minorHAnsi"/>
              </w:rPr>
              <w:t>REPLACE</w:t>
            </w:r>
            <w:r>
              <w:t xml:space="preserve"> </w:t>
            </w:r>
            <w:r>
              <w:rPr>
                <w:rStyle w:val="HTMLCode"/>
                <w:rFonts w:eastAsiaTheme="minorHAnsi"/>
              </w:rPr>
              <w:t>TRIGGER</w:t>
            </w:r>
            <w:r>
              <w:t xml:space="preserve"> </w:t>
            </w:r>
            <w:proofErr w:type="spellStart"/>
            <w:r>
              <w:rPr>
                <w:rStyle w:val="HTMLCode"/>
                <w:rFonts w:eastAsiaTheme="minorHAnsi"/>
              </w:rPr>
              <w:t>log_off_audit</w:t>
            </w:r>
            <w:proofErr w:type="spellEnd"/>
          </w:p>
          <w:p w14:paraId="1C1DD54A" w14:textId="77777777" w:rsidR="00260232" w:rsidRDefault="00260232" w:rsidP="00260232">
            <w:r>
              <w:rPr>
                <w:rStyle w:val="HTMLCode"/>
                <w:rFonts w:eastAsiaTheme="minorHAnsi"/>
              </w:rPr>
              <w:t>BEFORE LOGOFF ON</w:t>
            </w:r>
            <w:r>
              <w:t xml:space="preserve"> </w:t>
            </w:r>
            <w:r>
              <w:rPr>
                <w:rStyle w:val="HTMLCode"/>
                <w:rFonts w:eastAsiaTheme="minorHAnsi"/>
              </w:rPr>
              <w:t>SCHEMA</w:t>
            </w:r>
          </w:p>
          <w:p w14:paraId="3F8C38FF" w14:textId="77777777" w:rsidR="00260232" w:rsidRDefault="00260232" w:rsidP="00260232">
            <w:r>
              <w:rPr>
                <w:rStyle w:val="HTMLCode"/>
                <w:rFonts w:eastAsiaTheme="minorHAnsi"/>
              </w:rPr>
              <w:t>BEGIN</w:t>
            </w:r>
          </w:p>
          <w:p w14:paraId="01736290" w14:textId="77777777" w:rsidR="00260232" w:rsidRDefault="00260232" w:rsidP="00260232">
            <w:r>
              <w:rPr>
                <w:rStyle w:val="HTMLCode"/>
                <w:rFonts w:eastAsiaTheme="minorHAnsi"/>
              </w:rPr>
              <w:t>  INSERT</w:t>
            </w:r>
            <w:r>
              <w:t xml:space="preserve"> </w:t>
            </w:r>
            <w:r>
              <w:rPr>
                <w:rStyle w:val="HTMLCode"/>
                <w:rFonts w:eastAsiaTheme="minorHAnsi"/>
              </w:rPr>
              <w:t>INTO</w:t>
            </w:r>
            <w:r>
              <w:t xml:space="preserve"> </w:t>
            </w:r>
            <w:proofErr w:type="spellStart"/>
            <w:r>
              <w:rPr>
                <w:rStyle w:val="HTMLCode"/>
                <w:rFonts w:eastAsiaTheme="minorHAnsi"/>
              </w:rPr>
              <w:t>hr_evnt_audit</w:t>
            </w:r>
            <w:proofErr w:type="spellEnd"/>
            <w:r>
              <w:rPr>
                <w:rStyle w:val="HTMLCode"/>
                <w:rFonts w:eastAsiaTheme="minorHAnsi"/>
              </w:rPr>
              <w:t xml:space="preserve"> </w:t>
            </w:r>
            <w:proofErr w:type="gramStart"/>
            <w:r>
              <w:rPr>
                <w:rStyle w:val="HTMLCode"/>
                <w:rFonts w:eastAsiaTheme="minorHAnsi"/>
              </w:rPr>
              <w:t>VALUES(</w:t>
            </w:r>
            <w:proofErr w:type="gramEnd"/>
          </w:p>
          <w:p w14:paraId="4298CC36" w14:textId="77777777" w:rsidR="00260232" w:rsidRDefault="00260232" w:rsidP="00260232">
            <w:r>
              <w:rPr>
                <w:rStyle w:val="HTMLCode"/>
                <w:rFonts w:eastAsiaTheme="minorHAnsi"/>
              </w:rPr>
              <w:t>    </w:t>
            </w:r>
            <w:proofErr w:type="spellStart"/>
            <w:r>
              <w:rPr>
                <w:rStyle w:val="HTMLCode"/>
                <w:rFonts w:eastAsiaTheme="minorHAnsi"/>
              </w:rPr>
              <w:t>ora_sysevent</w:t>
            </w:r>
            <w:proofErr w:type="spellEnd"/>
            <w:r>
              <w:rPr>
                <w:rStyle w:val="HTMLCode"/>
                <w:rFonts w:eastAsiaTheme="minorHAnsi"/>
              </w:rPr>
              <w:t>,</w:t>
            </w:r>
          </w:p>
          <w:p w14:paraId="7ADEF94C" w14:textId="77777777" w:rsidR="00260232" w:rsidRDefault="00260232" w:rsidP="00260232">
            <w:r>
              <w:rPr>
                <w:rStyle w:val="HTMLCode"/>
                <w:rFonts w:eastAsiaTheme="minorHAnsi"/>
              </w:rPr>
              <w:t>    NULL,</w:t>
            </w:r>
          </w:p>
          <w:p w14:paraId="570EE16D" w14:textId="77777777" w:rsidR="00260232" w:rsidRDefault="00260232" w:rsidP="00260232">
            <w:r>
              <w:rPr>
                <w:rStyle w:val="HTMLCode"/>
                <w:rFonts w:eastAsiaTheme="minorHAnsi"/>
              </w:rPr>
              <w:t>    NULL,</w:t>
            </w:r>
          </w:p>
          <w:p w14:paraId="70EB0682" w14:textId="77777777" w:rsidR="00260232" w:rsidRDefault="00260232" w:rsidP="00260232">
            <w:r>
              <w:rPr>
                <w:rStyle w:val="HTMLCode"/>
                <w:rFonts w:eastAsiaTheme="minorHAnsi"/>
              </w:rPr>
              <w:t>    SYSDATE,</w:t>
            </w:r>
          </w:p>
          <w:p w14:paraId="0365A95C" w14:textId="77777777" w:rsidR="00260232" w:rsidRDefault="00260232" w:rsidP="00260232">
            <w:r>
              <w:rPr>
                <w:rStyle w:val="HTMLCode"/>
                <w:rFonts w:eastAsiaTheme="minorHAnsi"/>
              </w:rPr>
              <w:t>    TO_</w:t>
            </w:r>
            <w:proofErr w:type="gramStart"/>
            <w:r>
              <w:rPr>
                <w:rStyle w:val="HTMLCode"/>
                <w:rFonts w:eastAsiaTheme="minorHAnsi"/>
              </w:rPr>
              <w:t>CHAR(</w:t>
            </w:r>
            <w:proofErr w:type="spellStart"/>
            <w:proofErr w:type="gramEnd"/>
            <w:r>
              <w:rPr>
                <w:rStyle w:val="HTMLCode"/>
                <w:rFonts w:eastAsiaTheme="minorHAnsi"/>
              </w:rPr>
              <w:t>sysdate</w:t>
            </w:r>
            <w:proofErr w:type="spellEnd"/>
            <w:r>
              <w:rPr>
                <w:rStyle w:val="HTMLCode"/>
                <w:rFonts w:eastAsiaTheme="minorHAnsi"/>
              </w:rPr>
              <w:t>, 'hh24:mi:ss')</w:t>
            </w:r>
          </w:p>
          <w:p w14:paraId="6E1ED2E9" w14:textId="77777777" w:rsidR="00260232" w:rsidRDefault="00260232" w:rsidP="00260232">
            <w:r>
              <w:rPr>
                <w:rStyle w:val="HTMLCode"/>
                <w:rFonts w:eastAsiaTheme="minorHAnsi"/>
              </w:rPr>
              <w:t>  );</w:t>
            </w:r>
          </w:p>
          <w:p w14:paraId="2F8E2018" w14:textId="77777777" w:rsidR="00260232" w:rsidRDefault="00260232" w:rsidP="00260232">
            <w:r>
              <w:rPr>
                <w:rStyle w:val="HTMLCode"/>
                <w:rFonts w:eastAsiaTheme="minorHAnsi"/>
              </w:rPr>
              <w:t>  COMMIT;</w:t>
            </w:r>
          </w:p>
          <w:p w14:paraId="7A71FE79" w14:textId="77777777" w:rsidR="00260232" w:rsidRDefault="00260232" w:rsidP="00260232">
            <w:r>
              <w:rPr>
                <w:rStyle w:val="HTMLCode"/>
                <w:rFonts w:eastAsiaTheme="minorHAnsi"/>
              </w:rPr>
              <w:t>END;</w:t>
            </w:r>
          </w:p>
          <w:p w14:paraId="023C6C49" w14:textId="77777777" w:rsidR="00260232" w:rsidRDefault="00260232" w:rsidP="00260232">
            <w:r>
              <w:rPr>
                <w:rStyle w:val="HTMLCode"/>
                <w:rFonts w:eastAsiaTheme="minorHAnsi"/>
              </w:rPr>
              <w:t>/</w:t>
            </w:r>
          </w:p>
        </w:tc>
      </w:tr>
    </w:tbl>
    <w:p w14:paraId="64E619CB" w14:textId="77777777" w:rsidR="00260232" w:rsidRDefault="00260232" w:rsidP="00260232">
      <w:pPr>
        <w:pStyle w:val="NormalWeb"/>
        <w:spacing w:before="0" w:beforeAutospacing="0" w:after="390" w:afterAutospacing="0"/>
        <w:rPr>
          <w:rFonts w:ascii="Verdana" w:hAnsi="Verdana"/>
          <w:color w:val="222222"/>
          <w:sz w:val="23"/>
          <w:szCs w:val="23"/>
        </w:rPr>
      </w:pPr>
      <w:r>
        <w:rPr>
          <w:rFonts w:ascii="Verdana" w:hAnsi="Verdana"/>
          <w:color w:val="222222"/>
          <w:sz w:val="23"/>
          <w:szCs w:val="23"/>
        </w:rPr>
        <w:lastRenderedPageBreak/>
        <w:t>On successful compilation this trigger will fire every time the user, using which it was created, logs off from the database and that user in our case is HR.</w:t>
      </w:r>
    </w:p>
    <w:p w14:paraId="6A787256" w14:textId="77777777" w:rsidR="00260232" w:rsidRDefault="00260232" w:rsidP="00260232">
      <w:pPr>
        <w:pStyle w:val="NormalWeb"/>
        <w:spacing w:before="0" w:beforeAutospacing="0" w:after="390" w:afterAutospacing="0"/>
        <w:rPr>
          <w:rFonts w:ascii="Verdana" w:hAnsi="Verdana"/>
          <w:color w:val="222222"/>
          <w:sz w:val="23"/>
          <w:szCs w:val="23"/>
        </w:rPr>
      </w:pPr>
      <w:r>
        <w:rPr>
          <w:rFonts w:ascii="Verdana" w:hAnsi="Verdana"/>
          <w:color w:val="222222"/>
          <w:sz w:val="23"/>
          <w:szCs w:val="23"/>
        </w:rPr>
        <w:t>As I said above that this trigger is bound to work only for the user in which it is created. What if we want to keep track of all the logoff activities of all the users of the database? In such a scenario we can write a database level system event trigger.</w:t>
      </w:r>
    </w:p>
    <w:p w14:paraId="29C7352B" w14:textId="77777777" w:rsidR="00260232" w:rsidRDefault="00260232" w:rsidP="00260232">
      <w:pPr>
        <w:pStyle w:val="Heading2"/>
        <w:spacing w:before="450" w:beforeAutospacing="0" w:after="300" w:afterAutospacing="0" w:line="570" w:lineRule="atLeast"/>
        <w:rPr>
          <w:rFonts w:ascii="Arial" w:hAnsi="Arial" w:cs="Arial"/>
          <w:b w:val="0"/>
          <w:bCs w:val="0"/>
          <w:color w:val="111111"/>
          <w:sz w:val="41"/>
          <w:szCs w:val="41"/>
        </w:rPr>
      </w:pPr>
      <w:r>
        <w:rPr>
          <w:rStyle w:val="Strong"/>
          <w:rFonts w:ascii="Arial" w:hAnsi="Arial" w:cs="Arial"/>
          <w:b/>
          <w:bCs/>
          <w:color w:val="111111"/>
          <w:sz w:val="41"/>
          <w:szCs w:val="41"/>
        </w:rPr>
        <w:t>Database Level System/Database Event Trigger.</w:t>
      </w:r>
    </w:p>
    <w:p w14:paraId="5A4F89FC" w14:textId="77777777" w:rsidR="00260232" w:rsidRDefault="00260232" w:rsidP="00260232">
      <w:pPr>
        <w:pStyle w:val="NormalWeb"/>
        <w:spacing w:before="0" w:beforeAutospacing="0" w:after="390" w:afterAutospacing="0"/>
        <w:rPr>
          <w:rFonts w:ascii="Verdana" w:hAnsi="Verdana"/>
          <w:color w:val="222222"/>
          <w:sz w:val="23"/>
          <w:szCs w:val="23"/>
        </w:rPr>
      </w:pPr>
      <w:r>
        <w:rPr>
          <w:rFonts w:ascii="Verdana" w:hAnsi="Verdana"/>
          <w:color w:val="222222"/>
          <w:sz w:val="23"/>
          <w:szCs w:val="23"/>
        </w:rPr>
        <w:t xml:space="preserve">An </w:t>
      </w:r>
      <w:proofErr w:type="gramStart"/>
      <w:r>
        <w:rPr>
          <w:rFonts w:ascii="Verdana" w:hAnsi="Verdana"/>
          <w:color w:val="222222"/>
          <w:sz w:val="23"/>
          <w:szCs w:val="23"/>
        </w:rPr>
        <w:t>often asked</w:t>
      </w:r>
      <w:proofErr w:type="gramEnd"/>
      <w:r>
        <w:rPr>
          <w:rFonts w:ascii="Verdana" w:hAnsi="Verdana"/>
          <w:color w:val="222222"/>
          <w:sz w:val="23"/>
          <w:szCs w:val="23"/>
        </w:rPr>
        <w:t xml:space="preserve"> question in the interview is what are the differences between Schema Level and Database Level system Event triggers? There can be variety of answers for this question but major differences are as follows.</w:t>
      </w:r>
    </w:p>
    <w:p w14:paraId="386D80CF" w14:textId="77777777" w:rsidR="00260232" w:rsidRDefault="00260232" w:rsidP="00260232">
      <w:pPr>
        <w:pStyle w:val="NormalWeb"/>
        <w:spacing w:before="0" w:beforeAutospacing="0" w:after="390" w:afterAutospacing="0"/>
        <w:rPr>
          <w:rFonts w:ascii="Verdana" w:hAnsi="Verdana"/>
          <w:color w:val="222222"/>
          <w:sz w:val="23"/>
          <w:szCs w:val="23"/>
        </w:rPr>
      </w:pPr>
      <w:r>
        <w:rPr>
          <w:rFonts w:ascii="Verdana" w:hAnsi="Verdana"/>
          <w:color w:val="222222"/>
          <w:sz w:val="23"/>
          <w:szCs w:val="23"/>
        </w:rPr>
        <w:t>As the name suggests Database event trigger fires for the entire database or you can say that it fires for all the schemas created under the database in which these triggers are created which is unlike Schema Level System Event trigger which runs for a specific schema only.</w:t>
      </w:r>
    </w:p>
    <w:p w14:paraId="5BF34D21" w14:textId="77777777" w:rsidR="00260232" w:rsidRDefault="00260232" w:rsidP="00260232">
      <w:pPr>
        <w:pStyle w:val="NormalWeb"/>
        <w:spacing w:before="0" w:beforeAutospacing="0" w:after="390" w:afterAutospacing="0"/>
        <w:rPr>
          <w:rFonts w:ascii="Verdana" w:hAnsi="Verdana"/>
          <w:color w:val="222222"/>
          <w:sz w:val="23"/>
          <w:szCs w:val="23"/>
        </w:rPr>
      </w:pPr>
      <w:proofErr w:type="gramStart"/>
      <w:r>
        <w:rPr>
          <w:rFonts w:ascii="Verdana" w:hAnsi="Verdana"/>
          <w:color w:val="222222"/>
          <w:sz w:val="23"/>
          <w:szCs w:val="23"/>
        </w:rPr>
        <w:t>Also</w:t>
      </w:r>
      <w:proofErr w:type="gramEnd"/>
      <w:r>
        <w:rPr>
          <w:rFonts w:ascii="Verdana" w:hAnsi="Verdana"/>
          <w:color w:val="222222"/>
          <w:sz w:val="23"/>
          <w:szCs w:val="23"/>
        </w:rPr>
        <w:t xml:space="preserve"> database level system event trigger can only be created by high privileged users such as sys or system or any user who has </w:t>
      </w:r>
      <w:r>
        <w:rPr>
          <w:rStyle w:val="Emphasis"/>
          <w:rFonts w:ascii="Verdana" w:eastAsiaTheme="majorEastAsia" w:hAnsi="Verdana"/>
          <w:b/>
          <w:bCs/>
          <w:color w:val="222222"/>
          <w:sz w:val="23"/>
          <w:szCs w:val="23"/>
        </w:rPr>
        <w:t>ADMINISTER DATABASE TRIGGER</w:t>
      </w:r>
      <w:r>
        <w:rPr>
          <w:rFonts w:ascii="Verdana" w:hAnsi="Verdana"/>
          <w:color w:val="222222"/>
          <w:sz w:val="23"/>
          <w:szCs w:val="23"/>
        </w:rPr>
        <w:t> system privilege where Schema level system event trigger can be created by any user of the database on its own schema which has Create Trigger System Privilege.</w:t>
      </w:r>
    </w:p>
    <w:p w14:paraId="1FE2D337" w14:textId="77777777" w:rsidR="00260232" w:rsidRDefault="00260232" w:rsidP="00260232">
      <w:pPr>
        <w:pStyle w:val="Heading3"/>
        <w:spacing w:before="405" w:beforeAutospacing="0" w:after="255" w:afterAutospacing="0" w:line="450" w:lineRule="atLeast"/>
        <w:rPr>
          <w:rFonts w:ascii="Arial" w:hAnsi="Arial" w:cs="Arial"/>
          <w:b w:val="0"/>
          <w:bCs w:val="0"/>
          <w:color w:val="111111"/>
          <w:sz w:val="33"/>
          <w:szCs w:val="33"/>
        </w:rPr>
      </w:pPr>
      <w:r>
        <w:rPr>
          <w:rStyle w:val="Strong"/>
          <w:rFonts w:ascii="Arial" w:hAnsi="Arial" w:cs="Arial"/>
          <w:b/>
          <w:bCs/>
          <w:color w:val="111111"/>
          <w:sz w:val="33"/>
          <w:szCs w:val="33"/>
        </w:rPr>
        <w:t xml:space="preserve">Example: How </w:t>
      </w:r>
      <w:proofErr w:type="gramStart"/>
      <w:r>
        <w:rPr>
          <w:rStyle w:val="Strong"/>
          <w:rFonts w:ascii="Arial" w:hAnsi="Arial" w:cs="Arial"/>
          <w:b/>
          <w:bCs/>
          <w:color w:val="111111"/>
          <w:sz w:val="33"/>
          <w:szCs w:val="33"/>
        </w:rPr>
        <w:t>To</w:t>
      </w:r>
      <w:proofErr w:type="gramEnd"/>
      <w:r>
        <w:rPr>
          <w:rStyle w:val="Strong"/>
          <w:rFonts w:ascii="Arial" w:hAnsi="Arial" w:cs="Arial"/>
          <w:b/>
          <w:bCs/>
          <w:color w:val="111111"/>
          <w:sz w:val="33"/>
          <w:szCs w:val="33"/>
        </w:rPr>
        <w:t xml:space="preserve"> Create Database Level Logoff event Trigger In Oracle PL/SQL</w:t>
      </w:r>
    </w:p>
    <w:p w14:paraId="5BCDB1DB" w14:textId="77777777" w:rsidR="00260232" w:rsidRDefault="00260232" w:rsidP="00260232">
      <w:pPr>
        <w:pStyle w:val="NormalWeb"/>
        <w:spacing w:before="0" w:beforeAutospacing="0" w:after="390" w:afterAutospacing="0"/>
        <w:rPr>
          <w:rFonts w:ascii="Verdana" w:hAnsi="Verdana"/>
          <w:color w:val="222222"/>
          <w:sz w:val="23"/>
          <w:szCs w:val="23"/>
        </w:rPr>
      </w:pPr>
      <w:r>
        <w:rPr>
          <w:rFonts w:ascii="Verdana" w:hAnsi="Verdana"/>
          <w:color w:val="222222"/>
          <w:sz w:val="23"/>
          <w:szCs w:val="23"/>
        </w:rPr>
        <w:t>Creation process of Database Level Logoff Event Trigger is pretty similar to the trigger which we just saw except for a few minute changes.</w:t>
      </w:r>
    </w:p>
    <w:p w14:paraId="7D2D0655" w14:textId="77777777" w:rsidR="00260232" w:rsidRDefault="00260232" w:rsidP="00260232">
      <w:pPr>
        <w:pStyle w:val="Heading3"/>
        <w:spacing w:before="405" w:beforeAutospacing="0" w:after="255" w:afterAutospacing="0" w:line="450" w:lineRule="atLeast"/>
        <w:rPr>
          <w:rFonts w:ascii="Arial" w:hAnsi="Arial" w:cs="Arial"/>
          <w:b w:val="0"/>
          <w:bCs w:val="0"/>
          <w:color w:val="111111"/>
          <w:sz w:val="33"/>
          <w:szCs w:val="33"/>
        </w:rPr>
      </w:pPr>
      <w:r>
        <w:rPr>
          <w:rStyle w:val="Strong"/>
          <w:rFonts w:ascii="Arial" w:hAnsi="Arial" w:cs="Arial"/>
          <w:b/>
          <w:bCs/>
          <w:color w:val="111111"/>
          <w:sz w:val="33"/>
          <w:szCs w:val="33"/>
        </w:rPr>
        <w:t>Step 1: Logon to the database</w:t>
      </w:r>
    </w:p>
    <w:p w14:paraId="4358DAAC" w14:textId="77777777" w:rsidR="00260232" w:rsidRDefault="00260232" w:rsidP="00260232">
      <w:pPr>
        <w:pStyle w:val="NormalWeb"/>
        <w:spacing w:before="0" w:beforeAutospacing="0" w:after="390" w:afterAutospacing="0"/>
        <w:rPr>
          <w:rFonts w:ascii="Verdana" w:hAnsi="Verdana"/>
          <w:color w:val="222222"/>
          <w:sz w:val="23"/>
          <w:szCs w:val="23"/>
        </w:rPr>
      </w:pPr>
      <w:r>
        <w:rPr>
          <w:rFonts w:ascii="Verdana" w:hAnsi="Verdana"/>
          <w:color w:val="222222"/>
          <w:sz w:val="23"/>
          <w:szCs w:val="23"/>
        </w:rPr>
        <w:t>As only the user with </w:t>
      </w:r>
      <w:r>
        <w:rPr>
          <w:rStyle w:val="Emphasis"/>
          <w:rFonts w:ascii="Verdana" w:eastAsiaTheme="majorEastAsia" w:hAnsi="Verdana"/>
          <w:b/>
          <w:bCs/>
          <w:color w:val="222222"/>
          <w:sz w:val="23"/>
          <w:szCs w:val="23"/>
        </w:rPr>
        <w:t>ADMINISTER DATABASE TRIGGER</w:t>
      </w:r>
      <w:r>
        <w:rPr>
          <w:rFonts w:ascii="Verdana" w:hAnsi="Verdana"/>
          <w:color w:val="222222"/>
          <w:sz w:val="23"/>
          <w:szCs w:val="23"/>
        </w:rPr>
        <w:t xml:space="preserve"> system privilege can create a database level event trigger </w:t>
      </w:r>
      <w:proofErr w:type="gramStart"/>
      <w:r>
        <w:rPr>
          <w:rFonts w:ascii="Verdana" w:hAnsi="Verdana"/>
          <w:color w:val="222222"/>
          <w:sz w:val="23"/>
          <w:szCs w:val="23"/>
        </w:rPr>
        <w:t>thus</w:t>
      </w:r>
      <w:proofErr w:type="gramEnd"/>
      <w:r>
        <w:rPr>
          <w:rFonts w:ascii="Verdana" w:hAnsi="Verdana"/>
          <w:color w:val="222222"/>
          <w:sz w:val="23"/>
          <w:szCs w:val="23"/>
        </w:rPr>
        <w:t xml:space="preserve"> we need to make sure that this time we should log on to the database using one of these users.</w:t>
      </w:r>
    </w:p>
    <w:tbl>
      <w:tblPr>
        <w:tblW w:w="10440" w:type="dxa"/>
        <w:tblCellMar>
          <w:left w:w="0" w:type="dxa"/>
          <w:right w:w="0" w:type="dxa"/>
        </w:tblCellMar>
        <w:tblLook w:val="04A0" w:firstRow="1" w:lastRow="0" w:firstColumn="1" w:lastColumn="0" w:noHBand="0" w:noVBand="1"/>
      </w:tblPr>
      <w:tblGrid>
        <w:gridCol w:w="510"/>
        <w:gridCol w:w="9930"/>
      </w:tblGrid>
      <w:tr w:rsidR="00260232" w14:paraId="0A989E9C" w14:textId="77777777" w:rsidTr="00260232">
        <w:tc>
          <w:tcPr>
            <w:tcW w:w="0" w:type="auto"/>
            <w:vAlign w:val="center"/>
            <w:hideMark/>
          </w:tcPr>
          <w:p w14:paraId="42C9D2A0" w14:textId="77777777" w:rsidR="00260232" w:rsidRDefault="00260232" w:rsidP="00260232">
            <w:pPr>
              <w:rPr>
                <w:rFonts w:ascii="Times New Roman" w:hAnsi="Times New Roman"/>
                <w:sz w:val="24"/>
                <w:szCs w:val="24"/>
              </w:rPr>
            </w:pPr>
            <w:r>
              <w:lastRenderedPageBreak/>
              <w:t>1</w:t>
            </w:r>
          </w:p>
        </w:tc>
        <w:tc>
          <w:tcPr>
            <w:tcW w:w="9930" w:type="dxa"/>
            <w:vAlign w:val="center"/>
            <w:hideMark/>
          </w:tcPr>
          <w:p w14:paraId="53A20B4E" w14:textId="77777777" w:rsidR="00260232" w:rsidRDefault="00260232" w:rsidP="00260232">
            <w:r>
              <w:rPr>
                <w:rStyle w:val="HTMLCode"/>
                <w:rFonts w:eastAsiaTheme="minorHAnsi"/>
              </w:rPr>
              <w:t>C:\&gt; SQLPLUS / as</w:t>
            </w:r>
            <w:r>
              <w:t xml:space="preserve"> </w:t>
            </w:r>
            <w:r>
              <w:rPr>
                <w:rStyle w:val="HTMLCode"/>
                <w:rFonts w:eastAsiaTheme="minorHAnsi"/>
              </w:rPr>
              <w:t>SYSDBA</w:t>
            </w:r>
          </w:p>
        </w:tc>
      </w:tr>
    </w:tbl>
    <w:p w14:paraId="1C097009" w14:textId="77777777" w:rsidR="00260232" w:rsidRDefault="00260232" w:rsidP="00260232">
      <w:pPr>
        <w:pStyle w:val="has-background"/>
        <w:shd w:val="clear" w:color="auto" w:fill="00D084"/>
        <w:spacing w:before="0" w:beforeAutospacing="0" w:after="390" w:afterAutospacing="0"/>
        <w:jc w:val="center"/>
        <w:rPr>
          <w:rFonts w:ascii="Verdana" w:hAnsi="Verdana"/>
          <w:color w:val="222222"/>
          <w:sz w:val="23"/>
          <w:szCs w:val="23"/>
        </w:rPr>
      </w:pPr>
      <w:r>
        <w:rPr>
          <w:rStyle w:val="Strong"/>
          <w:rFonts w:ascii="Verdana" w:hAnsi="Verdana"/>
          <w:color w:val="222222"/>
          <w:sz w:val="23"/>
          <w:szCs w:val="23"/>
        </w:rPr>
        <w:t xml:space="preserve">Suggested Reading: Make Database Connection </w:t>
      </w:r>
      <w:proofErr w:type="gramStart"/>
      <w:r>
        <w:rPr>
          <w:rStyle w:val="Strong"/>
          <w:rFonts w:ascii="Verdana" w:hAnsi="Verdana"/>
          <w:color w:val="222222"/>
          <w:sz w:val="23"/>
          <w:szCs w:val="23"/>
        </w:rPr>
        <w:t>With</w:t>
      </w:r>
      <w:proofErr w:type="gramEnd"/>
      <w:r>
        <w:rPr>
          <w:rStyle w:val="Strong"/>
          <w:rFonts w:ascii="Verdana" w:hAnsi="Verdana"/>
          <w:color w:val="222222"/>
          <w:sz w:val="23"/>
          <w:szCs w:val="23"/>
        </w:rPr>
        <w:t xml:space="preserve"> SYS User In SQL Developer.</w:t>
      </w:r>
    </w:p>
    <w:p w14:paraId="311BC6F0" w14:textId="77777777" w:rsidR="00260232" w:rsidRDefault="00260232" w:rsidP="00260232">
      <w:pPr>
        <w:pStyle w:val="Heading3"/>
        <w:spacing w:before="405" w:beforeAutospacing="0" w:after="255" w:afterAutospacing="0" w:line="450" w:lineRule="atLeast"/>
        <w:rPr>
          <w:rFonts w:ascii="Arial" w:hAnsi="Arial" w:cs="Arial"/>
          <w:b w:val="0"/>
          <w:bCs w:val="0"/>
          <w:color w:val="111111"/>
          <w:sz w:val="33"/>
          <w:szCs w:val="33"/>
        </w:rPr>
      </w:pPr>
      <w:r>
        <w:rPr>
          <w:rStyle w:val="Strong"/>
          <w:rFonts w:ascii="Arial" w:hAnsi="Arial" w:cs="Arial"/>
          <w:b/>
          <w:bCs/>
          <w:color w:val="111111"/>
          <w:sz w:val="33"/>
          <w:szCs w:val="33"/>
        </w:rPr>
        <w:t>Step 2: Create a Table</w:t>
      </w:r>
    </w:p>
    <w:p w14:paraId="11ABAB79" w14:textId="77777777" w:rsidR="00260232" w:rsidRDefault="00260232" w:rsidP="00260232">
      <w:pPr>
        <w:pStyle w:val="NormalWeb"/>
        <w:spacing w:before="0" w:beforeAutospacing="0" w:after="390" w:afterAutospacing="0"/>
        <w:rPr>
          <w:rFonts w:ascii="Verdana" w:hAnsi="Verdana"/>
          <w:color w:val="222222"/>
          <w:sz w:val="23"/>
          <w:szCs w:val="23"/>
        </w:rPr>
      </w:pPr>
      <w:proofErr w:type="gramStart"/>
      <w:r>
        <w:rPr>
          <w:rFonts w:ascii="Verdana" w:hAnsi="Verdana"/>
          <w:color w:val="222222"/>
          <w:sz w:val="23"/>
          <w:szCs w:val="23"/>
        </w:rPr>
        <w:t>Again</w:t>
      </w:r>
      <w:proofErr w:type="gramEnd"/>
      <w:r>
        <w:rPr>
          <w:rFonts w:ascii="Verdana" w:hAnsi="Verdana"/>
          <w:color w:val="222222"/>
          <w:sz w:val="23"/>
          <w:szCs w:val="23"/>
        </w:rPr>
        <w:t xml:space="preserve"> in order to store the audit data we need to create a table where this trigger will journal the entries of all the users. The structure of the table will be pretty similar to the above one except one extra column for storing the username with the help of which we can clearly identify the details and avoid the confusion.</w:t>
      </w:r>
    </w:p>
    <w:tbl>
      <w:tblPr>
        <w:tblW w:w="10440" w:type="dxa"/>
        <w:tblCellMar>
          <w:left w:w="0" w:type="dxa"/>
          <w:right w:w="0" w:type="dxa"/>
        </w:tblCellMar>
        <w:tblLook w:val="04A0" w:firstRow="1" w:lastRow="0" w:firstColumn="1" w:lastColumn="0" w:noHBand="0" w:noVBand="1"/>
      </w:tblPr>
      <w:tblGrid>
        <w:gridCol w:w="510"/>
        <w:gridCol w:w="9930"/>
      </w:tblGrid>
      <w:tr w:rsidR="00260232" w14:paraId="5B5F8AD4" w14:textId="77777777" w:rsidTr="00260232">
        <w:tc>
          <w:tcPr>
            <w:tcW w:w="0" w:type="auto"/>
            <w:vAlign w:val="center"/>
            <w:hideMark/>
          </w:tcPr>
          <w:p w14:paraId="01DE02F9" w14:textId="77777777" w:rsidR="00260232" w:rsidRDefault="00260232" w:rsidP="00260232">
            <w:pPr>
              <w:rPr>
                <w:rFonts w:ascii="Times New Roman" w:hAnsi="Times New Roman"/>
                <w:sz w:val="24"/>
                <w:szCs w:val="24"/>
              </w:rPr>
            </w:pPr>
            <w:r>
              <w:t>1</w:t>
            </w:r>
          </w:p>
          <w:p w14:paraId="3D24BEE8" w14:textId="77777777" w:rsidR="00260232" w:rsidRDefault="00260232" w:rsidP="00260232">
            <w:r>
              <w:t>2</w:t>
            </w:r>
          </w:p>
          <w:p w14:paraId="45BCA9D1" w14:textId="77777777" w:rsidR="00260232" w:rsidRDefault="00260232" w:rsidP="00260232">
            <w:r>
              <w:t>3</w:t>
            </w:r>
          </w:p>
          <w:p w14:paraId="71CB981B" w14:textId="77777777" w:rsidR="00260232" w:rsidRDefault="00260232" w:rsidP="00260232">
            <w:r>
              <w:t>4</w:t>
            </w:r>
          </w:p>
          <w:p w14:paraId="2A973434" w14:textId="77777777" w:rsidR="00260232" w:rsidRDefault="00260232" w:rsidP="00260232">
            <w:r>
              <w:t>5</w:t>
            </w:r>
          </w:p>
          <w:p w14:paraId="05BA740E" w14:textId="77777777" w:rsidR="00260232" w:rsidRDefault="00260232" w:rsidP="00260232">
            <w:r>
              <w:t>6</w:t>
            </w:r>
          </w:p>
          <w:p w14:paraId="5D02E34C" w14:textId="77777777" w:rsidR="00260232" w:rsidRDefault="00260232" w:rsidP="00260232">
            <w:r>
              <w:t>7</w:t>
            </w:r>
          </w:p>
          <w:p w14:paraId="52D6CCE0" w14:textId="77777777" w:rsidR="00260232" w:rsidRDefault="00260232" w:rsidP="00260232">
            <w:r>
              <w:t>8</w:t>
            </w:r>
          </w:p>
          <w:p w14:paraId="157E874B" w14:textId="77777777" w:rsidR="00260232" w:rsidRDefault="00260232" w:rsidP="00260232">
            <w:r>
              <w:t>9</w:t>
            </w:r>
          </w:p>
        </w:tc>
        <w:tc>
          <w:tcPr>
            <w:tcW w:w="9930" w:type="dxa"/>
            <w:vAlign w:val="center"/>
            <w:hideMark/>
          </w:tcPr>
          <w:p w14:paraId="3218FA86" w14:textId="77777777" w:rsidR="00260232" w:rsidRDefault="00260232" w:rsidP="00260232">
            <w:r>
              <w:rPr>
                <w:rStyle w:val="HTMLCode"/>
                <w:rFonts w:eastAsiaTheme="minorHAnsi"/>
              </w:rPr>
              <w:t>CREATE</w:t>
            </w:r>
            <w:r>
              <w:t xml:space="preserve"> </w:t>
            </w:r>
            <w:r>
              <w:rPr>
                <w:rStyle w:val="HTMLCode"/>
                <w:rFonts w:eastAsiaTheme="minorHAnsi"/>
              </w:rPr>
              <w:t>TABLE</w:t>
            </w:r>
            <w:r>
              <w:t xml:space="preserve"> </w:t>
            </w:r>
            <w:proofErr w:type="spellStart"/>
            <w:r>
              <w:rPr>
                <w:rStyle w:val="HTMLCode"/>
                <w:rFonts w:eastAsiaTheme="minorHAnsi"/>
              </w:rPr>
              <w:t>db_evnt_audit</w:t>
            </w:r>
            <w:proofErr w:type="spellEnd"/>
          </w:p>
          <w:p w14:paraId="034FBBF4" w14:textId="77777777" w:rsidR="00260232" w:rsidRDefault="00260232" w:rsidP="00260232">
            <w:r>
              <w:rPr>
                <w:rStyle w:val="HTMLCode"/>
                <w:rFonts w:eastAsiaTheme="minorHAnsi"/>
              </w:rPr>
              <w:t>  (</w:t>
            </w:r>
          </w:p>
          <w:p w14:paraId="24EA27E1" w14:textId="77777777" w:rsidR="00260232" w:rsidRDefault="00260232" w:rsidP="00260232">
            <w:proofErr w:type="spellStart"/>
            <w:r>
              <w:rPr>
                <w:rStyle w:val="HTMLCode"/>
                <w:rFonts w:eastAsiaTheme="minorHAnsi"/>
              </w:rPr>
              <w:t>User_name</w:t>
            </w:r>
            <w:proofErr w:type="spellEnd"/>
            <w:r>
              <w:rPr>
                <w:rStyle w:val="HTMLCode"/>
                <w:rFonts w:eastAsiaTheme="minorHAnsi"/>
              </w:rPr>
              <w:t xml:space="preserve"> VARCHAR2(15),</w:t>
            </w:r>
          </w:p>
          <w:p w14:paraId="4608AAF9" w14:textId="77777777" w:rsidR="00260232" w:rsidRDefault="00260232" w:rsidP="00260232">
            <w:r>
              <w:rPr>
                <w:rStyle w:val="HTMLCode"/>
                <w:rFonts w:eastAsiaTheme="minorHAnsi"/>
              </w:rPr>
              <w:t>    </w:t>
            </w:r>
            <w:proofErr w:type="spellStart"/>
            <w:r>
              <w:rPr>
                <w:rStyle w:val="HTMLCode"/>
                <w:rFonts w:eastAsiaTheme="minorHAnsi"/>
              </w:rPr>
              <w:t>event_type</w:t>
            </w:r>
            <w:proofErr w:type="spellEnd"/>
            <w:r>
              <w:rPr>
                <w:rStyle w:val="HTMLCode"/>
                <w:rFonts w:eastAsiaTheme="minorHAnsi"/>
              </w:rPr>
              <w:t xml:space="preserve"> VARCHAR2(30),</w:t>
            </w:r>
          </w:p>
          <w:p w14:paraId="5593E0D5" w14:textId="77777777" w:rsidR="00260232" w:rsidRDefault="00260232" w:rsidP="00260232">
            <w:r>
              <w:rPr>
                <w:rStyle w:val="HTMLCode"/>
                <w:rFonts w:eastAsiaTheme="minorHAnsi"/>
              </w:rPr>
              <w:t>    </w:t>
            </w:r>
            <w:proofErr w:type="spellStart"/>
            <w:r>
              <w:rPr>
                <w:rStyle w:val="HTMLCode"/>
                <w:rFonts w:eastAsiaTheme="minorHAnsi"/>
              </w:rPr>
              <w:t>logon_date</w:t>
            </w:r>
            <w:proofErr w:type="spellEnd"/>
            <w:r>
              <w:rPr>
                <w:rStyle w:val="HTMLCode"/>
                <w:rFonts w:eastAsiaTheme="minorHAnsi"/>
              </w:rPr>
              <w:t xml:space="preserve"> DATE,</w:t>
            </w:r>
          </w:p>
          <w:p w14:paraId="25252512" w14:textId="77777777" w:rsidR="00260232" w:rsidRDefault="00260232" w:rsidP="00260232">
            <w:r>
              <w:rPr>
                <w:rStyle w:val="HTMLCode"/>
                <w:rFonts w:eastAsiaTheme="minorHAnsi"/>
              </w:rPr>
              <w:t>    </w:t>
            </w:r>
            <w:proofErr w:type="spellStart"/>
            <w:r>
              <w:rPr>
                <w:rStyle w:val="HTMLCode"/>
                <w:rFonts w:eastAsiaTheme="minorHAnsi"/>
              </w:rPr>
              <w:t>logon_time</w:t>
            </w:r>
            <w:proofErr w:type="spellEnd"/>
            <w:r>
              <w:rPr>
                <w:rStyle w:val="HTMLCode"/>
                <w:rFonts w:eastAsiaTheme="minorHAnsi"/>
              </w:rPr>
              <w:t xml:space="preserve"> VARCHAR2(15),</w:t>
            </w:r>
          </w:p>
          <w:p w14:paraId="1D0BE747" w14:textId="77777777" w:rsidR="00260232" w:rsidRDefault="00260232" w:rsidP="00260232">
            <w:r>
              <w:rPr>
                <w:rStyle w:val="HTMLCode"/>
                <w:rFonts w:eastAsiaTheme="minorHAnsi"/>
              </w:rPr>
              <w:t>    </w:t>
            </w:r>
            <w:proofErr w:type="spellStart"/>
            <w:r>
              <w:rPr>
                <w:rStyle w:val="HTMLCode"/>
                <w:rFonts w:eastAsiaTheme="minorHAnsi"/>
              </w:rPr>
              <w:t>logof_date</w:t>
            </w:r>
            <w:proofErr w:type="spellEnd"/>
            <w:r>
              <w:rPr>
                <w:rStyle w:val="HTMLCode"/>
                <w:rFonts w:eastAsiaTheme="minorHAnsi"/>
              </w:rPr>
              <w:t xml:space="preserve"> DATE,</w:t>
            </w:r>
          </w:p>
          <w:p w14:paraId="6CB44A0F" w14:textId="77777777" w:rsidR="00260232" w:rsidRDefault="00260232" w:rsidP="00260232">
            <w:r>
              <w:rPr>
                <w:rStyle w:val="HTMLCode"/>
                <w:rFonts w:eastAsiaTheme="minorHAnsi"/>
              </w:rPr>
              <w:t>    </w:t>
            </w:r>
            <w:proofErr w:type="spellStart"/>
            <w:r>
              <w:rPr>
                <w:rStyle w:val="HTMLCode"/>
                <w:rFonts w:eastAsiaTheme="minorHAnsi"/>
              </w:rPr>
              <w:t>logof_time</w:t>
            </w:r>
            <w:proofErr w:type="spellEnd"/>
            <w:r>
              <w:rPr>
                <w:rStyle w:val="HTMLCode"/>
                <w:rFonts w:eastAsiaTheme="minorHAnsi"/>
              </w:rPr>
              <w:t xml:space="preserve"> VARCHAR2(15)</w:t>
            </w:r>
          </w:p>
          <w:p w14:paraId="5B8A1549" w14:textId="77777777" w:rsidR="00260232" w:rsidRDefault="00260232" w:rsidP="00260232">
            <w:r>
              <w:rPr>
                <w:rStyle w:val="HTMLCode"/>
                <w:rFonts w:eastAsiaTheme="minorHAnsi"/>
              </w:rPr>
              <w:t>  );</w:t>
            </w:r>
          </w:p>
        </w:tc>
      </w:tr>
    </w:tbl>
    <w:p w14:paraId="7B5DC3C6" w14:textId="77777777" w:rsidR="00260232" w:rsidRDefault="00260232" w:rsidP="00260232">
      <w:pPr>
        <w:pStyle w:val="Heading3"/>
        <w:spacing w:before="405" w:beforeAutospacing="0" w:after="255" w:afterAutospacing="0" w:line="450" w:lineRule="atLeast"/>
        <w:rPr>
          <w:rFonts w:ascii="Arial" w:hAnsi="Arial" w:cs="Arial"/>
          <w:b w:val="0"/>
          <w:bCs w:val="0"/>
          <w:color w:val="111111"/>
          <w:sz w:val="33"/>
          <w:szCs w:val="33"/>
        </w:rPr>
      </w:pPr>
      <w:r>
        <w:rPr>
          <w:rStyle w:val="Strong"/>
          <w:rFonts w:ascii="Arial" w:hAnsi="Arial" w:cs="Arial"/>
          <w:b/>
          <w:bCs/>
          <w:color w:val="111111"/>
          <w:sz w:val="33"/>
          <w:szCs w:val="33"/>
        </w:rPr>
        <w:t>Step 3: Write the Database Level logoff system event trigger.</w:t>
      </w:r>
    </w:p>
    <w:p w14:paraId="572C7E30" w14:textId="77777777" w:rsidR="00260232" w:rsidRDefault="00260232" w:rsidP="00260232">
      <w:pPr>
        <w:pStyle w:val="NormalWeb"/>
        <w:spacing w:before="0" w:beforeAutospacing="0" w:after="390" w:afterAutospacing="0"/>
        <w:rPr>
          <w:rFonts w:ascii="Verdana" w:hAnsi="Verdana"/>
          <w:color w:val="222222"/>
          <w:sz w:val="23"/>
          <w:szCs w:val="23"/>
        </w:rPr>
      </w:pPr>
      <w:r>
        <w:rPr>
          <w:rFonts w:ascii="Verdana" w:hAnsi="Verdana"/>
          <w:color w:val="222222"/>
          <w:sz w:val="23"/>
          <w:szCs w:val="23"/>
        </w:rPr>
        <w:t>Following Trigger will keep an eye on the logoff activity of the user of the database.</w:t>
      </w:r>
    </w:p>
    <w:tbl>
      <w:tblPr>
        <w:tblW w:w="10440" w:type="dxa"/>
        <w:tblCellMar>
          <w:left w:w="0" w:type="dxa"/>
          <w:right w:w="0" w:type="dxa"/>
        </w:tblCellMar>
        <w:tblLook w:val="04A0" w:firstRow="1" w:lastRow="0" w:firstColumn="1" w:lastColumn="0" w:noHBand="0" w:noVBand="1"/>
      </w:tblPr>
      <w:tblGrid>
        <w:gridCol w:w="630"/>
        <w:gridCol w:w="9810"/>
      </w:tblGrid>
      <w:tr w:rsidR="00260232" w14:paraId="5AA0933F" w14:textId="77777777" w:rsidTr="00260232">
        <w:tc>
          <w:tcPr>
            <w:tcW w:w="0" w:type="auto"/>
            <w:vAlign w:val="center"/>
            <w:hideMark/>
          </w:tcPr>
          <w:p w14:paraId="60F1C9A2" w14:textId="77777777" w:rsidR="00260232" w:rsidRDefault="00260232" w:rsidP="00260232">
            <w:pPr>
              <w:rPr>
                <w:rFonts w:ascii="Times New Roman" w:hAnsi="Times New Roman"/>
                <w:sz w:val="24"/>
                <w:szCs w:val="24"/>
              </w:rPr>
            </w:pPr>
            <w:r>
              <w:t>1</w:t>
            </w:r>
          </w:p>
          <w:p w14:paraId="36D12FA8" w14:textId="77777777" w:rsidR="00260232" w:rsidRDefault="00260232" w:rsidP="00260232">
            <w:r>
              <w:t>2</w:t>
            </w:r>
          </w:p>
          <w:p w14:paraId="121E17C7" w14:textId="77777777" w:rsidR="00260232" w:rsidRDefault="00260232" w:rsidP="00260232">
            <w:r>
              <w:t>3</w:t>
            </w:r>
          </w:p>
          <w:p w14:paraId="2782D54E" w14:textId="77777777" w:rsidR="00260232" w:rsidRDefault="00260232" w:rsidP="00260232">
            <w:r>
              <w:t>4</w:t>
            </w:r>
          </w:p>
          <w:p w14:paraId="613DEB06" w14:textId="77777777" w:rsidR="00260232" w:rsidRDefault="00260232" w:rsidP="00260232">
            <w:r>
              <w:t>5</w:t>
            </w:r>
          </w:p>
          <w:p w14:paraId="1F6E2F48" w14:textId="77777777" w:rsidR="00260232" w:rsidRDefault="00260232" w:rsidP="00260232">
            <w:r>
              <w:lastRenderedPageBreak/>
              <w:t>6</w:t>
            </w:r>
          </w:p>
          <w:p w14:paraId="6118986C" w14:textId="77777777" w:rsidR="00260232" w:rsidRDefault="00260232" w:rsidP="00260232">
            <w:r>
              <w:t>7</w:t>
            </w:r>
          </w:p>
          <w:p w14:paraId="079C5B14" w14:textId="77777777" w:rsidR="00260232" w:rsidRDefault="00260232" w:rsidP="00260232">
            <w:r>
              <w:t>8</w:t>
            </w:r>
          </w:p>
          <w:p w14:paraId="145EBAB3" w14:textId="77777777" w:rsidR="00260232" w:rsidRDefault="00260232" w:rsidP="00260232">
            <w:r>
              <w:t>9</w:t>
            </w:r>
          </w:p>
          <w:p w14:paraId="112D33DB" w14:textId="77777777" w:rsidR="00260232" w:rsidRDefault="00260232" w:rsidP="00260232">
            <w:r>
              <w:t>10</w:t>
            </w:r>
          </w:p>
          <w:p w14:paraId="0E2B0F56" w14:textId="77777777" w:rsidR="00260232" w:rsidRDefault="00260232" w:rsidP="00260232">
            <w:r>
              <w:t>11</w:t>
            </w:r>
          </w:p>
          <w:p w14:paraId="24F80141" w14:textId="77777777" w:rsidR="00260232" w:rsidRDefault="00260232" w:rsidP="00260232">
            <w:r>
              <w:t>12</w:t>
            </w:r>
          </w:p>
          <w:p w14:paraId="5954D821" w14:textId="77777777" w:rsidR="00260232" w:rsidRDefault="00260232" w:rsidP="00260232">
            <w:r>
              <w:t>13</w:t>
            </w:r>
          </w:p>
          <w:p w14:paraId="26F448B3" w14:textId="77777777" w:rsidR="00260232" w:rsidRDefault="00260232" w:rsidP="00260232">
            <w:r>
              <w:t>14</w:t>
            </w:r>
          </w:p>
        </w:tc>
        <w:tc>
          <w:tcPr>
            <w:tcW w:w="9810" w:type="dxa"/>
            <w:vAlign w:val="center"/>
            <w:hideMark/>
          </w:tcPr>
          <w:p w14:paraId="0495C549" w14:textId="77777777" w:rsidR="00260232" w:rsidRDefault="00260232" w:rsidP="00260232">
            <w:r>
              <w:rPr>
                <w:rStyle w:val="HTMLCode"/>
                <w:rFonts w:eastAsiaTheme="minorHAnsi"/>
              </w:rPr>
              <w:lastRenderedPageBreak/>
              <w:t>CREATE</w:t>
            </w:r>
            <w:r>
              <w:t xml:space="preserve"> </w:t>
            </w:r>
            <w:r>
              <w:rPr>
                <w:rStyle w:val="HTMLCode"/>
                <w:rFonts w:eastAsiaTheme="minorHAnsi"/>
              </w:rPr>
              <w:t>OR</w:t>
            </w:r>
            <w:r>
              <w:t xml:space="preserve"> </w:t>
            </w:r>
            <w:r>
              <w:rPr>
                <w:rStyle w:val="HTMLCode"/>
                <w:rFonts w:eastAsiaTheme="minorHAnsi"/>
              </w:rPr>
              <w:t>REPLACE</w:t>
            </w:r>
            <w:r>
              <w:t xml:space="preserve"> </w:t>
            </w:r>
            <w:r>
              <w:rPr>
                <w:rStyle w:val="HTMLCode"/>
                <w:rFonts w:eastAsiaTheme="minorHAnsi"/>
              </w:rPr>
              <w:t>TRIGGER</w:t>
            </w:r>
            <w:r>
              <w:t xml:space="preserve"> </w:t>
            </w:r>
            <w:proofErr w:type="spellStart"/>
            <w:r>
              <w:rPr>
                <w:rStyle w:val="HTMLCode"/>
                <w:rFonts w:eastAsiaTheme="minorHAnsi"/>
              </w:rPr>
              <w:t>db_lgof_audit</w:t>
            </w:r>
            <w:proofErr w:type="spellEnd"/>
          </w:p>
          <w:p w14:paraId="00BE3539" w14:textId="77777777" w:rsidR="00260232" w:rsidRDefault="00260232" w:rsidP="00260232">
            <w:r>
              <w:rPr>
                <w:rStyle w:val="HTMLCode"/>
                <w:rFonts w:eastAsiaTheme="minorHAnsi"/>
              </w:rPr>
              <w:t>BEFORE LOGOFF ON</w:t>
            </w:r>
            <w:r>
              <w:t xml:space="preserve"> </w:t>
            </w:r>
            <w:r>
              <w:rPr>
                <w:rStyle w:val="HTMLCode"/>
                <w:rFonts w:eastAsiaTheme="minorHAnsi"/>
              </w:rPr>
              <w:t>DATABASE</w:t>
            </w:r>
          </w:p>
          <w:p w14:paraId="1C0C8BEC" w14:textId="77777777" w:rsidR="00260232" w:rsidRDefault="00260232" w:rsidP="00260232">
            <w:r>
              <w:rPr>
                <w:rStyle w:val="HTMLCode"/>
                <w:rFonts w:eastAsiaTheme="minorHAnsi"/>
              </w:rPr>
              <w:t>BEGIN</w:t>
            </w:r>
          </w:p>
          <w:p w14:paraId="2860A9C3" w14:textId="77777777" w:rsidR="00260232" w:rsidRDefault="00260232" w:rsidP="00260232">
            <w:r>
              <w:rPr>
                <w:rStyle w:val="HTMLCode"/>
                <w:rFonts w:eastAsiaTheme="minorHAnsi"/>
              </w:rPr>
              <w:t>  INSERT</w:t>
            </w:r>
            <w:r>
              <w:t xml:space="preserve"> </w:t>
            </w:r>
            <w:r>
              <w:rPr>
                <w:rStyle w:val="HTMLCode"/>
                <w:rFonts w:eastAsiaTheme="minorHAnsi"/>
              </w:rPr>
              <w:t>INTO</w:t>
            </w:r>
            <w:r>
              <w:t xml:space="preserve"> </w:t>
            </w:r>
            <w:proofErr w:type="spellStart"/>
            <w:r>
              <w:rPr>
                <w:rStyle w:val="HTMLCode"/>
                <w:rFonts w:eastAsiaTheme="minorHAnsi"/>
              </w:rPr>
              <w:t>db_evnt_audit</w:t>
            </w:r>
            <w:proofErr w:type="spellEnd"/>
            <w:r>
              <w:rPr>
                <w:rStyle w:val="HTMLCode"/>
                <w:rFonts w:eastAsiaTheme="minorHAnsi"/>
              </w:rPr>
              <w:t xml:space="preserve"> </w:t>
            </w:r>
          </w:p>
          <w:p w14:paraId="1F5D78B1" w14:textId="77777777" w:rsidR="00260232" w:rsidRDefault="00260232" w:rsidP="00260232">
            <w:r>
              <w:rPr>
                <w:rStyle w:val="HTMLCode"/>
                <w:rFonts w:eastAsiaTheme="minorHAnsi"/>
              </w:rPr>
              <w:t>  </w:t>
            </w:r>
            <w:proofErr w:type="gramStart"/>
            <w:r>
              <w:rPr>
                <w:rStyle w:val="HTMLCode"/>
                <w:rFonts w:eastAsiaTheme="minorHAnsi"/>
              </w:rPr>
              <w:t>VALUES(</w:t>
            </w:r>
            <w:proofErr w:type="gramEnd"/>
          </w:p>
          <w:p w14:paraId="5FEBEE23" w14:textId="77777777" w:rsidR="00260232" w:rsidRDefault="00260232" w:rsidP="00260232">
            <w:r>
              <w:rPr>
                <w:rStyle w:val="HTMLCode"/>
                <w:rFonts w:eastAsiaTheme="minorHAnsi"/>
              </w:rPr>
              <w:t>    user,</w:t>
            </w:r>
          </w:p>
          <w:p w14:paraId="791B9003" w14:textId="77777777" w:rsidR="00260232" w:rsidRDefault="00260232" w:rsidP="00260232">
            <w:r>
              <w:rPr>
                <w:rStyle w:val="HTMLCode"/>
                <w:rFonts w:eastAsiaTheme="minorHAnsi"/>
              </w:rPr>
              <w:lastRenderedPageBreak/>
              <w:t>    </w:t>
            </w:r>
            <w:proofErr w:type="spellStart"/>
            <w:r>
              <w:rPr>
                <w:rStyle w:val="HTMLCode"/>
                <w:rFonts w:eastAsiaTheme="minorHAnsi"/>
              </w:rPr>
              <w:t>ora_sysevent</w:t>
            </w:r>
            <w:proofErr w:type="spellEnd"/>
            <w:r>
              <w:rPr>
                <w:rStyle w:val="HTMLCode"/>
                <w:rFonts w:eastAsiaTheme="minorHAnsi"/>
              </w:rPr>
              <w:t>,</w:t>
            </w:r>
          </w:p>
          <w:p w14:paraId="3170BCC6" w14:textId="77777777" w:rsidR="00260232" w:rsidRDefault="00260232" w:rsidP="00260232">
            <w:r>
              <w:rPr>
                <w:rStyle w:val="HTMLCode"/>
                <w:rFonts w:eastAsiaTheme="minorHAnsi"/>
              </w:rPr>
              <w:t>    NULL,</w:t>
            </w:r>
          </w:p>
          <w:p w14:paraId="4D06D12B" w14:textId="77777777" w:rsidR="00260232" w:rsidRDefault="00260232" w:rsidP="00260232">
            <w:r>
              <w:rPr>
                <w:rStyle w:val="HTMLCode"/>
                <w:rFonts w:eastAsiaTheme="minorHAnsi"/>
              </w:rPr>
              <w:t>    NULL,</w:t>
            </w:r>
          </w:p>
          <w:p w14:paraId="19934547" w14:textId="77777777" w:rsidR="00260232" w:rsidRDefault="00260232" w:rsidP="00260232">
            <w:r>
              <w:rPr>
                <w:rStyle w:val="HTMLCode"/>
                <w:rFonts w:eastAsiaTheme="minorHAnsi"/>
              </w:rPr>
              <w:t>    SYSDATE,</w:t>
            </w:r>
          </w:p>
          <w:p w14:paraId="41D5626D" w14:textId="77777777" w:rsidR="00260232" w:rsidRDefault="00260232" w:rsidP="00260232">
            <w:r>
              <w:rPr>
                <w:rStyle w:val="HTMLCode"/>
                <w:rFonts w:eastAsiaTheme="minorHAnsi"/>
              </w:rPr>
              <w:t>    TO_</w:t>
            </w:r>
            <w:proofErr w:type="gramStart"/>
            <w:r>
              <w:rPr>
                <w:rStyle w:val="HTMLCode"/>
                <w:rFonts w:eastAsiaTheme="minorHAnsi"/>
              </w:rPr>
              <w:t>CHAR(</w:t>
            </w:r>
            <w:proofErr w:type="spellStart"/>
            <w:proofErr w:type="gramEnd"/>
            <w:r>
              <w:rPr>
                <w:rStyle w:val="HTMLCode"/>
                <w:rFonts w:eastAsiaTheme="minorHAnsi"/>
              </w:rPr>
              <w:t>sysdate</w:t>
            </w:r>
            <w:proofErr w:type="spellEnd"/>
            <w:r>
              <w:rPr>
                <w:rStyle w:val="HTMLCode"/>
                <w:rFonts w:eastAsiaTheme="minorHAnsi"/>
              </w:rPr>
              <w:t>, 'hh24:mi:ss')</w:t>
            </w:r>
          </w:p>
          <w:p w14:paraId="322DBAD4" w14:textId="77777777" w:rsidR="00260232" w:rsidRDefault="00260232" w:rsidP="00260232">
            <w:r>
              <w:rPr>
                <w:rStyle w:val="HTMLCode"/>
                <w:rFonts w:eastAsiaTheme="minorHAnsi"/>
              </w:rPr>
              <w:t>    );</w:t>
            </w:r>
          </w:p>
          <w:p w14:paraId="1F651895" w14:textId="77777777" w:rsidR="00260232" w:rsidRDefault="00260232" w:rsidP="00260232">
            <w:r>
              <w:rPr>
                <w:rStyle w:val="HTMLCode"/>
                <w:rFonts w:eastAsiaTheme="minorHAnsi"/>
              </w:rPr>
              <w:t>END;</w:t>
            </w:r>
          </w:p>
          <w:p w14:paraId="046CBD23" w14:textId="77777777" w:rsidR="00260232" w:rsidRDefault="00260232" w:rsidP="00260232">
            <w:r>
              <w:rPr>
                <w:rStyle w:val="HTMLCode"/>
                <w:rFonts w:eastAsiaTheme="minorHAnsi"/>
              </w:rPr>
              <w:t>/</w:t>
            </w:r>
          </w:p>
        </w:tc>
      </w:tr>
    </w:tbl>
    <w:p w14:paraId="5D3DC62E" w14:textId="77777777" w:rsidR="00260232" w:rsidRDefault="00260232" w:rsidP="00260232">
      <w:pPr>
        <w:pStyle w:val="NormalWeb"/>
        <w:spacing w:before="0" w:beforeAutospacing="0" w:after="390" w:afterAutospacing="0"/>
        <w:rPr>
          <w:rFonts w:ascii="Verdana" w:hAnsi="Verdana"/>
          <w:color w:val="222222"/>
          <w:sz w:val="23"/>
          <w:szCs w:val="23"/>
        </w:rPr>
      </w:pPr>
      <w:r>
        <w:rPr>
          <w:rFonts w:ascii="Verdana" w:hAnsi="Verdana"/>
          <w:color w:val="222222"/>
          <w:sz w:val="23"/>
          <w:szCs w:val="23"/>
        </w:rPr>
        <w:lastRenderedPageBreak/>
        <w:t>Code is very similar to the previous one except that this time this trigger will execute for all the users of the database. This we are making sure by using the keyword DATABASE instead of SCHEMA in the second line of the trigger unlike the previous trigger.</w:t>
      </w:r>
    </w:p>
    <w:p w14:paraId="25E8BAF0" w14:textId="77777777" w:rsidR="00260232" w:rsidRDefault="00260232" w:rsidP="00260232">
      <w:pPr>
        <w:pStyle w:val="NormalWeb"/>
        <w:spacing w:before="0" w:beforeAutospacing="0" w:after="390" w:afterAutospacing="0"/>
        <w:rPr>
          <w:rFonts w:ascii="Verdana" w:hAnsi="Verdana"/>
          <w:color w:val="222222"/>
          <w:sz w:val="23"/>
          <w:szCs w:val="23"/>
        </w:rPr>
      </w:pPr>
      <w:r>
        <w:rPr>
          <w:rFonts w:ascii="Verdana" w:hAnsi="Verdana"/>
          <w:color w:val="222222"/>
          <w:sz w:val="23"/>
          <w:szCs w:val="23"/>
        </w:rPr>
        <w:t>There can be various ways of taking advantage of these triggers; it depends on your creativity. All the above examples are meant to teach you the proper way of creating a System/Database Event Trigger.</w:t>
      </w:r>
    </w:p>
    <w:p w14:paraId="1787112B" w14:textId="77777777" w:rsidR="00DB7127" w:rsidRDefault="00DB7127" w:rsidP="00DB7127">
      <w:pPr>
        <w:pStyle w:val="Heading1"/>
        <w:spacing w:before="0" w:beforeAutospacing="0" w:after="105" w:afterAutospacing="0" w:line="720" w:lineRule="atLeast"/>
        <w:rPr>
          <w:rFonts w:ascii="Roboto Condensed" w:hAnsi="Roboto Condensed"/>
          <w:color w:val="111111"/>
          <w:spacing w:val="5"/>
          <w:sz w:val="63"/>
          <w:szCs w:val="63"/>
        </w:rPr>
      </w:pPr>
      <w:r>
        <w:rPr>
          <w:rFonts w:ascii="Roboto Condensed" w:hAnsi="Roboto Condensed"/>
          <w:color w:val="111111"/>
          <w:spacing w:val="5"/>
          <w:sz w:val="63"/>
          <w:szCs w:val="63"/>
        </w:rPr>
        <w:t xml:space="preserve">Startup &amp; Shutdown Database Event Triggers </w:t>
      </w:r>
      <w:proofErr w:type="gramStart"/>
      <w:r>
        <w:rPr>
          <w:rFonts w:ascii="Roboto Condensed" w:hAnsi="Roboto Condensed"/>
          <w:color w:val="111111"/>
          <w:spacing w:val="5"/>
          <w:sz w:val="63"/>
          <w:szCs w:val="63"/>
        </w:rPr>
        <w:t>In</w:t>
      </w:r>
      <w:proofErr w:type="gramEnd"/>
      <w:r>
        <w:rPr>
          <w:rFonts w:ascii="Roboto Condensed" w:hAnsi="Roboto Condensed"/>
          <w:color w:val="111111"/>
          <w:spacing w:val="5"/>
          <w:sz w:val="63"/>
          <w:szCs w:val="63"/>
        </w:rPr>
        <w:t xml:space="preserve"> Oracle PL/SQL</w:t>
      </w:r>
    </w:p>
    <w:p w14:paraId="0573A323" w14:textId="77777777" w:rsidR="00DB7127" w:rsidRDefault="00DB7127" w:rsidP="00DB7127">
      <w:pPr>
        <w:pStyle w:val="NormalWeb"/>
        <w:spacing w:before="0" w:beforeAutospacing="0" w:after="390" w:afterAutospacing="0"/>
        <w:rPr>
          <w:rFonts w:ascii="Verdana" w:hAnsi="Verdana"/>
          <w:color w:val="222222"/>
          <w:sz w:val="23"/>
          <w:szCs w:val="23"/>
        </w:rPr>
      </w:pPr>
      <w:r>
        <w:rPr>
          <w:rFonts w:ascii="Verdana" w:hAnsi="Verdana"/>
          <w:color w:val="222222"/>
          <w:sz w:val="23"/>
          <w:szCs w:val="23"/>
        </w:rPr>
        <w:t xml:space="preserve">In the series of Database Event Triggers so </w:t>
      </w:r>
      <w:proofErr w:type="gramStart"/>
      <w:r>
        <w:rPr>
          <w:rFonts w:ascii="Verdana" w:hAnsi="Verdana"/>
          <w:color w:val="222222"/>
          <w:sz w:val="23"/>
          <w:szCs w:val="23"/>
        </w:rPr>
        <w:t>far</w:t>
      </w:r>
      <w:proofErr w:type="gramEnd"/>
      <w:r>
        <w:rPr>
          <w:rFonts w:ascii="Verdana" w:hAnsi="Verdana"/>
          <w:color w:val="222222"/>
          <w:sz w:val="23"/>
          <w:szCs w:val="23"/>
        </w:rPr>
        <w:t xml:space="preserve"> we have learned how to create and work with database event Logon and Logoff triggers. Now the only options which are left are Database event Startup and Shutdown Triggers. Today in this blog we will learn how to create these triggers with some easy to understand examples.</w:t>
      </w:r>
    </w:p>
    <w:p w14:paraId="404616E9" w14:textId="77777777" w:rsidR="00DB7127" w:rsidRDefault="00DB7127" w:rsidP="00DB7127">
      <w:pPr>
        <w:pStyle w:val="Heading2"/>
        <w:spacing w:before="450" w:beforeAutospacing="0" w:after="300" w:afterAutospacing="0" w:line="570" w:lineRule="atLeast"/>
        <w:rPr>
          <w:rFonts w:ascii="Arial" w:hAnsi="Arial" w:cs="Arial"/>
          <w:b w:val="0"/>
          <w:bCs w:val="0"/>
          <w:color w:val="111111"/>
          <w:sz w:val="41"/>
          <w:szCs w:val="41"/>
        </w:rPr>
      </w:pPr>
      <w:r>
        <w:rPr>
          <w:rStyle w:val="Strong"/>
          <w:rFonts w:ascii="Arial" w:hAnsi="Arial" w:cs="Arial"/>
          <w:b/>
          <w:bCs/>
          <w:color w:val="111111"/>
          <w:sz w:val="41"/>
          <w:szCs w:val="41"/>
        </w:rPr>
        <w:t>Startup Trigger.</w:t>
      </w:r>
    </w:p>
    <w:p w14:paraId="5BE9AE07" w14:textId="77777777" w:rsidR="00DB7127" w:rsidRDefault="00DB7127" w:rsidP="00DB7127">
      <w:pPr>
        <w:pStyle w:val="NormalWeb"/>
        <w:spacing w:before="0" w:beforeAutospacing="0" w:after="390" w:afterAutospacing="0"/>
        <w:rPr>
          <w:rFonts w:ascii="Verdana" w:hAnsi="Verdana"/>
          <w:color w:val="222222"/>
          <w:sz w:val="23"/>
          <w:szCs w:val="23"/>
        </w:rPr>
      </w:pPr>
      <w:r>
        <w:rPr>
          <w:rFonts w:ascii="Verdana" w:hAnsi="Verdana"/>
          <w:color w:val="222222"/>
          <w:sz w:val="23"/>
          <w:szCs w:val="23"/>
        </w:rPr>
        <w:t>Startup triggers execute during the startup process of the database. In order to create a database event trigger for shutdown and startup events we either need to logon to the database as a user with DBA privileges such as sys or we must possess the ADMINISTER DATABASE TRIGGER system privilege.</w:t>
      </w:r>
    </w:p>
    <w:p w14:paraId="2EC62407" w14:textId="77777777" w:rsidR="00DB7127" w:rsidRDefault="00DB7127" w:rsidP="00DB7127">
      <w:pPr>
        <w:pStyle w:val="NormalWeb"/>
        <w:spacing w:before="0" w:beforeAutospacing="0" w:after="390" w:afterAutospacing="0"/>
        <w:jc w:val="center"/>
        <w:rPr>
          <w:rFonts w:ascii="Verdana" w:hAnsi="Verdana"/>
          <w:color w:val="222222"/>
          <w:sz w:val="23"/>
          <w:szCs w:val="23"/>
        </w:rPr>
      </w:pPr>
      <w:r>
        <w:rPr>
          <w:rStyle w:val="Strong"/>
          <w:rFonts w:ascii="Verdana" w:hAnsi="Verdana"/>
          <w:color w:val="222222"/>
          <w:sz w:val="23"/>
          <w:szCs w:val="23"/>
        </w:rPr>
        <w:lastRenderedPageBreak/>
        <w:t>Suggested Reading: System Privileges</w:t>
      </w:r>
    </w:p>
    <w:p w14:paraId="0260E016" w14:textId="77777777" w:rsidR="00DB7127" w:rsidRDefault="00DB7127" w:rsidP="00DB7127">
      <w:pPr>
        <w:pStyle w:val="Heading3"/>
        <w:spacing w:before="405" w:beforeAutospacing="0" w:after="255" w:afterAutospacing="0" w:line="450" w:lineRule="atLeast"/>
        <w:rPr>
          <w:rFonts w:ascii="Arial" w:hAnsi="Arial" w:cs="Arial"/>
          <w:b w:val="0"/>
          <w:bCs w:val="0"/>
          <w:color w:val="111111"/>
          <w:sz w:val="33"/>
          <w:szCs w:val="33"/>
        </w:rPr>
      </w:pPr>
      <w:r>
        <w:rPr>
          <w:rStyle w:val="Strong"/>
          <w:rFonts w:ascii="Arial" w:hAnsi="Arial" w:cs="Arial"/>
          <w:b/>
          <w:bCs/>
          <w:color w:val="111111"/>
          <w:sz w:val="33"/>
          <w:szCs w:val="33"/>
        </w:rPr>
        <w:t>Example</w:t>
      </w:r>
    </w:p>
    <w:p w14:paraId="598160AA" w14:textId="77777777" w:rsidR="00DB7127" w:rsidRDefault="00DB7127" w:rsidP="00DB7127">
      <w:pPr>
        <w:pStyle w:val="Heading4"/>
        <w:spacing w:before="360" w:after="210" w:line="435" w:lineRule="atLeast"/>
        <w:rPr>
          <w:rFonts w:ascii="Arial" w:hAnsi="Arial" w:cs="Arial"/>
          <w:b/>
          <w:bCs/>
          <w:color w:val="111111"/>
          <w:sz w:val="29"/>
          <w:szCs w:val="29"/>
        </w:rPr>
      </w:pPr>
      <w:r>
        <w:rPr>
          <w:rStyle w:val="Emphasis"/>
          <w:rFonts w:ascii="Arial" w:hAnsi="Arial" w:cs="Arial"/>
          <w:b/>
          <w:bCs/>
          <w:color w:val="111111"/>
          <w:sz w:val="29"/>
          <w:szCs w:val="29"/>
        </w:rPr>
        <w:t>Step1: Logon to the database</w:t>
      </w:r>
    </w:p>
    <w:p w14:paraId="53664E33" w14:textId="77777777" w:rsidR="00DB7127" w:rsidRDefault="00DB7127" w:rsidP="00DB7127">
      <w:pPr>
        <w:pStyle w:val="NormalWeb"/>
        <w:spacing w:before="0" w:beforeAutospacing="0" w:after="390" w:afterAutospacing="0"/>
        <w:rPr>
          <w:rFonts w:ascii="Verdana" w:hAnsi="Verdana"/>
          <w:color w:val="222222"/>
          <w:sz w:val="23"/>
          <w:szCs w:val="23"/>
        </w:rPr>
      </w:pPr>
      <w:r>
        <w:rPr>
          <w:rFonts w:ascii="Verdana" w:hAnsi="Verdana"/>
          <w:color w:val="222222"/>
          <w:sz w:val="23"/>
          <w:szCs w:val="23"/>
        </w:rPr>
        <w:t>In order to create a trigger on Startup Database Event first we will have to logon to our database using the user SYS with DBA privileges.</w:t>
      </w:r>
    </w:p>
    <w:p w14:paraId="16D2CF59" w14:textId="77777777" w:rsidR="00DB7127" w:rsidRDefault="00DB7127" w:rsidP="00DB7127">
      <w:pPr>
        <w:pStyle w:val="Heading4"/>
        <w:spacing w:before="360" w:after="210" w:line="435" w:lineRule="atLeast"/>
        <w:rPr>
          <w:rFonts w:ascii="Arial" w:hAnsi="Arial" w:cs="Arial"/>
          <w:color w:val="111111"/>
          <w:sz w:val="29"/>
          <w:szCs w:val="29"/>
        </w:rPr>
      </w:pPr>
      <w:r>
        <w:rPr>
          <w:rStyle w:val="Emphasis"/>
          <w:rFonts w:ascii="Arial" w:hAnsi="Arial" w:cs="Arial"/>
          <w:b/>
          <w:bCs/>
          <w:color w:val="111111"/>
          <w:sz w:val="29"/>
          <w:szCs w:val="29"/>
        </w:rPr>
        <w:t>Step 2: Create a Table</w:t>
      </w:r>
    </w:p>
    <w:p w14:paraId="3069547D" w14:textId="77777777" w:rsidR="00DB7127" w:rsidRDefault="00DB7127" w:rsidP="00DB7127">
      <w:pPr>
        <w:pStyle w:val="NormalWeb"/>
        <w:spacing w:before="0" w:beforeAutospacing="0" w:after="390" w:afterAutospacing="0"/>
        <w:rPr>
          <w:rFonts w:ascii="Verdana" w:hAnsi="Verdana"/>
          <w:color w:val="222222"/>
          <w:sz w:val="23"/>
          <w:szCs w:val="23"/>
        </w:rPr>
      </w:pPr>
      <w:r>
        <w:rPr>
          <w:rFonts w:ascii="Verdana" w:hAnsi="Verdana"/>
          <w:color w:val="222222"/>
          <w:sz w:val="23"/>
          <w:szCs w:val="23"/>
        </w:rPr>
        <w:t>To store the data generated by the execution of trigger we will require a table.</w:t>
      </w:r>
    </w:p>
    <w:tbl>
      <w:tblPr>
        <w:tblW w:w="10440" w:type="dxa"/>
        <w:tblCellMar>
          <w:left w:w="0" w:type="dxa"/>
          <w:right w:w="0" w:type="dxa"/>
        </w:tblCellMar>
        <w:tblLook w:val="04A0" w:firstRow="1" w:lastRow="0" w:firstColumn="1" w:lastColumn="0" w:noHBand="0" w:noVBand="1"/>
      </w:tblPr>
      <w:tblGrid>
        <w:gridCol w:w="510"/>
        <w:gridCol w:w="9930"/>
      </w:tblGrid>
      <w:tr w:rsidR="00DB7127" w14:paraId="283BCC4D" w14:textId="77777777" w:rsidTr="00DB7127">
        <w:tc>
          <w:tcPr>
            <w:tcW w:w="0" w:type="auto"/>
            <w:vAlign w:val="center"/>
            <w:hideMark/>
          </w:tcPr>
          <w:p w14:paraId="53DAFA01" w14:textId="77777777" w:rsidR="00DB7127" w:rsidRDefault="00DB7127" w:rsidP="00DB7127">
            <w:pPr>
              <w:rPr>
                <w:rFonts w:ascii="Times New Roman" w:hAnsi="Times New Roman"/>
                <w:sz w:val="24"/>
                <w:szCs w:val="24"/>
              </w:rPr>
            </w:pPr>
            <w:r>
              <w:t>1</w:t>
            </w:r>
          </w:p>
          <w:p w14:paraId="12B5D3DB" w14:textId="77777777" w:rsidR="00DB7127" w:rsidRDefault="00DB7127" w:rsidP="00DB7127">
            <w:r>
              <w:t>2</w:t>
            </w:r>
          </w:p>
          <w:p w14:paraId="648D23B7" w14:textId="77777777" w:rsidR="00DB7127" w:rsidRDefault="00DB7127" w:rsidP="00DB7127">
            <w:r>
              <w:t>3</w:t>
            </w:r>
          </w:p>
          <w:p w14:paraId="15A0154D" w14:textId="77777777" w:rsidR="00DB7127" w:rsidRDefault="00DB7127" w:rsidP="00DB7127">
            <w:r>
              <w:t>4</w:t>
            </w:r>
          </w:p>
          <w:p w14:paraId="395DDB14" w14:textId="77777777" w:rsidR="00DB7127" w:rsidRDefault="00DB7127" w:rsidP="00DB7127">
            <w:r>
              <w:t>5</w:t>
            </w:r>
          </w:p>
          <w:p w14:paraId="60AA5944" w14:textId="77777777" w:rsidR="00DB7127" w:rsidRDefault="00DB7127" w:rsidP="00DB7127">
            <w:r>
              <w:t>6</w:t>
            </w:r>
          </w:p>
        </w:tc>
        <w:tc>
          <w:tcPr>
            <w:tcW w:w="9930" w:type="dxa"/>
            <w:vAlign w:val="center"/>
            <w:hideMark/>
          </w:tcPr>
          <w:p w14:paraId="022F7F17" w14:textId="77777777" w:rsidR="00DB7127" w:rsidRDefault="00DB7127" w:rsidP="00DB7127">
            <w:r>
              <w:rPr>
                <w:rStyle w:val="HTMLCode"/>
                <w:rFonts w:eastAsiaTheme="minorHAnsi"/>
              </w:rPr>
              <w:t>CREATE</w:t>
            </w:r>
            <w:r>
              <w:t xml:space="preserve"> </w:t>
            </w:r>
            <w:r>
              <w:rPr>
                <w:rStyle w:val="HTMLCode"/>
                <w:rFonts w:eastAsiaTheme="minorHAnsi"/>
              </w:rPr>
              <w:t>TABLE</w:t>
            </w:r>
            <w:r>
              <w:t xml:space="preserve"> </w:t>
            </w:r>
            <w:proofErr w:type="spellStart"/>
            <w:r>
              <w:rPr>
                <w:rStyle w:val="HTMLCode"/>
                <w:rFonts w:eastAsiaTheme="minorHAnsi"/>
              </w:rPr>
              <w:t>startup_audit</w:t>
            </w:r>
            <w:proofErr w:type="spellEnd"/>
            <w:r>
              <w:rPr>
                <w:rStyle w:val="HTMLCode"/>
                <w:rFonts w:eastAsiaTheme="minorHAnsi"/>
              </w:rPr>
              <w:t xml:space="preserve"> </w:t>
            </w:r>
          </w:p>
          <w:p w14:paraId="732B52B8" w14:textId="77777777" w:rsidR="00DB7127" w:rsidRDefault="00DB7127" w:rsidP="00DB7127">
            <w:r>
              <w:rPr>
                <w:rStyle w:val="HTMLCode"/>
                <w:rFonts w:eastAsiaTheme="minorHAnsi"/>
              </w:rPr>
              <w:t>(</w:t>
            </w:r>
          </w:p>
          <w:p w14:paraId="601153FB" w14:textId="77777777" w:rsidR="00DB7127" w:rsidRDefault="00DB7127" w:rsidP="00DB7127">
            <w:r>
              <w:rPr>
                <w:rStyle w:val="HTMLCode"/>
                <w:rFonts w:eastAsiaTheme="minorHAnsi"/>
              </w:rPr>
              <w:t>  </w:t>
            </w:r>
            <w:proofErr w:type="spellStart"/>
            <w:r>
              <w:rPr>
                <w:rStyle w:val="HTMLCode"/>
                <w:rFonts w:eastAsiaTheme="minorHAnsi"/>
              </w:rPr>
              <w:t>Event_</w:t>
            </w:r>
            <w:proofErr w:type="gramStart"/>
            <w:r>
              <w:rPr>
                <w:rStyle w:val="HTMLCode"/>
                <w:rFonts w:eastAsiaTheme="minorHAnsi"/>
              </w:rPr>
              <w:t>type</w:t>
            </w:r>
            <w:proofErr w:type="spellEnd"/>
            <w:r>
              <w:rPr>
                <w:rStyle w:val="HTMLCode"/>
                <w:rFonts w:eastAsiaTheme="minorHAnsi"/>
              </w:rPr>
              <w:t>  VARCHAR</w:t>
            </w:r>
            <w:proofErr w:type="gramEnd"/>
            <w:r>
              <w:rPr>
                <w:rStyle w:val="HTMLCode"/>
                <w:rFonts w:eastAsiaTheme="minorHAnsi"/>
              </w:rPr>
              <w:t>2(15),</w:t>
            </w:r>
          </w:p>
          <w:p w14:paraId="13CFADC3" w14:textId="77777777" w:rsidR="00DB7127" w:rsidRDefault="00DB7127" w:rsidP="00DB7127">
            <w:r>
              <w:rPr>
                <w:rStyle w:val="HTMLCode"/>
                <w:rFonts w:eastAsiaTheme="minorHAnsi"/>
              </w:rPr>
              <w:t>  </w:t>
            </w:r>
            <w:proofErr w:type="spellStart"/>
            <w:r>
              <w:rPr>
                <w:rStyle w:val="HTMLCode"/>
                <w:rFonts w:eastAsiaTheme="minorHAnsi"/>
              </w:rPr>
              <w:t>event_</w:t>
            </w:r>
            <w:proofErr w:type="gramStart"/>
            <w:r>
              <w:rPr>
                <w:rStyle w:val="HTMLCode"/>
                <w:rFonts w:eastAsiaTheme="minorHAnsi"/>
              </w:rPr>
              <w:t>date</w:t>
            </w:r>
            <w:proofErr w:type="spellEnd"/>
            <w:r>
              <w:rPr>
                <w:rStyle w:val="HTMLCode"/>
                <w:rFonts w:eastAsiaTheme="minorHAnsi"/>
              </w:rPr>
              <w:t>  DATE</w:t>
            </w:r>
            <w:proofErr w:type="gramEnd"/>
            <w:r>
              <w:rPr>
                <w:rStyle w:val="HTMLCode"/>
                <w:rFonts w:eastAsiaTheme="minorHAnsi"/>
              </w:rPr>
              <w:t>,</w:t>
            </w:r>
          </w:p>
          <w:p w14:paraId="2149C2B2" w14:textId="77777777" w:rsidR="00DB7127" w:rsidRDefault="00DB7127" w:rsidP="00DB7127">
            <w:r>
              <w:rPr>
                <w:rStyle w:val="HTMLCode"/>
                <w:rFonts w:eastAsiaTheme="minorHAnsi"/>
              </w:rPr>
              <w:t>  </w:t>
            </w:r>
            <w:proofErr w:type="spellStart"/>
            <w:r>
              <w:rPr>
                <w:rStyle w:val="HTMLCode"/>
                <w:rFonts w:eastAsiaTheme="minorHAnsi"/>
              </w:rPr>
              <w:t>event_</w:t>
            </w:r>
            <w:proofErr w:type="gramStart"/>
            <w:r>
              <w:rPr>
                <w:rStyle w:val="HTMLCode"/>
                <w:rFonts w:eastAsiaTheme="minorHAnsi"/>
              </w:rPr>
              <w:t>time</w:t>
            </w:r>
            <w:proofErr w:type="spellEnd"/>
            <w:r>
              <w:rPr>
                <w:rStyle w:val="HTMLCode"/>
                <w:rFonts w:eastAsiaTheme="minorHAnsi"/>
              </w:rPr>
              <w:t>  VARCHAR</w:t>
            </w:r>
            <w:proofErr w:type="gramEnd"/>
            <w:r>
              <w:rPr>
                <w:rStyle w:val="HTMLCode"/>
                <w:rFonts w:eastAsiaTheme="minorHAnsi"/>
              </w:rPr>
              <w:t>2(15)</w:t>
            </w:r>
          </w:p>
          <w:p w14:paraId="25BEEAA0" w14:textId="77777777" w:rsidR="00DB7127" w:rsidRDefault="00DB7127" w:rsidP="00DB7127">
            <w:r>
              <w:rPr>
                <w:rStyle w:val="HTMLCode"/>
                <w:rFonts w:eastAsiaTheme="minorHAnsi"/>
              </w:rPr>
              <w:t>);</w:t>
            </w:r>
          </w:p>
        </w:tc>
      </w:tr>
    </w:tbl>
    <w:p w14:paraId="19196717" w14:textId="77777777" w:rsidR="00DB7127" w:rsidRDefault="00DB7127" w:rsidP="00DB7127">
      <w:pPr>
        <w:pStyle w:val="Heading4"/>
        <w:spacing w:before="360" w:after="210" w:line="435" w:lineRule="atLeast"/>
        <w:rPr>
          <w:rFonts w:ascii="Arial" w:hAnsi="Arial" w:cs="Arial"/>
          <w:color w:val="111111"/>
          <w:sz w:val="29"/>
          <w:szCs w:val="29"/>
        </w:rPr>
      </w:pPr>
      <w:r>
        <w:rPr>
          <w:rStyle w:val="Emphasis"/>
          <w:rFonts w:ascii="Arial" w:hAnsi="Arial" w:cs="Arial"/>
          <w:b/>
          <w:bCs/>
          <w:color w:val="111111"/>
          <w:sz w:val="29"/>
          <w:szCs w:val="29"/>
        </w:rPr>
        <w:t>Step 3: Create the database Event Startup Trigger</w:t>
      </w:r>
    </w:p>
    <w:p w14:paraId="7E948AE9" w14:textId="77777777" w:rsidR="00DB7127" w:rsidRDefault="00DB7127" w:rsidP="00DB7127">
      <w:pPr>
        <w:pStyle w:val="NormalWeb"/>
        <w:spacing w:before="0" w:beforeAutospacing="0" w:after="390" w:afterAutospacing="0"/>
        <w:rPr>
          <w:rFonts w:ascii="Verdana" w:hAnsi="Verdana"/>
          <w:color w:val="222222"/>
          <w:sz w:val="23"/>
          <w:szCs w:val="23"/>
        </w:rPr>
      </w:pPr>
      <w:r>
        <w:rPr>
          <w:rFonts w:ascii="Verdana" w:hAnsi="Verdana"/>
          <w:color w:val="222222"/>
          <w:sz w:val="23"/>
          <w:szCs w:val="23"/>
        </w:rPr>
        <w:t>In this step we will create a trigger which will execute every time the database in which it is created starts up.</w:t>
      </w:r>
    </w:p>
    <w:tbl>
      <w:tblPr>
        <w:tblW w:w="10440" w:type="dxa"/>
        <w:tblCellMar>
          <w:left w:w="0" w:type="dxa"/>
          <w:right w:w="0" w:type="dxa"/>
        </w:tblCellMar>
        <w:tblLook w:val="04A0" w:firstRow="1" w:lastRow="0" w:firstColumn="1" w:lastColumn="0" w:noHBand="0" w:noVBand="1"/>
      </w:tblPr>
      <w:tblGrid>
        <w:gridCol w:w="630"/>
        <w:gridCol w:w="9810"/>
      </w:tblGrid>
      <w:tr w:rsidR="00DB7127" w14:paraId="6AB3A4BC" w14:textId="77777777" w:rsidTr="00DB7127">
        <w:tc>
          <w:tcPr>
            <w:tcW w:w="0" w:type="auto"/>
            <w:vAlign w:val="center"/>
            <w:hideMark/>
          </w:tcPr>
          <w:p w14:paraId="23A1F745" w14:textId="77777777" w:rsidR="00DB7127" w:rsidRDefault="00DB7127" w:rsidP="00DB7127">
            <w:pPr>
              <w:rPr>
                <w:rFonts w:ascii="Times New Roman" w:hAnsi="Times New Roman"/>
                <w:sz w:val="24"/>
                <w:szCs w:val="24"/>
              </w:rPr>
            </w:pPr>
            <w:r>
              <w:t>1</w:t>
            </w:r>
          </w:p>
          <w:p w14:paraId="1797D7D4" w14:textId="77777777" w:rsidR="00DB7127" w:rsidRDefault="00DB7127" w:rsidP="00DB7127">
            <w:r>
              <w:t>2</w:t>
            </w:r>
          </w:p>
          <w:p w14:paraId="373F979D" w14:textId="77777777" w:rsidR="00DB7127" w:rsidRDefault="00DB7127" w:rsidP="00DB7127">
            <w:r>
              <w:t>3</w:t>
            </w:r>
          </w:p>
          <w:p w14:paraId="1DA83356" w14:textId="77777777" w:rsidR="00DB7127" w:rsidRDefault="00DB7127" w:rsidP="00DB7127">
            <w:r>
              <w:t>4</w:t>
            </w:r>
          </w:p>
          <w:p w14:paraId="58C620CA" w14:textId="77777777" w:rsidR="00DB7127" w:rsidRDefault="00DB7127" w:rsidP="00DB7127">
            <w:r>
              <w:t>5</w:t>
            </w:r>
          </w:p>
          <w:p w14:paraId="43E4C837" w14:textId="77777777" w:rsidR="00DB7127" w:rsidRDefault="00DB7127" w:rsidP="00DB7127">
            <w:r>
              <w:t>6</w:t>
            </w:r>
          </w:p>
          <w:p w14:paraId="3AE1AFDC" w14:textId="77777777" w:rsidR="00DB7127" w:rsidRDefault="00DB7127" w:rsidP="00DB7127">
            <w:r>
              <w:t>7</w:t>
            </w:r>
          </w:p>
          <w:p w14:paraId="7F246881" w14:textId="77777777" w:rsidR="00DB7127" w:rsidRDefault="00DB7127" w:rsidP="00DB7127">
            <w:r>
              <w:t>8</w:t>
            </w:r>
          </w:p>
          <w:p w14:paraId="32CA180C" w14:textId="77777777" w:rsidR="00DB7127" w:rsidRDefault="00DB7127" w:rsidP="00DB7127">
            <w:r>
              <w:lastRenderedPageBreak/>
              <w:t>9</w:t>
            </w:r>
          </w:p>
          <w:p w14:paraId="0E094F84" w14:textId="77777777" w:rsidR="00DB7127" w:rsidRDefault="00DB7127" w:rsidP="00DB7127">
            <w:r>
              <w:t>10</w:t>
            </w:r>
          </w:p>
          <w:p w14:paraId="163C358D" w14:textId="77777777" w:rsidR="00DB7127" w:rsidRDefault="00DB7127" w:rsidP="00DB7127">
            <w:r>
              <w:t>11</w:t>
            </w:r>
          </w:p>
        </w:tc>
        <w:tc>
          <w:tcPr>
            <w:tcW w:w="9810" w:type="dxa"/>
            <w:vAlign w:val="center"/>
            <w:hideMark/>
          </w:tcPr>
          <w:p w14:paraId="1EDF1759" w14:textId="77777777" w:rsidR="00DB7127" w:rsidRDefault="00DB7127" w:rsidP="00DB7127">
            <w:r>
              <w:rPr>
                <w:rStyle w:val="HTMLCode"/>
                <w:rFonts w:eastAsiaTheme="minorHAnsi"/>
              </w:rPr>
              <w:lastRenderedPageBreak/>
              <w:t>CREATE</w:t>
            </w:r>
            <w:r>
              <w:t xml:space="preserve"> </w:t>
            </w:r>
            <w:r>
              <w:rPr>
                <w:rStyle w:val="HTMLCode"/>
                <w:rFonts w:eastAsiaTheme="minorHAnsi"/>
              </w:rPr>
              <w:t>OR</w:t>
            </w:r>
            <w:r>
              <w:t xml:space="preserve"> </w:t>
            </w:r>
            <w:r>
              <w:rPr>
                <w:rStyle w:val="HTMLCode"/>
                <w:rFonts w:eastAsiaTheme="minorHAnsi"/>
              </w:rPr>
              <w:t>REPLACE</w:t>
            </w:r>
            <w:r>
              <w:t xml:space="preserve"> </w:t>
            </w:r>
            <w:r>
              <w:rPr>
                <w:rStyle w:val="HTMLCode"/>
                <w:rFonts w:eastAsiaTheme="minorHAnsi"/>
              </w:rPr>
              <w:t>TRIGGER</w:t>
            </w:r>
            <w:r>
              <w:t xml:space="preserve"> </w:t>
            </w:r>
            <w:proofErr w:type="spellStart"/>
            <w:r>
              <w:rPr>
                <w:rStyle w:val="HTMLCode"/>
                <w:rFonts w:eastAsiaTheme="minorHAnsi"/>
              </w:rPr>
              <w:t>startup_audit</w:t>
            </w:r>
            <w:proofErr w:type="spellEnd"/>
          </w:p>
          <w:p w14:paraId="6F8F82DA" w14:textId="77777777" w:rsidR="00DB7127" w:rsidRDefault="00DB7127" w:rsidP="00DB7127">
            <w:r>
              <w:rPr>
                <w:rStyle w:val="HTMLCode"/>
                <w:rFonts w:eastAsiaTheme="minorHAnsi"/>
              </w:rPr>
              <w:t>AFTER</w:t>
            </w:r>
            <w:r>
              <w:t xml:space="preserve"> </w:t>
            </w:r>
            <w:r>
              <w:rPr>
                <w:rStyle w:val="HTMLCode"/>
                <w:rFonts w:eastAsiaTheme="minorHAnsi"/>
              </w:rPr>
              <w:t>STARTUP ON</w:t>
            </w:r>
            <w:r>
              <w:t xml:space="preserve"> </w:t>
            </w:r>
            <w:r>
              <w:rPr>
                <w:rStyle w:val="HTMLCode"/>
                <w:rFonts w:eastAsiaTheme="minorHAnsi"/>
              </w:rPr>
              <w:t>DATABASE</w:t>
            </w:r>
          </w:p>
          <w:p w14:paraId="6F9BD702" w14:textId="77777777" w:rsidR="00DB7127" w:rsidRDefault="00DB7127" w:rsidP="00DB7127">
            <w:r>
              <w:rPr>
                <w:rStyle w:val="HTMLCode"/>
                <w:rFonts w:eastAsiaTheme="minorHAnsi"/>
              </w:rPr>
              <w:t>BEGIN</w:t>
            </w:r>
          </w:p>
          <w:p w14:paraId="489464A2" w14:textId="77777777" w:rsidR="00DB7127" w:rsidRDefault="00DB7127" w:rsidP="00DB7127">
            <w:r>
              <w:rPr>
                <w:rStyle w:val="HTMLCode"/>
                <w:rFonts w:eastAsiaTheme="minorHAnsi"/>
              </w:rPr>
              <w:t>  INSERT</w:t>
            </w:r>
            <w:r>
              <w:t xml:space="preserve"> </w:t>
            </w:r>
            <w:r>
              <w:rPr>
                <w:rStyle w:val="HTMLCode"/>
                <w:rFonts w:eastAsiaTheme="minorHAnsi"/>
              </w:rPr>
              <w:t>INTO</w:t>
            </w:r>
            <w:r>
              <w:t xml:space="preserve"> </w:t>
            </w:r>
            <w:proofErr w:type="spellStart"/>
            <w:r>
              <w:rPr>
                <w:rStyle w:val="HTMLCode"/>
                <w:rFonts w:eastAsiaTheme="minorHAnsi"/>
              </w:rPr>
              <w:t>startup_audit</w:t>
            </w:r>
            <w:proofErr w:type="spellEnd"/>
            <w:r>
              <w:rPr>
                <w:rStyle w:val="HTMLCode"/>
                <w:rFonts w:eastAsiaTheme="minorHAnsi"/>
              </w:rPr>
              <w:t xml:space="preserve"> VALUES</w:t>
            </w:r>
          </w:p>
          <w:p w14:paraId="7FE56CE5" w14:textId="77777777" w:rsidR="00DB7127" w:rsidRDefault="00DB7127" w:rsidP="00DB7127">
            <w:r>
              <w:rPr>
                <w:rStyle w:val="HTMLCode"/>
                <w:rFonts w:eastAsiaTheme="minorHAnsi"/>
              </w:rPr>
              <w:t>(</w:t>
            </w:r>
          </w:p>
          <w:p w14:paraId="1F8F896D" w14:textId="77777777" w:rsidR="00DB7127" w:rsidRDefault="00DB7127" w:rsidP="00DB7127">
            <w:r>
              <w:rPr>
                <w:rStyle w:val="HTMLCode"/>
                <w:rFonts w:eastAsiaTheme="minorHAnsi"/>
              </w:rPr>
              <w:t>    </w:t>
            </w:r>
            <w:proofErr w:type="spellStart"/>
            <w:r>
              <w:rPr>
                <w:rStyle w:val="HTMLCode"/>
                <w:rFonts w:eastAsiaTheme="minorHAnsi"/>
              </w:rPr>
              <w:t>ora_sysevent</w:t>
            </w:r>
            <w:proofErr w:type="spellEnd"/>
            <w:r>
              <w:rPr>
                <w:rStyle w:val="HTMLCode"/>
                <w:rFonts w:eastAsiaTheme="minorHAnsi"/>
              </w:rPr>
              <w:t>,</w:t>
            </w:r>
          </w:p>
          <w:p w14:paraId="6097D45E" w14:textId="77777777" w:rsidR="00DB7127" w:rsidRDefault="00DB7127" w:rsidP="00DB7127">
            <w:r>
              <w:rPr>
                <w:rStyle w:val="HTMLCode"/>
                <w:rFonts w:eastAsiaTheme="minorHAnsi"/>
              </w:rPr>
              <w:t>    SYSDATE,</w:t>
            </w:r>
          </w:p>
          <w:p w14:paraId="3BBAF5B6" w14:textId="77777777" w:rsidR="00DB7127" w:rsidRDefault="00DB7127" w:rsidP="00DB7127">
            <w:r>
              <w:rPr>
                <w:rStyle w:val="HTMLCode"/>
                <w:rFonts w:eastAsiaTheme="minorHAnsi"/>
              </w:rPr>
              <w:t>    TO_</w:t>
            </w:r>
            <w:proofErr w:type="gramStart"/>
            <w:r>
              <w:rPr>
                <w:rStyle w:val="HTMLCode"/>
                <w:rFonts w:eastAsiaTheme="minorHAnsi"/>
              </w:rPr>
              <w:t>CHAR(</w:t>
            </w:r>
            <w:proofErr w:type="spellStart"/>
            <w:proofErr w:type="gramEnd"/>
            <w:r>
              <w:rPr>
                <w:rStyle w:val="HTMLCode"/>
                <w:rFonts w:eastAsiaTheme="minorHAnsi"/>
              </w:rPr>
              <w:t>sysdate</w:t>
            </w:r>
            <w:proofErr w:type="spellEnd"/>
            <w:r>
              <w:rPr>
                <w:rStyle w:val="HTMLCode"/>
                <w:rFonts w:eastAsiaTheme="minorHAnsi"/>
              </w:rPr>
              <w:t>, 'hh24:mm:ss')</w:t>
            </w:r>
          </w:p>
          <w:p w14:paraId="0E711F9C" w14:textId="77777777" w:rsidR="00DB7127" w:rsidRDefault="00DB7127" w:rsidP="00DB7127">
            <w:r>
              <w:rPr>
                <w:rStyle w:val="HTMLCode"/>
                <w:rFonts w:eastAsiaTheme="minorHAnsi"/>
              </w:rPr>
              <w:t>  );</w:t>
            </w:r>
          </w:p>
          <w:p w14:paraId="24D66B01" w14:textId="77777777" w:rsidR="00DB7127" w:rsidRDefault="00DB7127" w:rsidP="00DB7127">
            <w:r>
              <w:rPr>
                <w:rStyle w:val="HTMLCode"/>
                <w:rFonts w:eastAsiaTheme="minorHAnsi"/>
              </w:rPr>
              <w:lastRenderedPageBreak/>
              <w:t>END;</w:t>
            </w:r>
          </w:p>
          <w:p w14:paraId="50D3DC34" w14:textId="77777777" w:rsidR="00DB7127" w:rsidRDefault="00DB7127" w:rsidP="00DB7127">
            <w:r>
              <w:rPr>
                <w:rStyle w:val="HTMLCode"/>
                <w:rFonts w:eastAsiaTheme="minorHAnsi"/>
              </w:rPr>
              <w:t>/</w:t>
            </w:r>
          </w:p>
        </w:tc>
      </w:tr>
    </w:tbl>
    <w:p w14:paraId="08C3A514" w14:textId="77777777" w:rsidR="00DB7127" w:rsidRDefault="00DB7127" w:rsidP="00DB7127">
      <w:pPr>
        <w:pStyle w:val="NormalWeb"/>
        <w:spacing w:before="0" w:beforeAutospacing="0" w:after="390" w:afterAutospacing="0"/>
        <w:rPr>
          <w:rFonts w:ascii="Verdana" w:hAnsi="Verdana"/>
          <w:color w:val="222222"/>
          <w:sz w:val="23"/>
          <w:szCs w:val="23"/>
        </w:rPr>
      </w:pPr>
      <w:r>
        <w:rPr>
          <w:rFonts w:ascii="Verdana" w:hAnsi="Verdana"/>
          <w:color w:val="222222"/>
          <w:sz w:val="23"/>
          <w:szCs w:val="23"/>
        </w:rPr>
        <w:lastRenderedPageBreak/>
        <w:t>On successful execution this trigger will insert a row of data each time database starts up.</w:t>
      </w:r>
    </w:p>
    <w:p w14:paraId="54A0AF81" w14:textId="77777777" w:rsidR="00DB7127" w:rsidRDefault="00DB7127" w:rsidP="00DB7127">
      <w:pPr>
        <w:pStyle w:val="Heading2"/>
        <w:spacing w:before="450" w:beforeAutospacing="0" w:after="300" w:afterAutospacing="0" w:line="570" w:lineRule="atLeast"/>
        <w:rPr>
          <w:rFonts w:ascii="Arial" w:hAnsi="Arial" w:cs="Arial"/>
          <w:b w:val="0"/>
          <w:bCs w:val="0"/>
          <w:color w:val="111111"/>
          <w:sz w:val="41"/>
          <w:szCs w:val="41"/>
        </w:rPr>
      </w:pPr>
      <w:r>
        <w:rPr>
          <w:rStyle w:val="Strong"/>
          <w:rFonts w:ascii="Arial" w:hAnsi="Arial" w:cs="Arial"/>
          <w:b/>
          <w:bCs/>
          <w:color w:val="111111"/>
          <w:sz w:val="41"/>
          <w:szCs w:val="41"/>
        </w:rPr>
        <w:t>Shutdown Triggers</w:t>
      </w:r>
    </w:p>
    <w:p w14:paraId="3379CD64" w14:textId="77777777" w:rsidR="00DB7127" w:rsidRDefault="00DB7127" w:rsidP="00DB7127">
      <w:pPr>
        <w:pStyle w:val="NormalWeb"/>
        <w:spacing w:before="0" w:beforeAutospacing="0" w:after="390" w:afterAutospacing="0"/>
        <w:rPr>
          <w:rFonts w:ascii="Verdana" w:hAnsi="Verdana"/>
          <w:color w:val="222222"/>
          <w:sz w:val="23"/>
          <w:szCs w:val="23"/>
        </w:rPr>
      </w:pPr>
      <w:r>
        <w:rPr>
          <w:rFonts w:ascii="Verdana" w:hAnsi="Verdana"/>
          <w:color w:val="222222"/>
          <w:sz w:val="23"/>
          <w:szCs w:val="23"/>
        </w:rPr>
        <w:t>SHUTDOWN triggers execute before database shutdown processing is performed. Similar to the startup trigger, only a user with DBA role or ADMINISTER DATABASE TRIGGER system privilege can create a shutdown trigger.</w:t>
      </w:r>
    </w:p>
    <w:p w14:paraId="62C953E3" w14:textId="77777777" w:rsidR="00DB7127" w:rsidRDefault="00DB7127" w:rsidP="00DB7127">
      <w:pPr>
        <w:pStyle w:val="Heading3"/>
        <w:spacing w:before="405" w:beforeAutospacing="0" w:after="255" w:afterAutospacing="0" w:line="450" w:lineRule="atLeast"/>
        <w:rPr>
          <w:rFonts w:ascii="Arial" w:hAnsi="Arial" w:cs="Arial"/>
          <w:b w:val="0"/>
          <w:bCs w:val="0"/>
          <w:color w:val="111111"/>
          <w:sz w:val="33"/>
          <w:szCs w:val="33"/>
        </w:rPr>
      </w:pPr>
      <w:r>
        <w:rPr>
          <w:rStyle w:val="Strong"/>
          <w:rFonts w:ascii="Arial" w:hAnsi="Arial" w:cs="Arial"/>
          <w:b/>
          <w:bCs/>
          <w:color w:val="111111"/>
          <w:sz w:val="33"/>
          <w:szCs w:val="33"/>
        </w:rPr>
        <w:t>Example.</w:t>
      </w:r>
    </w:p>
    <w:p w14:paraId="60A40E25" w14:textId="77777777" w:rsidR="00DB7127" w:rsidRDefault="00DB7127" w:rsidP="00DB7127">
      <w:pPr>
        <w:pStyle w:val="NormalWeb"/>
        <w:spacing w:before="0" w:beforeAutospacing="0" w:after="390" w:afterAutospacing="0"/>
        <w:rPr>
          <w:rFonts w:ascii="Verdana" w:hAnsi="Verdana"/>
          <w:color w:val="222222"/>
          <w:sz w:val="23"/>
          <w:szCs w:val="23"/>
        </w:rPr>
      </w:pPr>
      <w:r>
        <w:rPr>
          <w:rFonts w:ascii="Verdana" w:hAnsi="Verdana"/>
          <w:color w:val="222222"/>
          <w:sz w:val="23"/>
          <w:szCs w:val="23"/>
        </w:rPr>
        <w:t>First 2 steps of creating a database event shutdown triggers are same as that of the startup trigger which we saw above.</w:t>
      </w:r>
    </w:p>
    <w:tbl>
      <w:tblPr>
        <w:tblW w:w="10440" w:type="dxa"/>
        <w:tblCellMar>
          <w:left w:w="0" w:type="dxa"/>
          <w:right w:w="0" w:type="dxa"/>
        </w:tblCellMar>
        <w:tblLook w:val="04A0" w:firstRow="1" w:lastRow="0" w:firstColumn="1" w:lastColumn="0" w:noHBand="0" w:noVBand="1"/>
      </w:tblPr>
      <w:tblGrid>
        <w:gridCol w:w="630"/>
        <w:gridCol w:w="9810"/>
      </w:tblGrid>
      <w:tr w:rsidR="00DB7127" w14:paraId="0846A755" w14:textId="77777777" w:rsidTr="00DB7127">
        <w:tc>
          <w:tcPr>
            <w:tcW w:w="0" w:type="auto"/>
            <w:vAlign w:val="center"/>
            <w:hideMark/>
          </w:tcPr>
          <w:p w14:paraId="10BF83C0" w14:textId="77777777" w:rsidR="00DB7127" w:rsidRDefault="00DB7127" w:rsidP="00DB7127">
            <w:pPr>
              <w:rPr>
                <w:rFonts w:ascii="Times New Roman" w:hAnsi="Times New Roman"/>
                <w:sz w:val="24"/>
                <w:szCs w:val="24"/>
              </w:rPr>
            </w:pPr>
            <w:r>
              <w:t>1</w:t>
            </w:r>
          </w:p>
          <w:p w14:paraId="1E2E1C37" w14:textId="77777777" w:rsidR="00DB7127" w:rsidRDefault="00DB7127" w:rsidP="00DB7127">
            <w:r>
              <w:t>2</w:t>
            </w:r>
          </w:p>
          <w:p w14:paraId="69FD3E0C" w14:textId="77777777" w:rsidR="00DB7127" w:rsidRDefault="00DB7127" w:rsidP="00DB7127">
            <w:r>
              <w:t>3</w:t>
            </w:r>
          </w:p>
          <w:p w14:paraId="33424AEC" w14:textId="77777777" w:rsidR="00DB7127" w:rsidRDefault="00DB7127" w:rsidP="00DB7127">
            <w:r>
              <w:t>4</w:t>
            </w:r>
          </w:p>
          <w:p w14:paraId="1140FD2E" w14:textId="77777777" w:rsidR="00DB7127" w:rsidRDefault="00DB7127" w:rsidP="00DB7127">
            <w:r>
              <w:t>5</w:t>
            </w:r>
          </w:p>
          <w:p w14:paraId="053D7F18" w14:textId="77777777" w:rsidR="00DB7127" w:rsidRDefault="00DB7127" w:rsidP="00DB7127">
            <w:r>
              <w:t>6</w:t>
            </w:r>
          </w:p>
          <w:p w14:paraId="234163BC" w14:textId="77777777" w:rsidR="00DB7127" w:rsidRDefault="00DB7127" w:rsidP="00DB7127">
            <w:r>
              <w:t>7</w:t>
            </w:r>
          </w:p>
          <w:p w14:paraId="1E9BD6A0" w14:textId="77777777" w:rsidR="00DB7127" w:rsidRDefault="00DB7127" w:rsidP="00DB7127">
            <w:r>
              <w:t>8</w:t>
            </w:r>
          </w:p>
          <w:p w14:paraId="5B857BDC" w14:textId="77777777" w:rsidR="00DB7127" w:rsidRDefault="00DB7127" w:rsidP="00DB7127">
            <w:r>
              <w:t>9</w:t>
            </w:r>
          </w:p>
          <w:p w14:paraId="2AED888E" w14:textId="77777777" w:rsidR="00DB7127" w:rsidRDefault="00DB7127" w:rsidP="00DB7127">
            <w:r>
              <w:t>10</w:t>
            </w:r>
          </w:p>
        </w:tc>
        <w:tc>
          <w:tcPr>
            <w:tcW w:w="9810" w:type="dxa"/>
            <w:vAlign w:val="center"/>
            <w:hideMark/>
          </w:tcPr>
          <w:p w14:paraId="759C7D0F" w14:textId="77777777" w:rsidR="00DB7127" w:rsidRDefault="00DB7127" w:rsidP="00DB7127">
            <w:r>
              <w:rPr>
                <w:rStyle w:val="HTMLCode"/>
                <w:rFonts w:eastAsiaTheme="minorHAnsi"/>
              </w:rPr>
              <w:t>CREATE</w:t>
            </w:r>
            <w:r>
              <w:t xml:space="preserve"> </w:t>
            </w:r>
            <w:r>
              <w:rPr>
                <w:rStyle w:val="HTMLCode"/>
                <w:rFonts w:eastAsiaTheme="minorHAnsi"/>
              </w:rPr>
              <w:t>OR</w:t>
            </w:r>
            <w:r>
              <w:t xml:space="preserve"> </w:t>
            </w:r>
            <w:r>
              <w:rPr>
                <w:rStyle w:val="HTMLCode"/>
                <w:rFonts w:eastAsiaTheme="minorHAnsi"/>
              </w:rPr>
              <w:t>REPLACE</w:t>
            </w:r>
            <w:r>
              <w:t xml:space="preserve"> </w:t>
            </w:r>
            <w:r>
              <w:rPr>
                <w:rStyle w:val="HTMLCode"/>
                <w:rFonts w:eastAsiaTheme="minorHAnsi"/>
              </w:rPr>
              <w:t>TRIGGER</w:t>
            </w:r>
            <w:r>
              <w:t xml:space="preserve"> </w:t>
            </w:r>
            <w:proofErr w:type="spellStart"/>
            <w:r>
              <w:rPr>
                <w:rStyle w:val="HTMLCode"/>
                <w:rFonts w:eastAsiaTheme="minorHAnsi"/>
              </w:rPr>
              <w:t>tr_shutdown_audit</w:t>
            </w:r>
            <w:proofErr w:type="spellEnd"/>
          </w:p>
          <w:p w14:paraId="0F76A19D" w14:textId="77777777" w:rsidR="00DB7127" w:rsidRDefault="00DB7127" w:rsidP="00DB7127">
            <w:r>
              <w:rPr>
                <w:rStyle w:val="HTMLCode"/>
                <w:rFonts w:eastAsiaTheme="minorHAnsi"/>
              </w:rPr>
              <w:t>BEFORE SHUTDOWN ON</w:t>
            </w:r>
            <w:r>
              <w:t xml:space="preserve"> </w:t>
            </w:r>
            <w:r>
              <w:rPr>
                <w:rStyle w:val="HTMLCode"/>
                <w:rFonts w:eastAsiaTheme="minorHAnsi"/>
              </w:rPr>
              <w:t>DATABASE</w:t>
            </w:r>
          </w:p>
          <w:p w14:paraId="5522AC92" w14:textId="77777777" w:rsidR="00DB7127" w:rsidRDefault="00DB7127" w:rsidP="00DB7127">
            <w:r>
              <w:rPr>
                <w:rStyle w:val="HTMLCode"/>
                <w:rFonts w:eastAsiaTheme="minorHAnsi"/>
              </w:rPr>
              <w:t>BEGIN</w:t>
            </w:r>
          </w:p>
          <w:p w14:paraId="2E434125" w14:textId="77777777" w:rsidR="00DB7127" w:rsidRDefault="00DB7127" w:rsidP="00DB7127">
            <w:r>
              <w:rPr>
                <w:rStyle w:val="HTMLCode"/>
                <w:rFonts w:eastAsiaTheme="minorHAnsi"/>
              </w:rPr>
              <w:t>  INSERT</w:t>
            </w:r>
            <w:r>
              <w:t xml:space="preserve"> </w:t>
            </w:r>
            <w:r>
              <w:rPr>
                <w:rStyle w:val="HTMLCode"/>
                <w:rFonts w:eastAsiaTheme="minorHAnsi"/>
              </w:rPr>
              <w:t>INTO</w:t>
            </w:r>
            <w:r>
              <w:t xml:space="preserve"> </w:t>
            </w:r>
            <w:proofErr w:type="spellStart"/>
            <w:r>
              <w:rPr>
                <w:rStyle w:val="HTMLCode"/>
                <w:rFonts w:eastAsiaTheme="minorHAnsi"/>
              </w:rPr>
              <w:t>startup_audit</w:t>
            </w:r>
            <w:proofErr w:type="spellEnd"/>
            <w:r>
              <w:rPr>
                <w:rStyle w:val="HTMLCode"/>
                <w:rFonts w:eastAsiaTheme="minorHAnsi"/>
              </w:rPr>
              <w:t xml:space="preserve"> </w:t>
            </w:r>
            <w:proofErr w:type="gramStart"/>
            <w:r>
              <w:rPr>
                <w:rStyle w:val="HTMLCode"/>
                <w:rFonts w:eastAsiaTheme="minorHAnsi"/>
              </w:rPr>
              <w:t>VALUES(</w:t>
            </w:r>
            <w:proofErr w:type="gramEnd"/>
          </w:p>
          <w:p w14:paraId="6526F5B1" w14:textId="77777777" w:rsidR="00DB7127" w:rsidRDefault="00DB7127" w:rsidP="00DB7127">
            <w:r>
              <w:rPr>
                <w:rStyle w:val="HTMLCode"/>
                <w:rFonts w:eastAsiaTheme="minorHAnsi"/>
              </w:rPr>
              <w:t>    </w:t>
            </w:r>
            <w:proofErr w:type="spellStart"/>
            <w:r>
              <w:rPr>
                <w:rStyle w:val="HTMLCode"/>
                <w:rFonts w:eastAsiaTheme="minorHAnsi"/>
              </w:rPr>
              <w:t>ora_sysevent</w:t>
            </w:r>
            <w:proofErr w:type="spellEnd"/>
            <w:r>
              <w:rPr>
                <w:rStyle w:val="HTMLCode"/>
                <w:rFonts w:eastAsiaTheme="minorHAnsi"/>
              </w:rPr>
              <w:t>,</w:t>
            </w:r>
          </w:p>
          <w:p w14:paraId="22AC6B8F" w14:textId="77777777" w:rsidR="00DB7127" w:rsidRDefault="00DB7127" w:rsidP="00DB7127">
            <w:r>
              <w:rPr>
                <w:rStyle w:val="HTMLCode"/>
                <w:rFonts w:eastAsiaTheme="minorHAnsi"/>
              </w:rPr>
              <w:t>    SYSDATE,</w:t>
            </w:r>
          </w:p>
          <w:p w14:paraId="4BA701C6" w14:textId="77777777" w:rsidR="00DB7127" w:rsidRDefault="00DB7127" w:rsidP="00DB7127">
            <w:r>
              <w:rPr>
                <w:rStyle w:val="HTMLCode"/>
                <w:rFonts w:eastAsiaTheme="minorHAnsi"/>
              </w:rPr>
              <w:t>    TO_</w:t>
            </w:r>
            <w:proofErr w:type="gramStart"/>
            <w:r>
              <w:rPr>
                <w:rStyle w:val="HTMLCode"/>
                <w:rFonts w:eastAsiaTheme="minorHAnsi"/>
              </w:rPr>
              <w:t>CHAR(</w:t>
            </w:r>
            <w:proofErr w:type="spellStart"/>
            <w:proofErr w:type="gramEnd"/>
            <w:r>
              <w:rPr>
                <w:rStyle w:val="HTMLCode"/>
                <w:rFonts w:eastAsiaTheme="minorHAnsi"/>
              </w:rPr>
              <w:t>sysdate</w:t>
            </w:r>
            <w:proofErr w:type="spellEnd"/>
            <w:r>
              <w:rPr>
                <w:rStyle w:val="HTMLCode"/>
                <w:rFonts w:eastAsiaTheme="minorHAnsi"/>
              </w:rPr>
              <w:t>, 'hh24:mm:ss')</w:t>
            </w:r>
          </w:p>
          <w:p w14:paraId="60FBE4F1" w14:textId="77777777" w:rsidR="00DB7127" w:rsidRDefault="00DB7127" w:rsidP="00DB7127">
            <w:r>
              <w:rPr>
                <w:rStyle w:val="HTMLCode"/>
                <w:rFonts w:eastAsiaTheme="minorHAnsi"/>
              </w:rPr>
              <w:t>  );</w:t>
            </w:r>
          </w:p>
          <w:p w14:paraId="3A8ACD7D" w14:textId="77777777" w:rsidR="00DB7127" w:rsidRDefault="00DB7127" w:rsidP="00DB7127">
            <w:r>
              <w:rPr>
                <w:rStyle w:val="HTMLCode"/>
                <w:rFonts w:eastAsiaTheme="minorHAnsi"/>
              </w:rPr>
              <w:t>END;</w:t>
            </w:r>
          </w:p>
          <w:p w14:paraId="79FA0960" w14:textId="77777777" w:rsidR="00DB7127" w:rsidRDefault="00DB7127" w:rsidP="00DB7127">
            <w:r>
              <w:rPr>
                <w:rStyle w:val="HTMLCode"/>
                <w:rFonts w:eastAsiaTheme="minorHAnsi"/>
              </w:rPr>
              <w:t>/</w:t>
            </w:r>
          </w:p>
        </w:tc>
      </w:tr>
    </w:tbl>
    <w:p w14:paraId="198E1A4F" w14:textId="77777777" w:rsidR="00DB7127" w:rsidRDefault="00DB7127" w:rsidP="00DB7127">
      <w:pPr>
        <w:pStyle w:val="NormalWeb"/>
        <w:spacing w:before="0" w:beforeAutospacing="0" w:after="390" w:afterAutospacing="0"/>
        <w:rPr>
          <w:rFonts w:ascii="Verdana" w:hAnsi="Verdana"/>
          <w:color w:val="222222"/>
          <w:sz w:val="23"/>
          <w:szCs w:val="23"/>
        </w:rPr>
      </w:pPr>
      <w:r>
        <w:rPr>
          <w:rFonts w:ascii="Verdana" w:hAnsi="Verdana"/>
          <w:color w:val="222222"/>
          <w:sz w:val="23"/>
          <w:szCs w:val="23"/>
        </w:rPr>
        <w:t>Table used in this trigger is the same one which we created during the coding of the Startup trigger above.</w:t>
      </w:r>
    </w:p>
    <w:p w14:paraId="7B94058A" w14:textId="77777777" w:rsidR="00DB7127" w:rsidRDefault="00DB7127" w:rsidP="00DB7127">
      <w:pPr>
        <w:pStyle w:val="NormalWeb"/>
        <w:spacing w:before="0" w:beforeAutospacing="0" w:after="390" w:afterAutospacing="0"/>
        <w:rPr>
          <w:rFonts w:ascii="Verdana" w:hAnsi="Verdana"/>
          <w:color w:val="222222"/>
          <w:sz w:val="23"/>
          <w:szCs w:val="23"/>
        </w:rPr>
      </w:pPr>
      <w:r>
        <w:rPr>
          <w:rStyle w:val="Emphasis"/>
          <w:rFonts w:ascii="Verdana" w:hAnsi="Verdana"/>
          <w:color w:val="222222"/>
          <w:sz w:val="23"/>
          <w:szCs w:val="23"/>
        </w:rPr>
        <w:t>SHUTDOWN triggers execute only when the database is shut down using NORMAL or IMMEDIATE mode. They do not execute when the database is shut down using ABORT mode or when the database crashes.</w:t>
      </w:r>
    </w:p>
    <w:p w14:paraId="78A56BDA" w14:textId="77777777" w:rsidR="00DB7127" w:rsidRDefault="00DB7127" w:rsidP="00DB7127">
      <w:pPr>
        <w:pStyle w:val="NormalWeb"/>
        <w:spacing w:before="0" w:beforeAutospacing="0" w:after="390" w:afterAutospacing="0"/>
        <w:rPr>
          <w:rFonts w:ascii="Verdana" w:hAnsi="Verdana"/>
          <w:color w:val="222222"/>
          <w:sz w:val="23"/>
          <w:szCs w:val="23"/>
        </w:rPr>
      </w:pPr>
      <w:r>
        <w:rPr>
          <w:rFonts w:ascii="Verdana" w:hAnsi="Verdana"/>
          <w:color w:val="222222"/>
          <w:sz w:val="23"/>
          <w:szCs w:val="23"/>
        </w:rPr>
        <w:lastRenderedPageBreak/>
        <w:t>You can also use shutdown database event triggers for gathering your database system statistics. Here is an example</w:t>
      </w:r>
    </w:p>
    <w:tbl>
      <w:tblPr>
        <w:tblW w:w="10440" w:type="dxa"/>
        <w:tblCellMar>
          <w:left w:w="0" w:type="dxa"/>
          <w:right w:w="0" w:type="dxa"/>
        </w:tblCellMar>
        <w:tblLook w:val="04A0" w:firstRow="1" w:lastRow="0" w:firstColumn="1" w:lastColumn="0" w:noHBand="0" w:noVBand="1"/>
      </w:tblPr>
      <w:tblGrid>
        <w:gridCol w:w="510"/>
        <w:gridCol w:w="9930"/>
      </w:tblGrid>
      <w:tr w:rsidR="00DB7127" w14:paraId="660F970F" w14:textId="77777777" w:rsidTr="00DB7127">
        <w:tc>
          <w:tcPr>
            <w:tcW w:w="0" w:type="auto"/>
            <w:vAlign w:val="center"/>
            <w:hideMark/>
          </w:tcPr>
          <w:p w14:paraId="7D27799C" w14:textId="77777777" w:rsidR="00DB7127" w:rsidRDefault="00DB7127" w:rsidP="00DB7127">
            <w:pPr>
              <w:rPr>
                <w:rFonts w:ascii="Times New Roman" w:hAnsi="Times New Roman"/>
                <w:sz w:val="24"/>
                <w:szCs w:val="24"/>
              </w:rPr>
            </w:pPr>
            <w:r>
              <w:t>1</w:t>
            </w:r>
          </w:p>
          <w:p w14:paraId="6E7159C5" w14:textId="77777777" w:rsidR="00DB7127" w:rsidRDefault="00DB7127" w:rsidP="00DB7127">
            <w:r>
              <w:t>2</w:t>
            </w:r>
          </w:p>
          <w:p w14:paraId="0D8DBD66" w14:textId="77777777" w:rsidR="00DB7127" w:rsidRDefault="00DB7127" w:rsidP="00DB7127">
            <w:r>
              <w:t>3</w:t>
            </w:r>
          </w:p>
          <w:p w14:paraId="11A7BC03" w14:textId="77777777" w:rsidR="00DB7127" w:rsidRDefault="00DB7127" w:rsidP="00DB7127">
            <w:r>
              <w:t>4</w:t>
            </w:r>
          </w:p>
          <w:p w14:paraId="6AE47D47" w14:textId="77777777" w:rsidR="00DB7127" w:rsidRDefault="00DB7127" w:rsidP="00DB7127">
            <w:r>
              <w:t>5</w:t>
            </w:r>
          </w:p>
          <w:p w14:paraId="5AA703DA" w14:textId="77777777" w:rsidR="00DB7127" w:rsidRDefault="00DB7127" w:rsidP="00DB7127">
            <w:r>
              <w:t>6</w:t>
            </w:r>
          </w:p>
        </w:tc>
        <w:tc>
          <w:tcPr>
            <w:tcW w:w="9930" w:type="dxa"/>
            <w:vAlign w:val="center"/>
            <w:hideMark/>
          </w:tcPr>
          <w:p w14:paraId="544BB429" w14:textId="77777777" w:rsidR="00DB7127" w:rsidRDefault="00DB7127" w:rsidP="00DB7127">
            <w:r>
              <w:rPr>
                <w:rStyle w:val="HTMLCode"/>
                <w:rFonts w:eastAsiaTheme="minorHAnsi"/>
              </w:rPr>
              <w:t>CREATE</w:t>
            </w:r>
            <w:r>
              <w:t xml:space="preserve"> </w:t>
            </w:r>
            <w:r>
              <w:rPr>
                <w:rStyle w:val="HTMLCode"/>
                <w:rFonts w:eastAsiaTheme="minorHAnsi"/>
              </w:rPr>
              <w:t>OR</w:t>
            </w:r>
            <w:r>
              <w:t xml:space="preserve"> </w:t>
            </w:r>
            <w:r>
              <w:rPr>
                <w:rStyle w:val="HTMLCode"/>
                <w:rFonts w:eastAsiaTheme="minorHAnsi"/>
              </w:rPr>
              <w:t>REPLACE</w:t>
            </w:r>
            <w:r>
              <w:t xml:space="preserve"> </w:t>
            </w:r>
            <w:r>
              <w:rPr>
                <w:rStyle w:val="HTMLCode"/>
                <w:rFonts w:eastAsiaTheme="minorHAnsi"/>
              </w:rPr>
              <w:t>TRIGGER</w:t>
            </w:r>
            <w:r>
              <w:t xml:space="preserve"> </w:t>
            </w:r>
            <w:proofErr w:type="spellStart"/>
            <w:r>
              <w:rPr>
                <w:rStyle w:val="HTMLCode"/>
                <w:rFonts w:eastAsiaTheme="minorHAnsi"/>
              </w:rPr>
              <w:t>before_shutdown</w:t>
            </w:r>
            <w:proofErr w:type="spellEnd"/>
          </w:p>
          <w:p w14:paraId="774B6D4C" w14:textId="77777777" w:rsidR="00DB7127" w:rsidRDefault="00DB7127" w:rsidP="00DB7127">
            <w:r>
              <w:rPr>
                <w:rStyle w:val="HTMLCode"/>
                <w:rFonts w:eastAsiaTheme="minorHAnsi"/>
              </w:rPr>
              <w:t>BEFORE SHUTDOWN ON</w:t>
            </w:r>
            <w:r>
              <w:t xml:space="preserve"> </w:t>
            </w:r>
            <w:r>
              <w:rPr>
                <w:rStyle w:val="HTMLCode"/>
                <w:rFonts w:eastAsiaTheme="minorHAnsi"/>
              </w:rPr>
              <w:t>DATABASE</w:t>
            </w:r>
          </w:p>
          <w:p w14:paraId="23ACE5BC" w14:textId="77777777" w:rsidR="00DB7127" w:rsidRDefault="00DB7127" w:rsidP="00DB7127">
            <w:r>
              <w:rPr>
                <w:rStyle w:val="HTMLCode"/>
                <w:rFonts w:eastAsiaTheme="minorHAnsi"/>
              </w:rPr>
              <w:t>BEGIN</w:t>
            </w:r>
          </w:p>
          <w:p w14:paraId="3AF63124" w14:textId="77777777" w:rsidR="00DB7127" w:rsidRDefault="00DB7127" w:rsidP="00DB7127">
            <w:r>
              <w:rPr>
                <w:rStyle w:val="HTMLCode"/>
                <w:rFonts w:eastAsiaTheme="minorHAnsi"/>
              </w:rPr>
              <w:t> </w:t>
            </w:r>
            <w:proofErr w:type="spellStart"/>
            <w:r>
              <w:rPr>
                <w:rStyle w:val="HTMLCode"/>
                <w:rFonts w:eastAsiaTheme="minorHAnsi"/>
              </w:rPr>
              <w:t>gather_system_stats</w:t>
            </w:r>
            <w:proofErr w:type="spellEnd"/>
            <w:r>
              <w:rPr>
                <w:rStyle w:val="HTMLCode"/>
                <w:rFonts w:eastAsiaTheme="minorHAnsi"/>
              </w:rPr>
              <w:t>;</w:t>
            </w:r>
          </w:p>
          <w:p w14:paraId="11C815BC" w14:textId="77777777" w:rsidR="00DB7127" w:rsidRDefault="00DB7127" w:rsidP="00DB7127">
            <w:r>
              <w:rPr>
                <w:rStyle w:val="HTMLCode"/>
                <w:rFonts w:eastAsiaTheme="minorHAnsi"/>
              </w:rPr>
              <w:t>END;</w:t>
            </w:r>
          </w:p>
          <w:p w14:paraId="43F6971A" w14:textId="77777777" w:rsidR="00DB7127" w:rsidRDefault="00DB7127" w:rsidP="00DB7127">
            <w:r>
              <w:rPr>
                <w:rStyle w:val="HTMLCode"/>
                <w:rFonts w:eastAsiaTheme="minorHAnsi"/>
              </w:rPr>
              <w:t>/</w:t>
            </w:r>
          </w:p>
        </w:tc>
      </w:tr>
    </w:tbl>
    <w:p w14:paraId="51969D5D" w14:textId="0B9080F9" w:rsidR="007636D8" w:rsidRDefault="007636D8" w:rsidP="003214ED">
      <w:pPr>
        <w:pStyle w:val="NormalWeb"/>
        <w:spacing w:before="0" w:beforeAutospacing="0" w:after="390" w:afterAutospacing="0"/>
        <w:rPr>
          <w:rFonts w:ascii="Verdana" w:hAnsi="Verdana"/>
          <w:color w:val="222222"/>
          <w:sz w:val="23"/>
          <w:szCs w:val="23"/>
        </w:rPr>
      </w:pPr>
    </w:p>
    <w:p w14:paraId="75440DD5" w14:textId="77777777" w:rsidR="002D2D00" w:rsidRDefault="002D2D00" w:rsidP="002D2D00">
      <w:pPr>
        <w:pStyle w:val="Heading1"/>
        <w:spacing w:before="0" w:beforeAutospacing="0" w:after="105" w:afterAutospacing="0" w:line="720" w:lineRule="atLeast"/>
        <w:rPr>
          <w:rFonts w:ascii="Roboto Condensed" w:hAnsi="Roboto Condensed"/>
          <w:color w:val="111111"/>
          <w:spacing w:val="5"/>
          <w:sz w:val="63"/>
          <w:szCs w:val="63"/>
        </w:rPr>
      </w:pPr>
      <w:r>
        <w:rPr>
          <w:rFonts w:ascii="Roboto Condensed" w:hAnsi="Roboto Condensed"/>
          <w:color w:val="111111"/>
          <w:spacing w:val="5"/>
          <w:sz w:val="63"/>
          <w:szCs w:val="63"/>
        </w:rPr>
        <w:t xml:space="preserve">How </w:t>
      </w:r>
      <w:proofErr w:type="gramStart"/>
      <w:r>
        <w:rPr>
          <w:rFonts w:ascii="Roboto Condensed" w:hAnsi="Roboto Condensed"/>
          <w:color w:val="111111"/>
          <w:spacing w:val="5"/>
          <w:sz w:val="63"/>
          <w:szCs w:val="63"/>
        </w:rPr>
        <w:t>To</w:t>
      </w:r>
      <w:proofErr w:type="gramEnd"/>
      <w:r>
        <w:rPr>
          <w:rFonts w:ascii="Roboto Condensed" w:hAnsi="Roboto Condensed"/>
          <w:color w:val="111111"/>
          <w:spacing w:val="5"/>
          <w:sz w:val="63"/>
          <w:szCs w:val="63"/>
        </w:rPr>
        <w:t xml:space="preserve"> Create Instead-Of Insert Trigger In Oracle PL/SQL</w:t>
      </w:r>
    </w:p>
    <w:p w14:paraId="56FC9BD7" w14:textId="23FB4AA3" w:rsidR="002D2D00" w:rsidRDefault="002D2D00" w:rsidP="002D2D00">
      <w:pPr>
        <w:spacing w:after="0"/>
        <w:jc w:val="center"/>
        <w:rPr>
          <w:color w:val="000000"/>
          <w:sz w:val="21"/>
          <w:szCs w:val="21"/>
        </w:rPr>
      </w:pPr>
    </w:p>
    <w:p w14:paraId="33F37986" w14:textId="77777777" w:rsidR="002D2D00" w:rsidRDefault="002D2D00" w:rsidP="002D2D00">
      <w:pPr>
        <w:pStyle w:val="NormalWeb"/>
        <w:spacing w:before="0" w:beforeAutospacing="0" w:after="390" w:afterAutospacing="0"/>
        <w:rPr>
          <w:rFonts w:ascii="Verdana" w:hAnsi="Verdana"/>
          <w:color w:val="222222"/>
          <w:sz w:val="23"/>
          <w:szCs w:val="23"/>
        </w:rPr>
      </w:pPr>
      <w:r>
        <w:rPr>
          <w:rFonts w:ascii="Verdana" w:hAnsi="Verdana"/>
          <w:color w:val="222222"/>
          <w:sz w:val="23"/>
          <w:szCs w:val="23"/>
        </w:rPr>
        <w:t xml:space="preserve">So </w:t>
      </w:r>
      <w:proofErr w:type="gramStart"/>
      <w:r>
        <w:rPr>
          <w:rFonts w:ascii="Verdana" w:hAnsi="Verdana"/>
          <w:color w:val="222222"/>
          <w:sz w:val="23"/>
          <w:szCs w:val="23"/>
        </w:rPr>
        <w:t>far</w:t>
      </w:r>
      <w:proofErr w:type="gramEnd"/>
      <w:r>
        <w:rPr>
          <w:rFonts w:ascii="Verdana" w:hAnsi="Verdana"/>
          <w:color w:val="222222"/>
          <w:sz w:val="23"/>
          <w:szCs w:val="23"/>
        </w:rPr>
        <w:t xml:space="preserve"> we have learnt DML, DDL and System Event Triggers in Oracle Database. Today in this tutorial we will explore the concepts of Instead-of trigger in Oracle Database. This blog has been written keeping in mind the certification exam as well as the job interview. Hope you will enjoy reading it. If </w:t>
      </w:r>
      <w:proofErr w:type="gramStart"/>
      <w:r>
        <w:rPr>
          <w:rFonts w:ascii="Verdana" w:hAnsi="Verdana"/>
          <w:color w:val="222222"/>
          <w:sz w:val="23"/>
          <w:szCs w:val="23"/>
        </w:rPr>
        <w:t>so</w:t>
      </w:r>
      <w:proofErr w:type="gramEnd"/>
      <w:r>
        <w:rPr>
          <w:rFonts w:ascii="Verdana" w:hAnsi="Verdana"/>
          <w:color w:val="222222"/>
          <w:sz w:val="23"/>
          <w:szCs w:val="23"/>
        </w:rPr>
        <w:t xml:space="preserve"> then click here to tweet and share.</w:t>
      </w:r>
    </w:p>
    <w:p w14:paraId="1E89CB2B" w14:textId="77777777" w:rsidR="002D2D00" w:rsidRDefault="002D2D00" w:rsidP="002D2D00">
      <w:pPr>
        <w:pStyle w:val="Heading2"/>
        <w:spacing w:before="450" w:beforeAutospacing="0" w:after="300" w:afterAutospacing="0" w:line="570" w:lineRule="atLeast"/>
        <w:rPr>
          <w:rFonts w:ascii="Arial" w:hAnsi="Arial" w:cs="Arial"/>
          <w:b w:val="0"/>
          <w:bCs w:val="0"/>
          <w:color w:val="111111"/>
          <w:sz w:val="41"/>
          <w:szCs w:val="41"/>
        </w:rPr>
      </w:pPr>
      <w:r>
        <w:rPr>
          <w:rStyle w:val="Strong"/>
          <w:rFonts w:ascii="Arial" w:eastAsiaTheme="majorEastAsia" w:hAnsi="Arial" w:cs="Arial"/>
          <w:b/>
          <w:bCs/>
          <w:color w:val="111111"/>
          <w:sz w:val="41"/>
          <w:szCs w:val="41"/>
          <w:u w:val="single"/>
        </w:rPr>
        <w:t xml:space="preserve">Instead </w:t>
      </w:r>
      <w:proofErr w:type="gramStart"/>
      <w:r>
        <w:rPr>
          <w:rStyle w:val="Strong"/>
          <w:rFonts w:ascii="Arial" w:eastAsiaTheme="majorEastAsia" w:hAnsi="Arial" w:cs="Arial"/>
          <w:b/>
          <w:bCs/>
          <w:color w:val="111111"/>
          <w:sz w:val="41"/>
          <w:szCs w:val="41"/>
          <w:u w:val="single"/>
        </w:rPr>
        <w:t>Of</w:t>
      </w:r>
      <w:proofErr w:type="gramEnd"/>
      <w:r>
        <w:rPr>
          <w:rStyle w:val="Strong"/>
          <w:rFonts w:ascii="Arial" w:eastAsiaTheme="majorEastAsia" w:hAnsi="Arial" w:cs="Arial"/>
          <w:b/>
          <w:bCs/>
          <w:color w:val="111111"/>
          <w:sz w:val="41"/>
          <w:szCs w:val="41"/>
          <w:u w:val="single"/>
        </w:rPr>
        <w:t xml:space="preserve"> Trigger</w:t>
      </w:r>
    </w:p>
    <w:p w14:paraId="27440105" w14:textId="77777777" w:rsidR="002D2D00" w:rsidRDefault="002D2D00" w:rsidP="002D2D00">
      <w:pPr>
        <w:pStyle w:val="NormalWeb"/>
        <w:spacing w:before="0" w:beforeAutospacing="0" w:after="390" w:afterAutospacing="0"/>
        <w:rPr>
          <w:rFonts w:ascii="Verdana" w:hAnsi="Verdana"/>
          <w:color w:val="222222"/>
          <w:sz w:val="23"/>
          <w:szCs w:val="23"/>
        </w:rPr>
      </w:pPr>
      <w:r>
        <w:rPr>
          <w:rStyle w:val="Emphasis"/>
          <w:rFonts w:ascii="Verdana" w:hAnsi="Verdana"/>
          <w:color w:val="222222"/>
          <w:sz w:val="23"/>
          <w:szCs w:val="23"/>
        </w:rPr>
        <w:t>Instead-of</w:t>
      </w:r>
      <w:r>
        <w:rPr>
          <w:rFonts w:ascii="Verdana" w:hAnsi="Verdana"/>
          <w:color w:val="222222"/>
          <w:sz w:val="23"/>
          <w:szCs w:val="23"/>
        </w:rPr>
        <w:t> triggers in oracle database provide a way of modifying views that cannot be modified directly through the DML statements. By using </w:t>
      </w:r>
      <w:r>
        <w:rPr>
          <w:rStyle w:val="Emphasis"/>
          <w:rFonts w:ascii="Verdana" w:hAnsi="Verdana"/>
          <w:color w:val="222222"/>
          <w:sz w:val="23"/>
          <w:szCs w:val="23"/>
        </w:rPr>
        <w:t>Instead-of </w:t>
      </w:r>
      <w:r>
        <w:rPr>
          <w:rFonts w:ascii="Verdana" w:hAnsi="Verdana"/>
          <w:color w:val="222222"/>
          <w:sz w:val="23"/>
          <w:szCs w:val="23"/>
        </w:rPr>
        <w:t>triggers, you can perform Insert, Update, Delete and Merge operations on a view in oracle database.</w:t>
      </w:r>
    </w:p>
    <w:p w14:paraId="76E7F2D5" w14:textId="77777777" w:rsidR="002D2D00" w:rsidRDefault="002D2D00" w:rsidP="002D2D00">
      <w:pPr>
        <w:pStyle w:val="Heading2"/>
        <w:spacing w:before="450" w:beforeAutospacing="0" w:after="300" w:afterAutospacing="0" w:line="570" w:lineRule="atLeast"/>
        <w:rPr>
          <w:rFonts w:ascii="Arial" w:hAnsi="Arial" w:cs="Arial"/>
          <w:b w:val="0"/>
          <w:bCs w:val="0"/>
          <w:color w:val="111111"/>
          <w:sz w:val="41"/>
          <w:szCs w:val="41"/>
        </w:rPr>
      </w:pPr>
      <w:r>
        <w:rPr>
          <w:rStyle w:val="Strong"/>
          <w:rFonts w:ascii="Arial" w:eastAsiaTheme="majorEastAsia" w:hAnsi="Arial" w:cs="Arial"/>
          <w:b/>
          <w:bCs/>
          <w:color w:val="111111"/>
          <w:sz w:val="41"/>
          <w:szCs w:val="41"/>
          <w:u w:val="single"/>
        </w:rPr>
        <w:t>Restriction on Instead-of View.</w:t>
      </w:r>
    </w:p>
    <w:p w14:paraId="3B5BC34D" w14:textId="77777777" w:rsidR="002D2D00" w:rsidRDefault="002D2D00" w:rsidP="002D2D00">
      <w:pPr>
        <w:pStyle w:val="NormalWeb"/>
        <w:spacing w:before="0" w:beforeAutospacing="0" w:after="390" w:afterAutospacing="0"/>
        <w:rPr>
          <w:rFonts w:ascii="Verdana" w:hAnsi="Verdana"/>
          <w:color w:val="222222"/>
          <w:sz w:val="23"/>
          <w:szCs w:val="23"/>
        </w:rPr>
      </w:pPr>
      <w:r>
        <w:rPr>
          <w:rStyle w:val="Emphasis"/>
          <w:rFonts w:ascii="Verdana" w:hAnsi="Verdana"/>
          <w:color w:val="222222"/>
          <w:sz w:val="23"/>
          <w:szCs w:val="23"/>
        </w:rPr>
        <w:t>Instead-of</w:t>
      </w:r>
      <w:r>
        <w:rPr>
          <w:rFonts w:ascii="Verdana" w:hAnsi="Verdana"/>
          <w:color w:val="222222"/>
          <w:sz w:val="23"/>
          <w:szCs w:val="23"/>
        </w:rPr>
        <w:t> triggers can control Insert, Delete, Update and Merge operations of the </w:t>
      </w:r>
      <w:r>
        <w:rPr>
          <w:rStyle w:val="Emphasis"/>
          <w:rFonts w:ascii="Verdana" w:hAnsi="Verdana"/>
          <w:b/>
          <w:bCs/>
          <w:color w:val="222222"/>
          <w:sz w:val="23"/>
          <w:szCs w:val="23"/>
        </w:rPr>
        <w:t>View</w:t>
      </w:r>
      <w:r>
        <w:rPr>
          <w:rFonts w:ascii="Verdana" w:hAnsi="Verdana"/>
          <w:color w:val="222222"/>
          <w:sz w:val="23"/>
          <w:szCs w:val="23"/>
        </w:rPr>
        <w:t>, </w:t>
      </w:r>
      <w:r>
        <w:rPr>
          <w:rStyle w:val="Emphasis"/>
          <w:rFonts w:ascii="Verdana" w:hAnsi="Verdana"/>
          <w:b/>
          <w:bCs/>
          <w:color w:val="222222"/>
          <w:sz w:val="23"/>
          <w:szCs w:val="23"/>
        </w:rPr>
        <w:t>not the table</w:t>
      </w:r>
      <w:r>
        <w:rPr>
          <w:rFonts w:ascii="Verdana" w:hAnsi="Verdana"/>
          <w:color w:val="222222"/>
          <w:sz w:val="23"/>
          <w:szCs w:val="23"/>
        </w:rPr>
        <w:t xml:space="preserve">. </w:t>
      </w:r>
      <w:proofErr w:type="gramStart"/>
      <w:r>
        <w:rPr>
          <w:rFonts w:ascii="Verdana" w:hAnsi="Verdana"/>
          <w:color w:val="222222"/>
          <w:sz w:val="23"/>
          <w:szCs w:val="23"/>
        </w:rPr>
        <w:t>Yes</w:t>
      </w:r>
      <w:proofErr w:type="gramEnd"/>
      <w:r>
        <w:rPr>
          <w:rFonts w:ascii="Verdana" w:hAnsi="Verdana"/>
          <w:color w:val="222222"/>
          <w:sz w:val="23"/>
          <w:szCs w:val="23"/>
        </w:rPr>
        <w:t xml:space="preserve"> you heard it right, you can write an instead-of trigger on Views only and not on tables in Oracle database. That is the </w:t>
      </w:r>
      <w:r>
        <w:rPr>
          <w:rFonts w:ascii="Verdana" w:hAnsi="Verdana"/>
          <w:color w:val="222222"/>
          <w:sz w:val="23"/>
          <w:szCs w:val="23"/>
        </w:rPr>
        <w:lastRenderedPageBreak/>
        <w:t>restriction that you have to comply with. Along with this you even have to comply with every general restriction that is imposed on all types of triggers. We have discussed those in the Introduction of triggers section.</w:t>
      </w:r>
    </w:p>
    <w:p w14:paraId="4A60266E" w14:textId="77777777" w:rsidR="002D2D00" w:rsidRDefault="002D2D00" w:rsidP="002D2D00">
      <w:pPr>
        <w:pStyle w:val="Heading2"/>
        <w:spacing w:before="450" w:beforeAutospacing="0" w:after="300" w:afterAutospacing="0" w:line="570" w:lineRule="atLeast"/>
        <w:rPr>
          <w:rFonts w:ascii="Arial" w:hAnsi="Arial" w:cs="Arial"/>
          <w:b w:val="0"/>
          <w:bCs w:val="0"/>
          <w:color w:val="111111"/>
          <w:sz w:val="41"/>
          <w:szCs w:val="41"/>
        </w:rPr>
      </w:pPr>
      <w:r>
        <w:rPr>
          <w:rStyle w:val="Strong"/>
          <w:rFonts w:ascii="Arial" w:eastAsiaTheme="majorEastAsia" w:hAnsi="Arial" w:cs="Arial"/>
          <w:b/>
          <w:bCs/>
          <w:color w:val="111111"/>
          <w:sz w:val="41"/>
          <w:szCs w:val="41"/>
          <w:u w:val="single"/>
        </w:rPr>
        <w:t>Uses of Instead-of trigger.</w:t>
      </w:r>
    </w:p>
    <w:p w14:paraId="65AF3269" w14:textId="77777777" w:rsidR="002D2D00" w:rsidRDefault="002D2D00" w:rsidP="002D2D00">
      <w:pPr>
        <w:pStyle w:val="NormalWeb"/>
        <w:spacing w:before="0" w:beforeAutospacing="0" w:after="390" w:afterAutospacing="0"/>
        <w:rPr>
          <w:rFonts w:ascii="Verdana" w:hAnsi="Verdana"/>
          <w:color w:val="222222"/>
          <w:sz w:val="23"/>
          <w:szCs w:val="23"/>
        </w:rPr>
      </w:pPr>
      <w:r>
        <w:rPr>
          <w:rFonts w:ascii="Verdana" w:hAnsi="Verdana"/>
          <w:color w:val="222222"/>
          <w:sz w:val="23"/>
          <w:szCs w:val="23"/>
        </w:rPr>
        <w:t>Since an Instead-of trigger can only be used with views therefore we can use them to make a non-updatable view updatable as well as to override the default behavior of views that are updatable.</w:t>
      </w:r>
    </w:p>
    <w:p w14:paraId="0D2DC7EE" w14:textId="77777777" w:rsidR="002D2D00" w:rsidRDefault="002D2D00" w:rsidP="002D2D00">
      <w:pPr>
        <w:pStyle w:val="Heading2"/>
        <w:spacing w:before="450" w:beforeAutospacing="0" w:after="300" w:afterAutospacing="0" w:line="570" w:lineRule="atLeast"/>
        <w:rPr>
          <w:rFonts w:ascii="Arial" w:hAnsi="Arial" w:cs="Arial"/>
          <w:b w:val="0"/>
          <w:bCs w:val="0"/>
          <w:color w:val="111111"/>
          <w:sz w:val="41"/>
          <w:szCs w:val="41"/>
        </w:rPr>
      </w:pPr>
      <w:r>
        <w:rPr>
          <w:rStyle w:val="Strong"/>
          <w:rFonts w:ascii="Arial" w:eastAsiaTheme="majorEastAsia" w:hAnsi="Arial" w:cs="Arial"/>
          <w:b/>
          <w:bCs/>
          <w:color w:val="111111"/>
          <w:sz w:val="41"/>
          <w:szCs w:val="41"/>
          <w:u w:val="single"/>
        </w:rPr>
        <w:t xml:space="preserve">What are Modifiable and </w:t>
      </w:r>
      <w:proofErr w:type="gramStart"/>
      <w:r>
        <w:rPr>
          <w:rStyle w:val="Strong"/>
          <w:rFonts w:ascii="Arial" w:eastAsiaTheme="majorEastAsia" w:hAnsi="Arial" w:cs="Arial"/>
          <w:b/>
          <w:bCs/>
          <w:color w:val="111111"/>
          <w:sz w:val="41"/>
          <w:szCs w:val="41"/>
          <w:u w:val="single"/>
        </w:rPr>
        <w:t>Non Modifiable</w:t>
      </w:r>
      <w:proofErr w:type="gramEnd"/>
      <w:r>
        <w:rPr>
          <w:rStyle w:val="Strong"/>
          <w:rFonts w:ascii="Arial" w:eastAsiaTheme="majorEastAsia" w:hAnsi="Arial" w:cs="Arial"/>
          <w:b/>
          <w:bCs/>
          <w:color w:val="111111"/>
          <w:sz w:val="41"/>
          <w:szCs w:val="41"/>
          <w:u w:val="single"/>
        </w:rPr>
        <w:t xml:space="preserve"> Views?</w:t>
      </w:r>
    </w:p>
    <w:p w14:paraId="305BAA83" w14:textId="77777777" w:rsidR="002D2D00" w:rsidRDefault="002D2D00" w:rsidP="002D2D00">
      <w:pPr>
        <w:pStyle w:val="NormalWeb"/>
        <w:spacing w:before="0" w:beforeAutospacing="0" w:after="390" w:afterAutospacing="0"/>
        <w:rPr>
          <w:rFonts w:ascii="Verdana" w:hAnsi="Verdana"/>
          <w:color w:val="222222"/>
          <w:sz w:val="23"/>
          <w:szCs w:val="23"/>
        </w:rPr>
      </w:pPr>
      <w:r>
        <w:rPr>
          <w:rFonts w:ascii="Verdana" w:hAnsi="Verdana"/>
          <w:color w:val="222222"/>
          <w:sz w:val="23"/>
          <w:szCs w:val="23"/>
        </w:rPr>
        <w:t>A view is </w:t>
      </w:r>
      <w:r>
        <w:rPr>
          <w:rStyle w:val="Strong"/>
          <w:rFonts w:ascii="Verdana" w:eastAsiaTheme="majorEastAsia" w:hAnsi="Verdana"/>
          <w:color w:val="222222"/>
          <w:sz w:val="23"/>
          <w:szCs w:val="23"/>
        </w:rPr>
        <w:t>naturally</w:t>
      </w:r>
      <w:r>
        <w:rPr>
          <w:rFonts w:ascii="Verdana" w:hAnsi="Verdana"/>
          <w:color w:val="222222"/>
          <w:sz w:val="23"/>
          <w:szCs w:val="23"/>
        </w:rPr>
        <w:t> </w:t>
      </w:r>
      <w:r>
        <w:rPr>
          <w:rStyle w:val="Strong"/>
          <w:rFonts w:ascii="Verdana" w:eastAsiaTheme="majorEastAsia" w:hAnsi="Verdana"/>
          <w:color w:val="222222"/>
          <w:sz w:val="23"/>
          <w:szCs w:val="23"/>
        </w:rPr>
        <w:t>modifiable</w:t>
      </w:r>
      <w:r>
        <w:rPr>
          <w:rFonts w:ascii="Verdana" w:hAnsi="Verdana"/>
          <w:color w:val="222222"/>
          <w:sz w:val="23"/>
          <w:szCs w:val="23"/>
        </w:rPr>
        <w:t> if you do not require INSTEAD OF triggers to insert, delete or update data as well as if it complies to the restrictions discussed herewith. If the view query comprises of any of the mentioned constructs, then it is not naturally modifiable and therefore you cannot perform inserts, updates, or deletes on the view:</w:t>
      </w:r>
    </w:p>
    <w:p w14:paraId="47A92E25" w14:textId="77777777" w:rsidR="002D2D00" w:rsidRDefault="002D2D00" w:rsidP="00B969E5">
      <w:pPr>
        <w:numPr>
          <w:ilvl w:val="0"/>
          <w:numId w:val="27"/>
        </w:numPr>
        <w:spacing w:before="100" w:beforeAutospacing="1" w:after="150" w:line="240" w:lineRule="auto"/>
        <w:ind w:left="1035"/>
        <w:rPr>
          <w:rFonts w:ascii="Verdana" w:hAnsi="Verdana"/>
          <w:color w:val="222222"/>
          <w:sz w:val="23"/>
          <w:szCs w:val="23"/>
        </w:rPr>
      </w:pPr>
      <w:r>
        <w:rPr>
          <w:rFonts w:ascii="Verdana" w:hAnsi="Verdana"/>
          <w:color w:val="222222"/>
          <w:sz w:val="23"/>
          <w:szCs w:val="23"/>
        </w:rPr>
        <w:t>Set operators</w:t>
      </w:r>
    </w:p>
    <w:p w14:paraId="405C1104" w14:textId="77777777" w:rsidR="002D2D00" w:rsidRDefault="002D2D00" w:rsidP="00B969E5">
      <w:pPr>
        <w:numPr>
          <w:ilvl w:val="0"/>
          <w:numId w:val="27"/>
        </w:numPr>
        <w:spacing w:before="100" w:beforeAutospacing="1" w:after="150" w:line="240" w:lineRule="auto"/>
        <w:ind w:left="1035"/>
        <w:rPr>
          <w:rFonts w:ascii="Verdana" w:hAnsi="Verdana"/>
          <w:color w:val="222222"/>
          <w:sz w:val="23"/>
          <w:szCs w:val="23"/>
        </w:rPr>
      </w:pPr>
      <w:r>
        <w:rPr>
          <w:rFonts w:ascii="Verdana" w:hAnsi="Verdana"/>
          <w:color w:val="222222"/>
          <w:sz w:val="23"/>
          <w:szCs w:val="23"/>
        </w:rPr>
        <w:t>Aggregate functions</w:t>
      </w:r>
    </w:p>
    <w:p w14:paraId="27059C8C" w14:textId="77777777" w:rsidR="002D2D00" w:rsidRDefault="002D2D00" w:rsidP="00B969E5">
      <w:pPr>
        <w:numPr>
          <w:ilvl w:val="0"/>
          <w:numId w:val="27"/>
        </w:numPr>
        <w:spacing w:before="100" w:beforeAutospacing="1" w:after="150" w:line="240" w:lineRule="auto"/>
        <w:ind w:left="1035"/>
        <w:rPr>
          <w:rFonts w:ascii="Verdana" w:hAnsi="Verdana"/>
          <w:color w:val="222222"/>
          <w:sz w:val="23"/>
          <w:szCs w:val="23"/>
        </w:rPr>
      </w:pPr>
      <w:r>
        <w:rPr>
          <w:rFonts w:ascii="Verdana" w:hAnsi="Verdana"/>
          <w:color w:val="222222"/>
          <w:sz w:val="23"/>
          <w:szCs w:val="23"/>
        </w:rPr>
        <w:t>GROUP BY, CONNECT BY, or START WITH clauses</w:t>
      </w:r>
    </w:p>
    <w:p w14:paraId="1D537563" w14:textId="77777777" w:rsidR="002D2D00" w:rsidRDefault="002D2D00" w:rsidP="00B969E5">
      <w:pPr>
        <w:numPr>
          <w:ilvl w:val="0"/>
          <w:numId w:val="27"/>
        </w:numPr>
        <w:spacing w:before="100" w:beforeAutospacing="1" w:after="150" w:line="240" w:lineRule="auto"/>
        <w:ind w:left="1035"/>
        <w:rPr>
          <w:rFonts w:ascii="Verdana" w:hAnsi="Verdana"/>
          <w:color w:val="222222"/>
          <w:sz w:val="23"/>
          <w:szCs w:val="23"/>
        </w:rPr>
      </w:pPr>
      <w:r>
        <w:rPr>
          <w:rFonts w:ascii="Verdana" w:hAnsi="Verdana"/>
          <w:color w:val="222222"/>
          <w:sz w:val="23"/>
          <w:szCs w:val="23"/>
        </w:rPr>
        <w:t>The DISTINCT operator</w:t>
      </w:r>
    </w:p>
    <w:p w14:paraId="25CB183B" w14:textId="77777777" w:rsidR="002D2D00" w:rsidRDefault="002D2D00" w:rsidP="00B969E5">
      <w:pPr>
        <w:numPr>
          <w:ilvl w:val="0"/>
          <w:numId w:val="27"/>
        </w:numPr>
        <w:spacing w:before="100" w:beforeAutospacing="1" w:after="0" w:line="240" w:lineRule="auto"/>
        <w:ind w:left="1035"/>
        <w:rPr>
          <w:rFonts w:ascii="Verdana" w:hAnsi="Verdana"/>
          <w:color w:val="222222"/>
          <w:sz w:val="23"/>
          <w:szCs w:val="23"/>
        </w:rPr>
      </w:pPr>
      <w:r>
        <w:rPr>
          <w:rFonts w:ascii="Verdana" w:hAnsi="Verdana"/>
          <w:color w:val="222222"/>
          <w:sz w:val="23"/>
          <w:szCs w:val="23"/>
        </w:rPr>
        <w:t>Joins (however, some join views are updatable)</w:t>
      </w:r>
    </w:p>
    <w:p w14:paraId="7B6D4AEC" w14:textId="77777777" w:rsidR="002D2D00" w:rsidRDefault="002D2D00" w:rsidP="002D2D00">
      <w:pPr>
        <w:pStyle w:val="NormalWeb"/>
        <w:spacing w:before="0" w:beforeAutospacing="0" w:after="390" w:afterAutospacing="0"/>
        <w:rPr>
          <w:rFonts w:ascii="Verdana" w:hAnsi="Verdana"/>
          <w:color w:val="222222"/>
          <w:sz w:val="23"/>
          <w:szCs w:val="23"/>
        </w:rPr>
      </w:pPr>
      <w:r>
        <w:rPr>
          <w:rFonts w:ascii="Verdana" w:hAnsi="Verdana"/>
          <w:color w:val="222222"/>
          <w:sz w:val="23"/>
          <w:szCs w:val="23"/>
        </w:rPr>
        <w:t>In case a view consists of pseudo columns or expressions, then it is only possible to update it with an UPDATE statement and that also when it does not refer to any such pseudo columns or for that matter, expressions.</w:t>
      </w:r>
    </w:p>
    <w:p w14:paraId="2AE0487B" w14:textId="77777777" w:rsidR="002D2D00" w:rsidRDefault="002D2D00" w:rsidP="002D2D00">
      <w:pPr>
        <w:pStyle w:val="Heading2"/>
        <w:spacing w:before="450" w:beforeAutospacing="0" w:after="300" w:afterAutospacing="0" w:line="570" w:lineRule="atLeast"/>
        <w:rPr>
          <w:rFonts w:ascii="Arial" w:hAnsi="Arial" w:cs="Arial"/>
          <w:b w:val="0"/>
          <w:bCs w:val="0"/>
          <w:color w:val="111111"/>
          <w:sz w:val="41"/>
          <w:szCs w:val="41"/>
        </w:rPr>
      </w:pPr>
      <w:r>
        <w:rPr>
          <w:rStyle w:val="Strong"/>
          <w:rFonts w:ascii="Arial" w:eastAsiaTheme="majorEastAsia" w:hAnsi="Arial" w:cs="Arial"/>
          <w:b/>
          <w:bCs/>
          <w:color w:val="111111"/>
          <w:sz w:val="41"/>
          <w:szCs w:val="41"/>
          <w:u w:val="single"/>
        </w:rPr>
        <w:t>Syntax of Instead-Of Trigger</w:t>
      </w:r>
    </w:p>
    <w:tbl>
      <w:tblPr>
        <w:tblW w:w="10440" w:type="dxa"/>
        <w:tblCellMar>
          <w:left w:w="0" w:type="dxa"/>
          <w:right w:w="0" w:type="dxa"/>
        </w:tblCellMar>
        <w:tblLook w:val="04A0" w:firstRow="1" w:lastRow="0" w:firstColumn="1" w:lastColumn="0" w:noHBand="0" w:noVBand="1"/>
      </w:tblPr>
      <w:tblGrid>
        <w:gridCol w:w="510"/>
        <w:gridCol w:w="9930"/>
      </w:tblGrid>
      <w:tr w:rsidR="002D2D00" w14:paraId="3F9C6E67" w14:textId="77777777" w:rsidTr="002D2D00">
        <w:tc>
          <w:tcPr>
            <w:tcW w:w="0" w:type="auto"/>
            <w:vAlign w:val="center"/>
            <w:hideMark/>
          </w:tcPr>
          <w:p w14:paraId="79495D30" w14:textId="77777777" w:rsidR="002D2D00" w:rsidRDefault="002D2D00" w:rsidP="002D2D00">
            <w:pPr>
              <w:rPr>
                <w:rFonts w:ascii="Times New Roman" w:hAnsi="Times New Roman" w:cs="Times New Roman"/>
                <w:sz w:val="24"/>
                <w:szCs w:val="24"/>
              </w:rPr>
            </w:pPr>
            <w:r>
              <w:t>1</w:t>
            </w:r>
          </w:p>
          <w:p w14:paraId="0E88F7B9" w14:textId="77777777" w:rsidR="002D2D00" w:rsidRDefault="002D2D00" w:rsidP="002D2D00">
            <w:r>
              <w:t>2</w:t>
            </w:r>
          </w:p>
          <w:p w14:paraId="37941C4B" w14:textId="77777777" w:rsidR="002D2D00" w:rsidRDefault="002D2D00" w:rsidP="002D2D00">
            <w:r>
              <w:t>3</w:t>
            </w:r>
          </w:p>
          <w:p w14:paraId="480E49E7" w14:textId="77777777" w:rsidR="002D2D00" w:rsidRDefault="002D2D00" w:rsidP="002D2D00">
            <w:r>
              <w:t>4</w:t>
            </w:r>
          </w:p>
          <w:p w14:paraId="673608E5" w14:textId="77777777" w:rsidR="002D2D00" w:rsidRDefault="002D2D00" w:rsidP="002D2D00">
            <w:r>
              <w:t>5</w:t>
            </w:r>
          </w:p>
          <w:p w14:paraId="1F001B33" w14:textId="77777777" w:rsidR="002D2D00" w:rsidRDefault="002D2D00" w:rsidP="002D2D00">
            <w:r>
              <w:t>6</w:t>
            </w:r>
          </w:p>
          <w:p w14:paraId="62203D7B" w14:textId="77777777" w:rsidR="002D2D00" w:rsidRDefault="002D2D00" w:rsidP="002D2D00">
            <w:r>
              <w:lastRenderedPageBreak/>
              <w:t>7</w:t>
            </w:r>
          </w:p>
          <w:p w14:paraId="09E37C3E" w14:textId="77777777" w:rsidR="002D2D00" w:rsidRDefault="002D2D00" w:rsidP="002D2D00">
            <w:r>
              <w:t>8</w:t>
            </w:r>
          </w:p>
        </w:tc>
        <w:tc>
          <w:tcPr>
            <w:tcW w:w="9930" w:type="dxa"/>
            <w:vAlign w:val="center"/>
            <w:hideMark/>
          </w:tcPr>
          <w:p w14:paraId="772200DB" w14:textId="77777777" w:rsidR="002D2D00" w:rsidRDefault="002D2D00" w:rsidP="002D2D00">
            <w:r>
              <w:rPr>
                <w:rStyle w:val="HTMLCode"/>
                <w:rFonts w:eastAsiaTheme="minorHAnsi"/>
              </w:rPr>
              <w:lastRenderedPageBreak/>
              <w:t>CREATE</w:t>
            </w:r>
            <w:r>
              <w:t xml:space="preserve"> </w:t>
            </w:r>
            <w:r>
              <w:rPr>
                <w:rStyle w:val="HTMLCode"/>
                <w:rFonts w:eastAsiaTheme="minorHAnsi"/>
              </w:rPr>
              <w:t>[OR</w:t>
            </w:r>
            <w:r>
              <w:t xml:space="preserve"> </w:t>
            </w:r>
            <w:r>
              <w:rPr>
                <w:rStyle w:val="HTMLCode"/>
                <w:rFonts w:eastAsiaTheme="minorHAnsi"/>
              </w:rPr>
              <w:t>REPLACE] TRIGGER</w:t>
            </w:r>
            <w:r>
              <w:t xml:space="preserve"> </w:t>
            </w:r>
            <w:proofErr w:type="spellStart"/>
            <w:r>
              <w:rPr>
                <w:rStyle w:val="HTMLCode"/>
                <w:rFonts w:eastAsiaTheme="minorHAnsi"/>
              </w:rPr>
              <w:t>trigger_name</w:t>
            </w:r>
            <w:proofErr w:type="spellEnd"/>
          </w:p>
          <w:p w14:paraId="6E87C372" w14:textId="77777777" w:rsidR="002D2D00" w:rsidRDefault="002D2D00" w:rsidP="002D2D00">
            <w:r>
              <w:rPr>
                <w:rStyle w:val="HTMLCode"/>
                <w:rFonts w:eastAsiaTheme="minorHAnsi"/>
              </w:rPr>
              <w:t>INSTEAD</w:t>
            </w:r>
            <w:r>
              <w:t xml:space="preserve"> </w:t>
            </w:r>
            <w:r>
              <w:rPr>
                <w:rStyle w:val="HTMLCode"/>
                <w:rFonts w:eastAsiaTheme="minorHAnsi"/>
              </w:rPr>
              <w:t>OF</w:t>
            </w:r>
            <w:r>
              <w:t xml:space="preserve"> </w:t>
            </w:r>
            <w:r>
              <w:rPr>
                <w:rStyle w:val="HTMLCode"/>
                <w:rFonts w:eastAsiaTheme="minorHAnsi"/>
              </w:rPr>
              <w:t>operation</w:t>
            </w:r>
          </w:p>
          <w:p w14:paraId="6961F036" w14:textId="77777777" w:rsidR="002D2D00" w:rsidRDefault="002D2D00" w:rsidP="002D2D00">
            <w:r>
              <w:rPr>
                <w:rStyle w:val="HTMLCode"/>
                <w:rFonts w:eastAsiaTheme="minorHAnsi"/>
              </w:rPr>
              <w:t>ON</w:t>
            </w:r>
            <w:r>
              <w:t xml:space="preserve"> </w:t>
            </w:r>
            <w:proofErr w:type="spellStart"/>
            <w:r>
              <w:rPr>
                <w:rStyle w:val="HTMLCode"/>
                <w:rFonts w:eastAsiaTheme="minorHAnsi"/>
              </w:rPr>
              <w:t>view_name</w:t>
            </w:r>
            <w:proofErr w:type="spellEnd"/>
          </w:p>
          <w:p w14:paraId="6D4934EF" w14:textId="77777777" w:rsidR="002D2D00" w:rsidRDefault="002D2D00" w:rsidP="002D2D00">
            <w:r>
              <w:rPr>
                <w:rStyle w:val="HTMLCode"/>
                <w:rFonts w:eastAsiaTheme="minorHAnsi"/>
              </w:rPr>
              <w:t>FOR</w:t>
            </w:r>
            <w:r>
              <w:t xml:space="preserve"> </w:t>
            </w:r>
            <w:r>
              <w:rPr>
                <w:rStyle w:val="HTMLCode"/>
                <w:rFonts w:eastAsiaTheme="minorHAnsi"/>
              </w:rPr>
              <w:t>EACH ROW</w:t>
            </w:r>
          </w:p>
          <w:p w14:paraId="2C80B58D" w14:textId="77777777" w:rsidR="002D2D00" w:rsidRDefault="002D2D00" w:rsidP="002D2D00">
            <w:r>
              <w:rPr>
                <w:rStyle w:val="HTMLCode"/>
                <w:rFonts w:eastAsiaTheme="minorHAnsi"/>
              </w:rPr>
              <w:t>BEGIN</w:t>
            </w:r>
          </w:p>
          <w:p w14:paraId="60C1BE75" w14:textId="77777777" w:rsidR="002D2D00" w:rsidRDefault="002D2D00" w:rsidP="002D2D00">
            <w:r>
              <w:rPr>
                <w:rStyle w:val="HTMLCode"/>
                <w:rFonts w:eastAsiaTheme="minorHAnsi"/>
              </w:rPr>
              <w:t>    ---Your SQL Code—</w:t>
            </w:r>
          </w:p>
          <w:p w14:paraId="03B47F5A" w14:textId="77777777" w:rsidR="002D2D00" w:rsidRDefault="002D2D00" w:rsidP="002D2D00">
            <w:r>
              <w:rPr>
                <w:rStyle w:val="HTMLCode"/>
                <w:rFonts w:eastAsiaTheme="minorHAnsi"/>
              </w:rPr>
              <w:lastRenderedPageBreak/>
              <w:t>END;</w:t>
            </w:r>
          </w:p>
          <w:p w14:paraId="3E8641F0" w14:textId="77777777" w:rsidR="002D2D00" w:rsidRDefault="002D2D00" w:rsidP="002D2D00">
            <w:r>
              <w:rPr>
                <w:rStyle w:val="HTMLCode"/>
                <w:rFonts w:eastAsiaTheme="minorHAnsi"/>
              </w:rPr>
              <w:t>/</w:t>
            </w:r>
          </w:p>
        </w:tc>
      </w:tr>
    </w:tbl>
    <w:p w14:paraId="6F443391" w14:textId="77777777" w:rsidR="002D2D00" w:rsidRDefault="002D2D00" w:rsidP="002D2D00">
      <w:pPr>
        <w:pStyle w:val="NormalWeb"/>
        <w:spacing w:before="0" w:beforeAutospacing="0" w:after="390" w:afterAutospacing="0"/>
        <w:rPr>
          <w:rFonts w:ascii="Verdana" w:hAnsi="Verdana"/>
          <w:color w:val="222222"/>
          <w:sz w:val="23"/>
          <w:szCs w:val="23"/>
        </w:rPr>
      </w:pPr>
      <w:r>
        <w:rPr>
          <w:rFonts w:ascii="Verdana" w:hAnsi="Verdana"/>
          <w:color w:val="222222"/>
          <w:sz w:val="23"/>
          <w:szCs w:val="23"/>
        </w:rPr>
        <w:lastRenderedPageBreak/>
        <w:t>For line-by-line detailed explanation of the above syntax please refer my video tutorial. There I have explained all the clause and keyword of the syntax in detail.</w:t>
      </w:r>
    </w:p>
    <w:p w14:paraId="267B2CD3" w14:textId="77777777" w:rsidR="002D2D00" w:rsidRDefault="002D2D00" w:rsidP="002D2D00">
      <w:pPr>
        <w:pStyle w:val="Heading3"/>
        <w:spacing w:before="405" w:beforeAutospacing="0" w:after="255" w:afterAutospacing="0" w:line="450" w:lineRule="atLeast"/>
        <w:rPr>
          <w:rFonts w:ascii="Arial" w:hAnsi="Arial" w:cs="Arial"/>
          <w:b w:val="0"/>
          <w:bCs w:val="0"/>
          <w:color w:val="111111"/>
          <w:sz w:val="33"/>
          <w:szCs w:val="33"/>
        </w:rPr>
      </w:pPr>
      <w:proofErr w:type="gramStart"/>
      <w:r>
        <w:rPr>
          <w:rStyle w:val="Strong"/>
          <w:rFonts w:ascii="Arial" w:eastAsiaTheme="majorEastAsia" w:hAnsi="Arial" w:cs="Arial"/>
          <w:b/>
          <w:bCs/>
          <w:color w:val="111111"/>
          <w:sz w:val="33"/>
          <w:szCs w:val="33"/>
          <w:u w:val="single"/>
        </w:rPr>
        <w:t>So</w:t>
      </w:r>
      <w:proofErr w:type="gramEnd"/>
      <w:r>
        <w:rPr>
          <w:rStyle w:val="Strong"/>
          <w:rFonts w:ascii="Arial" w:eastAsiaTheme="majorEastAsia" w:hAnsi="Arial" w:cs="Arial"/>
          <w:b/>
          <w:bCs/>
          <w:color w:val="111111"/>
          <w:sz w:val="33"/>
          <w:szCs w:val="33"/>
          <w:u w:val="single"/>
        </w:rPr>
        <w:t xml:space="preserve"> you asked…</w:t>
      </w:r>
    </w:p>
    <w:p w14:paraId="5E736AE6" w14:textId="77777777" w:rsidR="002D2D00" w:rsidRDefault="002D2D00" w:rsidP="002D2D00">
      <w:pPr>
        <w:pStyle w:val="NormalWeb"/>
        <w:spacing w:before="0" w:beforeAutospacing="0" w:after="390" w:afterAutospacing="0"/>
        <w:rPr>
          <w:rFonts w:ascii="Verdana" w:hAnsi="Verdana"/>
          <w:color w:val="222222"/>
          <w:sz w:val="23"/>
          <w:szCs w:val="23"/>
        </w:rPr>
      </w:pPr>
      <w:r>
        <w:rPr>
          <w:rFonts w:ascii="Verdana" w:hAnsi="Verdana"/>
          <w:color w:val="222222"/>
          <w:sz w:val="23"/>
          <w:szCs w:val="23"/>
        </w:rPr>
        <w:t>When does an Instead-of trigger fires – Before or After the triggering event?</w:t>
      </w:r>
    </w:p>
    <w:p w14:paraId="0CD8E801" w14:textId="77777777" w:rsidR="002D2D00" w:rsidRDefault="002D2D00" w:rsidP="002D2D00">
      <w:pPr>
        <w:pStyle w:val="NormalWeb"/>
        <w:spacing w:before="0" w:beforeAutospacing="0" w:after="390" w:afterAutospacing="0"/>
        <w:rPr>
          <w:rFonts w:ascii="Verdana" w:hAnsi="Verdana"/>
          <w:color w:val="222222"/>
          <w:sz w:val="23"/>
          <w:szCs w:val="23"/>
        </w:rPr>
      </w:pPr>
      <w:r>
        <w:rPr>
          <w:rFonts w:ascii="Verdana" w:hAnsi="Verdana"/>
          <w:color w:val="222222"/>
          <w:sz w:val="23"/>
          <w:szCs w:val="23"/>
        </w:rPr>
        <w:t>If you noticed carefully then you’ll see that we do not have either BEFORE or AFTER clause in the syntax. This is because unlike other triggers, </w:t>
      </w:r>
      <w:r>
        <w:rPr>
          <w:rStyle w:val="Emphasis"/>
          <w:rFonts w:ascii="Verdana" w:hAnsi="Verdana"/>
          <w:color w:val="222222"/>
          <w:sz w:val="23"/>
          <w:szCs w:val="23"/>
        </w:rPr>
        <w:t>instead-of </w:t>
      </w:r>
      <w:r>
        <w:rPr>
          <w:rFonts w:ascii="Verdana" w:hAnsi="Verdana"/>
          <w:color w:val="222222"/>
          <w:sz w:val="23"/>
          <w:szCs w:val="23"/>
        </w:rPr>
        <w:t>trigger executes neither BEFORE nor AFTER but instead of a triggering event. That is why we do not need to specify either BEFORE or AFTER clause.</w:t>
      </w:r>
    </w:p>
    <w:p w14:paraId="784917CC" w14:textId="77777777" w:rsidR="002D2D00" w:rsidRDefault="002D2D00" w:rsidP="002D2D00">
      <w:pPr>
        <w:pStyle w:val="Heading2"/>
        <w:spacing w:before="450" w:beforeAutospacing="0" w:after="300" w:afterAutospacing="0" w:line="570" w:lineRule="atLeast"/>
        <w:rPr>
          <w:rFonts w:ascii="Arial" w:hAnsi="Arial" w:cs="Arial"/>
          <w:b w:val="0"/>
          <w:bCs w:val="0"/>
          <w:color w:val="111111"/>
          <w:sz w:val="41"/>
          <w:szCs w:val="41"/>
        </w:rPr>
      </w:pPr>
      <w:r>
        <w:rPr>
          <w:rStyle w:val="Strong"/>
          <w:rFonts w:ascii="Arial" w:eastAsiaTheme="majorEastAsia" w:hAnsi="Arial" w:cs="Arial"/>
          <w:b/>
          <w:bCs/>
          <w:color w:val="111111"/>
          <w:sz w:val="41"/>
          <w:szCs w:val="41"/>
          <w:u w:val="single"/>
        </w:rPr>
        <w:t>Examples</w:t>
      </w:r>
    </w:p>
    <w:p w14:paraId="2722D81C" w14:textId="77777777" w:rsidR="002D2D00" w:rsidRDefault="002D2D00" w:rsidP="002D2D00">
      <w:pPr>
        <w:pStyle w:val="NormalWeb"/>
        <w:spacing w:before="0" w:beforeAutospacing="0" w:after="390" w:afterAutospacing="0"/>
        <w:rPr>
          <w:rFonts w:ascii="Verdana" w:hAnsi="Verdana"/>
          <w:color w:val="222222"/>
          <w:sz w:val="23"/>
          <w:szCs w:val="23"/>
        </w:rPr>
      </w:pPr>
      <w:r>
        <w:rPr>
          <w:rFonts w:ascii="Verdana" w:hAnsi="Verdana"/>
          <w:color w:val="222222"/>
          <w:sz w:val="23"/>
          <w:szCs w:val="23"/>
        </w:rPr>
        <w:t>Instead-of Insert Trigger</w:t>
      </w:r>
    </w:p>
    <w:p w14:paraId="7EC96C54" w14:textId="77777777" w:rsidR="002D2D00" w:rsidRDefault="002D2D00" w:rsidP="002D2D00">
      <w:pPr>
        <w:pStyle w:val="NormalWeb"/>
        <w:spacing w:before="0" w:beforeAutospacing="0" w:after="390" w:afterAutospacing="0"/>
        <w:rPr>
          <w:rFonts w:ascii="Verdana" w:hAnsi="Verdana"/>
          <w:color w:val="222222"/>
          <w:sz w:val="23"/>
          <w:szCs w:val="23"/>
        </w:rPr>
      </w:pPr>
      <w:r>
        <w:rPr>
          <w:rFonts w:ascii="Verdana" w:hAnsi="Verdana"/>
          <w:color w:val="222222"/>
          <w:sz w:val="23"/>
          <w:szCs w:val="23"/>
        </w:rPr>
        <w:t xml:space="preserve">Instead-of trigger can be best demonstrated using a View joining two or more tables. </w:t>
      </w:r>
      <w:proofErr w:type="gramStart"/>
      <w:r>
        <w:rPr>
          <w:rFonts w:ascii="Verdana" w:hAnsi="Verdana"/>
          <w:color w:val="222222"/>
          <w:sz w:val="23"/>
          <w:szCs w:val="23"/>
        </w:rPr>
        <w:t>Thus</w:t>
      </w:r>
      <w:proofErr w:type="gramEnd"/>
      <w:r>
        <w:rPr>
          <w:rFonts w:ascii="Verdana" w:hAnsi="Verdana"/>
          <w:color w:val="222222"/>
          <w:sz w:val="23"/>
          <w:szCs w:val="23"/>
        </w:rPr>
        <w:t xml:space="preserve"> in this example I will create two simple tables and will then create a view over them. After that I will create an Instead of trigger for Insert operation on this view.</w:t>
      </w:r>
    </w:p>
    <w:p w14:paraId="104DE1A2" w14:textId="77777777" w:rsidR="002D2D00" w:rsidRDefault="002D2D00" w:rsidP="002D2D00">
      <w:pPr>
        <w:pStyle w:val="Heading3"/>
        <w:spacing w:before="405" w:beforeAutospacing="0" w:after="255" w:afterAutospacing="0" w:line="450" w:lineRule="atLeast"/>
        <w:rPr>
          <w:rFonts w:ascii="Arial" w:hAnsi="Arial" w:cs="Arial"/>
          <w:b w:val="0"/>
          <w:bCs w:val="0"/>
          <w:color w:val="111111"/>
          <w:sz w:val="33"/>
          <w:szCs w:val="33"/>
        </w:rPr>
      </w:pPr>
      <w:r>
        <w:rPr>
          <w:rStyle w:val="Strong"/>
          <w:rFonts w:ascii="Arial" w:eastAsiaTheme="majorEastAsia" w:hAnsi="Arial" w:cs="Arial"/>
          <w:b/>
          <w:bCs/>
          <w:color w:val="111111"/>
          <w:sz w:val="33"/>
          <w:szCs w:val="33"/>
          <w:u w:val="single"/>
        </w:rPr>
        <w:t>Step1: Create Tables</w:t>
      </w:r>
    </w:p>
    <w:p w14:paraId="16D5B4EF" w14:textId="77777777" w:rsidR="002D2D00" w:rsidRDefault="002D2D00" w:rsidP="002D2D00">
      <w:pPr>
        <w:pStyle w:val="NormalWeb"/>
        <w:spacing w:before="0" w:beforeAutospacing="0" w:after="390" w:afterAutospacing="0"/>
        <w:rPr>
          <w:rFonts w:ascii="Verdana" w:hAnsi="Verdana"/>
          <w:color w:val="222222"/>
          <w:sz w:val="23"/>
          <w:szCs w:val="23"/>
        </w:rPr>
      </w:pPr>
      <w:r>
        <w:rPr>
          <w:rFonts w:ascii="Verdana" w:hAnsi="Verdana"/>
          <w:color w:val="222222"/>
          <w:sz w:val="23"/>
          <w:szCs w:val="23"/>
        </w:rPr>
        <w:t>Table 1- trainer</w:t>
      </w:r>
    </w:p>
    <w:tbl>
      <w:tblPr>
        <w:tblW w:w="10440" w:type="dxa"/>
        <w:tblCellMar>
          <w:left w:w="0" w:type="dxa"/>
          <w:right w:w="0" w:type="dxa"/>
        </w:tblCellMar>
        <w:tblLook w:val="04A0" w:firstRow="1" w:lastRow="0" w:firstColumn="1" w:lastColumn="0" w:noHBand="0" w:noVBand="1"/>
      </w:tblPr>
      <w:tblGrid>
        <w:gridCol w:w="510"/>
        <w:gridCol w:w="9930"/>
      </w:tblGrid>
      <w:tr w:rsidR="002D2D00" w14:paraId="5175297A" w14:textId="77777777" w:rsidTr="002D2D00">
        <w:tc>
          <w:tcPr>
            <w:tcW w:w="0" w:type="auto"/>
            <w:vAlign w:val="center"/>
            <w:hideMark/>
          </w:tcPr>
          <w:p w14:paraId="1F8AE754" w14:textId="77777777" w:rsidR="002D2D00" w:rsidRDefault="002D2D00" w:rsidP="002D2D00">
            <w:pPr>
              <w:rPr>
                <w:rFonts w:ascii="Times New Roman" w:hAnsi="Times New Roman"/>
                <w:sz w:val="24"/>
                <w:szCs w:val="24"/>
              </w:rPr>
            </w:pPr>
            <w:r>
              <w:t>1</w:t>
            </w:r>
          </w:p>
          <w:p w14:paraId="2ED94554" w14:textId="77777777" w:rsidR="002D2D00" w:rsidRDefault="002D2D00" w:rsidP="002D2D00">
            <w:r>
              <w:t>2</w:t>
            </w:r>
          </w:p>
          <w:p w14:paraId="604569C0" w14:textId="77777777" w:rsidR="002D2D00" w:rsidRDefault="002D2D00" w:rsidP="002D2D00">
            <w:r>
              <w:t>3</w:t>
            </w:r>
          </w:p>
          <w:p w14:paraId="61F6DA77" w14:textId="77777777" w:rsidR="002D2D00" w:rsidRDefault="002D2D00" w:rsidP="002D2D00">
            <w:r>
              <w:t>4</w:t>
            </w:r>
          </w:p>
        </w:tc>
        <w:tc>
          <w:tcPr>
            <w:tcW w:w="9930" w:type="dxa"/>
            <w:vAlign w:val="center"/>
            <w:hideMark/>
          </w:tcPr>
          <w:p w14:paraId="562800C3" w14:textId="77777777" w:rsidR="002D2D00" w:rsidRDefault="002D2D00" w:rsidP="002D2D00">
            <w:r>
              <w:rPr>
                <w:rStyle w:val="HTMLCode"/>
                <w:rFonts w:eastAsiaTheme="minorHAnsi"/>
              </w:rPr>
              <w:t>CREATE</w:t>
            </w:r>
            <w:r>
              <w:t xml:space="preserve"> </w:t>
            </w:r>
            <w:r>
              <w:rPr>
                <w:rStyle w:val="HTMLCode"/>
                <w:rFonts w:eastAsiaTheme="minorHAnsi"/>
              </w:rPr>
              <w:t>TABLE</w:t>
            </w:r>
            <w:r>
              <w:t xml:space="preserve"> </w:t>
            </w:r>
            <w:r>
              <w:rPr>
                <w:rStyle w:val="HTMLCode"/>
                <w:rFonts w:eastAsiaTheme="minorHAnsi"/>
              </w:rPr>
              <w:t>trainer</w:t>
            </w:r>
          </w:p>
          <w:p w14:paraId="57B22A81" w14:textId="77777777" w:rsidR="002D2D00" w:rsidRDefault="002D2D00" w:rsidP="002D2D00">
            <w:r>
              <w:rPr>
                <w:rStyle w:val="HTMLCode"/>
                <w:rFonts w:eastAsiaTheme="minorHAnsi"/>
              </w:rPr>
              <w:t xml:space="preserve">  ( </w:t>
            </w:r>
          </w:p>
          <w:p w14:paraId="691585C1" w14:textId="77777777" w:rsidR="002D2D00" w:rsidRDefault="002D2D00" w:rsidP="002D2D00">
            <w:r>
              <w:rPr>
                <w:rStyle w:val="HTMLCode"/>
                <w:rFonts w:eastAsiaTheme="minorHAnsi"/>
              </w:rPr>
              <w:t>    </w:t>
            </w:r>
            <w:proofErr w:type="spellStart"/>
            <w:r>
              <w:rPr>
                <w:rStyle w:val="HTMLCode"/>
                <w:rFonts w:eastAsiaTheme="minorHAnsi"/>
              </w:rPr>
              <w:t>full_name</w:t>
            </w:r>
            <w:proofErr w:type="spellEnd"/>
            <w:r>
              <w:rPr>
                <w:rStyle w:val="HTMLCode"/>
                <w:rFonts w:eastAsiaTheme="minorHAnsi"/>
              </w:rPr>
              <w:t xml:space="preserve"> VARCHAR2(20)</w:t>
            </w:r>
          </w:p>
          <w:p w14:paraId="79B936B8" w14:textId="77777777" w:rsidR="002D2D00" w:rsidRDefault="002D2D00" w:rsidP="002D2D00">
            <w:r>
              <w:rPr>
                <w:rStyle w:val="HTMLCode"/>
                <w:rFonts w:eastAsiaTheme="minorHAnsi"/>
              </w:rPr>
              <w:t>  );</w:t>
            </w:r>
          </w:p>
        </w:tc>
      </w:tr>
    </w:tbl>
    <w:p w14:paraId="16C5183F" w14:textId="77777777" w:rsidR="002D2D00" w:rsidRDefault="002D2D00" w:rsidP="002D2D00">
      <w:pPr>
        <w:pStyle w:val="NormalWeb"/>
        <w:spacing w:before="0" w:beforeAutospacing="0" w:after="390" w:afterAutospacing="0"/>
        <w:rPr>
          <w:rFonts w:ascii="Verdana" w:hAnsi="Verdana"/>
          <w:color w:val="222222"/>
          <w:sz w:val="23"/>
          <w:szCs w:val="23"/>
        </w:rPr>
      </w:pPr>
      <w:r>
        <w:rPr>
          <w:rFonts w:ascii="Verdana" w:hAnsi="Verdana"/>
          <w:color w:val="222222"/>
          <w:sz w:val="23"/>
          <w:szCs w:val="23"/>
        </w:rPr>
        <w:t>Table 2- Subject</w:t>
      </w:r>
    </w:p>
    <w:tbl>
      <w:tblPr>
        <w:tblW w:w="10440" w:type="dxa"/>
        <w:tblCellMar>
          <w:left w:w="0" w:type="dxa"/>
          <w:right w:w="0" w:type="dxa"/>
        </w:tblCellMar>
        <w:tblLook w:val="04A0" w:firstRow="1" w:lastRow="0" w:firstColumn="1" w:lastColumn="0" w:noHBand="0" w:noVBand="1"/>
      </w:tblPr>
      <w:tblGrid>
        <w:gridCol w:w="510"/>
        <w:gridCol w:w="9930"/>
      </w:tblGrid>
      <w:tr w:rsidR="002D2D00" w14:paraId="0D7BFF68" w14:textId="77777777" w:rsidTr="002D2D00">
        <w:tc>
          <w:tcPr>
            <w:tcW w:w="0" w:type="auto"/>
            <w:vAlign w:val="center"/>
            <w:hideMark/>
          </w:tcPr>
          <w:p w14:paraId="223FE415" w14:textId="77777777" w:rsidR="002D2D00" w:rsidRDefault="002D2D00" w:rsidP="002D2D00">
            <w:pPr>
              <w:rPr>
                <w:rFonts w:ascii="Times New Roman" w:hAnsi="Times New Roman"/>
                <w:sz w:val="24"/>
                <w:szCs w:val="24"/>
              </w:rPr>
            </w:pPr>
            <w:r>
              <w:t>1</w:t>
            </w:r>
          </w:p>
          <w:p w14:paraId="081DC024" w14:textId="77777777" w:rsidR="002D2D00" w:rsidRDefault="002D2D00" w:rsidP="002D2D00">
            <w:r>
              <w:t>2</w:t>
            </w:r>
          </w:p>
          <w:p w14:paraId="7860D5A1" w14:textId="77777777" w:rsidR="002D2D00" w:rsidRDefault="002D2D00" w:rsidP="002D2D00">
            <w:r>
              <w:lastRenderedPageBreak/>
              <w:t>3</w:t>
            </w:r>
          </w:p>
          <w:p w14:paraId="35F0764D" w14:textId="77777777" w:rsidR="002D2D00" w:rsidRDefault="002D2D00" w:rsidP="002D2D00">
            <w:r>
              <w:t>4</w:t>
            </w:r>
          </w:p>
        </w:tc>
        <w:tc>
          <w:tcPr>
            <w:tcW w:w="9930" w:type="dxa"/>
            <w:vAlign w:val="center"/>
            <w:hideMark/>
          </w:tcPr>
          <w:p w14:paraId="64F748B4" w14:textId="77777777" w:rsidR="002D2D00" w:rsidRDefault="002D2D00" w:rsidP="002D2D00">
            <w:r>
              <w:rPr>
                <w:rStyle w:val="HTMLCode"/>
                <w:rFonts w:eastAsiaTheme="minorHAnsi"/>
              </w:rPr>
              <w:lastRenderedPageBreak/>
              <w:t>CREATE</w:t>
            </w:r>
            <w:r>
              <w:t xml:space="preserve"> </w:t>
            </w:r>
            <w:r>
              <w:rPr>
                <w:rStyle w:val="HTMLCode"/>
                <w:rFonts w:eastAsiaTheme="minorHAnsi"/>
              </w:rPr>
              <w:t>TABLE</w:t>
            </w:r>
            <w:r>
              <w:t xml:space="preserve"> </w:t>
            </w:r>
            <w:r>
              <w:rPr>
                <w:rStyle w:val="HTMLCode"/>
                <w:rFonts w:eastAsiaTheme="minorHAnsi"/>
              </w:rPr>
              <w:t>subject</w:t>
            </w:r>
          </w:p>
          <w:p w14:paraId="7DAD0E55" w14:textId="77777777" w:rsidR="002D2D00" w:rsidRDefault="002D2D00" w:rsidP="002D2D00">
            <w:r>
              <w:rPr>
                <w:rStyle w:val="HTMLCode"/>
                <w:rFonts w:eastAsiaTheme="minorHAnsi"/>
              </w:rPr>
              <w:t xml:space="preserve">  ( </w:t>
            </w:r>
          </w:p>
          <w:p w14:paraId="730BD720" w14:textId="77777777" w:rsidR="002D2D00" w:rsidRDefault="002D2D00" w:rsidP="002D2D00">
            <w:r>
              <w:rPr>
                <w:rStyle w:val="HTMLCode"/>
                <w:rFonts w:eastAsiaTheme="minorHAnsi"/>
              </w:rPr>
              <w:lastRenderedPageBreak/>
              <w:t>    </w:t>
            </w:r>
            <w:proofErr w:type="spellStart"/>
            <w:r>
              <w:rPr>
                <w:rStyle w:val="HTMLCode"/>
                <w:rFonts w:eastAsiaTheme="minorHAnsi"/>
              </w:rPr>
              <w:t>subject_name</w:t>
            </w:r>
            <w:proofErr w:type="spellEnd"/>
            <w:r>
              <w:rPr>
                <w:rStyle w:val="HTMLCode"/>
                <w:rFonts w:eastAsiaTheme="minorHAnsi"/>
              </w:rPr>
              <w:t xml:space="preserve"> VARCHAR2(15)</w:t>
            </w:r>
          </w:p>
          <w:p w14:paraId="2848D765" w14:textId="77777777" w:rsidR="002D2D00" w:rsidRDefault="002D2D00" w:rsidP="002D2D00">
            <w:r>
              <w:rPr>
                <w:rStyle w:val="HTMLCode"/>
                <w:rFonts w:eastAsiaTheme="minorHAnsi"/>
              </w:rPr>
              <w:t>  );</w:t>
            </w:r>
          </w:p>
        </w:tc>
      </w:tr>
    </w:tbl>
    <w:p w14:paraId="6901F7B8" w14:textId="77777777" w:rsidR="002D2D00" w:rsidRDefault="002D2D00" w:rsidP="002D2D00">
      <w:pPr>
        <w:pStyle w:val="NormalWeb"/>
        <w:spacing w:before="0" w:beforeAutospacing="0" w:after="390" w:afterAutospacing="0"/>
        <w:rPr>
          <w:rFonts w:ascii="Verdana" w:hAnsi="Verdana"/>
          <w:color w:val="222222"/>
          <w:sz w:val="23"/>
          <w:szCs w:val="23"/>
        </w:rPr>
      </w:pPr>
      <w:r>
        <w:rPr>
          <w:rFonts w:ascii="Verdana" w:hAnsi="Verdana"/>
          <w:color w:val="222222"/>
          <w:sz w:val="23"/>
          <w:szCs w:val="23"/>
        </w:rPr>
        <w:lastRenderedPageBreak/>
        <w:t>Insert dummy data into the above tables</w:t>
      </w:r>
    </w:p>
    <w:tbl>
      <w:tblPr>
        <w:tblW w:w="10440" w:type="dxa"/>
        <w:tblCellMar>
          <w:left w:w="0" w:type="dxa"/>
          <w:right w:w="0" w:type="dxa"/>
        </w:tblCellMar>
        <w:tblLook w:val="04A0" w:firstRow="1" w:lastRow="0" w:firstColumn="1" w:lastColumn="0" w:noHBand="0" w:noVBand="1"/>
      </w:tblPr>
      <w:tblGrid>
        <w:gridCol w:w="510"/>
        <w:gridCol w:w="9930"/>
      </w:tblGrid>
      <w:tr w:rsidR="002D2D00" w14:paraId="199E22CB" w14:textId="77777777" w:rsidTr="002D2D00">
        <w:tc>
          <w:tcPr>
            <w:tcW w:w="0" w:type="auto"/>
            <w:vAlign w:val="center"/>
            <w:hideMark/>
          </w:tcPr>
          <w:p w14:paraId="0B893DDD" w14:textId="77777777" w:rsidR="002D2D00" w:rsidRDefault="002D2D00" w:rsidP="002D2D00">
            <w:pPr>
              <w:rPr>
                <w:rFonts w:ascii="Times New Roman" w:hAnsi="Times New Roman"/>
                <w:sz w:val="24"/>
                <w:szCs w:val="24"/>
              </w:rPr>
            </w:pPr>
            <w:r>
              <w:t>1</w:t>
            </w:r>
          </w:p>
          <w:p w14:paraId="2B170FF8" w14:textId="77777777" w:rsidR="002D2D00" w:rsidRDefault="002D2D00" w:rsidP="002D2D00">
            <w:r>
              <w:t>2</w:t>
            </w:r>
          </w:p>
        </w:tc>
        <w:tc>
          <w:tcPr>
            <w:tcW w:w="9930" w:type="dxa"/>
            <w:vAlign w:val="center"/>
            <w:hideMark/>
          </w:tcPr>
          <w:p w14:paraId="2ECC57EA" w14:textId="77777777" w:rsidR="002D2D00" w:rsidRDefault="002D2D00" w:rsidP="002D2D00">
            <w:r>
              <w:rPr>
                <w:rStyle w:val="HTMLCode"/>
                <w:rFonts w:eastAsiaTheme="minorHAnsi"/>
              </w:rPr>
              <w:t>INSERT</w:t>
            </w:r>
            <w:r>
              <w:t xml:space="preserve"> </w:t>
            </w:r>
            <w:r>
              <w:rPr>
                <w:rStyle w:val="HTMLCode"/>
                <w:rFonts w:eastAsiaTheme="minorHAnsi"/>
              </w:rPr>
              <w:t>INTO</w:t>
            </w:r>
            <w:r>
              <w:t xml:space="preserve"> </w:t>
            </w:r>
            <w:r>
              <w:rPr>
                <w:rStyle w:val="HTMLCode"/>
                <w:rFonts w:eastAsiaTheme="minorHAnsi"/>
              </w:rPr>
              <w:t>trainer VALUES</w:t>
            </w:r>
            <w:r>
              <w:t xml:space="preserve"> </w:t>
            </w:r>
            <w:r>
              <w:rPr>
                <w:rStyle w:val="HTMLCode"/>
                <w:rFonts w:eastAsiaTheme="minorHAnsi"/>
              </w:rPr>
              <w:t>('Manish Sharma');</w:t>
            </w:r>
          </w:p>
          <w:p w14:paraId="70557609" w14:textId="77777777" w:rsidR="002D2D00" w:rsidRDefault="002D2D00" w:rsidP="002D2D00">
            <w:r>
              <w:rPr>
                <w:rStyle w:val="HTMLCode"/>
                <w:rFonts w:eastAsiaTheme="minorHAnsi"/>
              </w:rPr>
              <w:t>INSERT</w:t>
            </w:r>
            <w:r>
              <w:t xml:space="preserve"> </w:t>
            </w:r>
            <w:r>
              <w:rPr>
                <w:rStyle w:val="HTMLCode"/>
                <w:rFonts w:eastAsiaTheme="minorHAnsi"/>
              </w:rPr>
              <w:t>INTO</w:t>
            </w:r>
            <w:r>
              <w:t xml:space="preserve"> </w:t>
            </w:r>
            <w:r>
              <w:rPr>
                <w:rStyle w:val="HTMLCode"/>
                <w:rFonts w:eastAsiaTheme="minorHAnsi"/>
              </w:rPr>
              <w:t>subject VALUES</w:t>
            </w:r>
            <w:r>
              <w:t xml:space="preserve"> </w:t>
            </w:r>
            <w:r>
              <w:rPr>
                <w:rStyle w:val="HTMLCode"/>
                <w:rFonts w:eastAsiaTheme="minorHAnsi"/>
              </w:rPr>
              <w:t>('Oracle');</w:t>
            </w:r>
          </w:p>
        </w:tc>
      </w:tr>
    </w:tbl>
    <w:p w14:paraId="62A99265" w14:textId="77777777" w:rsidR="002D2D00" w:rsidRDefault="002D2D00" w:rsidP="002D2D00">
      <w:pPr>
        <w:pStyle w:val="Heading3"/>
        <w:spacing w:before="405" w:beforeAutospacing="0" w:after="255" w:afterAutospacing="0" w:line="450" w:lineRule="atLeast"/>
        <w:rPr>
          <w:rFonts w:ascii="Arial" w:hAnsi="Arial" w:cs="Arial"/>
          <w:b w:val="0"/>
          <w:bCs w:val="0"/>
          <w:color w:val="111111"/>
          <w:sz w:val="33"/>
          <w:szCs w:val="33"/>
        </w:rPr>
      </w:pPr>
      <w:r>
        <w:rPr>
          <w:rStyle w:val="Strong"/>
          <w:rFonts w:ascii="Arial" w:eastAsiaTheme="majorEastAsia" w:hAnsi="Arial" w:cs="Arial"/>
          <w:b/>
          <w:bCs/>
          <w:color w:val="111111"/>
          <w:sz w:val="33"/>
          <w:szCs w:val="33"/>
          <w:u w:val="single"/>
        </w:rPr>
        <w:t>Step 2: Create View</w:t>
      </w:r>
    </w:p>
    <w:p w14:paraId="1E6225EE" w14:textId="77777777" w:rsidR="002D2D00" w:rsidRDefault="002D2D00" w:rsidP="002D2D00">
      <w:pPr>
        <w:pStyle w:val="NormalWeb"/>
        <w:spacing w:before="0" w:beforeAutospacing="0" w:after="390" w:afterAutospacing="0"/>
        <w:rPr>
          <w:rFonts w:ascii="Verdana" w:hAnsi="Verdana"/>
          <w:color w:val="222222"/>
          <w:sz w:val="23"/>
          <w:szCs w:val="23"/>
        </w:rPr>
      </w:pPr>
      <w:r>
        <w:rPr>
          <w:rFonts w:ascii="Verdana" w:hAnsi="Verdana"/>
          <w:color w:val="222222"/>
          <w:sz w:val="23"/>
          <w:szCs w:val="23"/>
        </w:rPr>
        <w:t>In this step I will create a view which will show you the combined result of the data from the two tables above.</w:t>
      </w:r>
    </w:p>
    <w:p w14:paraId="3655CAE4" w14:textId="77777777" w:rsidR="002D2D00" w:rsidRDefault="002D2D00" w:rsidP="002D2D00">
      <w:pPr>
        <w:pStyle w:val="has-background"/>
        <w:shd w:val="clear" w:color="auto" w:fill="00D084"/>
        <w:spacing w:before="0" w:beforeAutospacing="0" w:after="390" w:afterAutospacing="0"/>
        <w:jc w:val="center"/>
        <w:rPr>
          <w:rFonts w:ascii="Verdana" w:hAnsi="Verdana"/>
          <w:color w:val="222222"/>
          <w:sz w:val="23"/>
          <w:szCs w:val="23"/>
        </w:rPr>
      </w:pPr>
      <w:r>
        <w:rPr>
          <w:rStyle w:val="Strong"/>
          <w:rFonts w:ascii="Verdana" w:eastAsiaTheme="majorEastAsia" w:hAnsi="Verdana"/>
          <w:color w:val="222222"/>
          <w:sz w:val="23"/>
          <w:szCs w:val="23"/>
        </w:rPr>
        <w:t>Suggested Reading: </w:t>
      </w:r>
      <w:hyperlink r:id="rId27" w:history="1">
        <w:r>
          <w:rPr>
            <w:rStyle w:val="Hyperlink"/>
            <w:rFonts w:ascii="Verdana" w:hAnsi="Verdana"/>
            <w:b/>
            <w:bCs/>
            <w:color w:val="EA2E2E"/>
            <w:sz w:val="23"/>
            <w:szCs w:val="23"/>
          </w:rPr>
          <w:t>How To Create SQL View in Oracle Database</w:t>
        </w:r>
      </w:hyperlink>
    </w:p>
    <w:tbl>
      <w:tblPr>
        <w:tblW w:w="10440" w:type="dxa"/>
        <w:tblCellMar>
          <w:left w:w="0" w:type="dxa"/>
          <w:right w:w="0" w:type="dxa"/>
        </w:tblCellMar>
        <w:tblLook w:val="04A0" w:firstRow="1" w:lastRow="0" w:firstColumn="1" w:lastColumn="0" w:noHBand="0" w:noVBand="1"/>
      </w:tblPr>
      <w:tblGrid>
        <w:gridCol w:w="510"/>
        <w:gridCol w:w="9930"/>
      </w:tblGrid>
      <w:tr w:rsidR="002D2D00" w14:paraId="0052AC40" w14:textId="77777777" w:rsidTr="002D2D00">
        <w:tc>
          <w:tcPr>
            <w:tcW w:w="0" w:type="auto"/>
            <w:vAlign w:val="center"/>
            <w:hideMark/>
          </w:tcPr>
          <w:p w14:paraId="145565D9" w14:textId="77777777" w:rsidR="002D2D00" w:rsidRDefault="002D2D00" w:rsidP="002D2D00">
            <w:pPr>
              <w:rPr>
                <w:rFonts w:ascii="Times New Roman" w:hAnsi="Times New Roman"/>
                <w:sz w:val="24"/>
                <w:szCs w:val="24"/>
              </w:rPr>
            </w:pPr>
            <w:r>
              <w:t>1</w:t>
            </w:r>
          </w:p>
          <w:p w14:paraId="2B30E138" w14:textId="77777777" w:rsidR="002D2D00" w:rsidRDefault="002D2D00" w:rsidP="002D2D00">
            <w:r>
              <w:t>2</w:t>
            </w:r>
          </w:p>
        </w:tc>
        <w:tc>
          <w:tcPr>
            <w:tcW w:w="9930" w:type="dxa"/>
            <w:vAlign w:val="center"/>
            <w:hideMark/>
          </w:tcPr>
          <w:p w14:paraId="0D3CDB57" w14:textId="77777777" w:rsidR="002D2D00" w:rsidRDefault="002D2D00" w:rsidP="002D2D00">
            <w:r>
              <w:rPr>
                <w:rStyle w:val="HTMLCode"/>
                <w:rFonts w:eastAsiaTheme="minorHAnsi"/>
              </w:rPr>
              <w:t>CREATE</w:t>
            </w:r>
            <w:r>
              <w:t xml:space="preserve"> </w:t>
            </w:r>
            <w:r>
              <w:rPr>
                <w:rStyle w:val="HTMLCode"/>
                <w:rFonts w:eastAsiaTheme="minorHAnsi"/>
              </w:rPr>
              <w:t>VIEW</w:t>
            </w:r>
            <w:r>
              <w:t xml:space="preserve"> </w:t>
            </w:r>
            <w:proofErr w:type="spellStart"/>
            <w:r>
              <w:rPr>
                <w:rStyle w:val="HTMLCode"/>
                <w:rFonts w:eastAsiaTheme="minorHAnsi"/>
              </w:rPr>
              <w:t>vw_rebellionrider</w:t>
            </w:r>
            <w:proofErr w:type="spellEnd"/>
            <w:r>
              <w:rPr>
                <w:rStyle w:val="HTMLCode"/>
                <w:rFonts w:eastAsiaTheme="minorHAnsi"/>
              </w:rPr>
              <w:t xml:space="preserve"> AS</w:t>
            </w:r>
          </w:p>
          <w:p w14:paraId="72B762B5" w14:textId="77777777" w:rsidR="002D2D00" w:rsidRDefault="002D2D00" w:rsidP="002D2D00">
            <w:r>
              <w:rPr>
                <w:rStyle w:val="HTMLCode"/>
                <w:rFonts w:eastAsiaTheme="minorHAnsi"/>
              </w:rPr>
              <w:t>SELECT</w:t>
            </w:r>
            <w:r>
              <w:t xml:space="preserve"> </w:t>
            </w:r>
            <w:proofErr w:type="spellStart"/>
            <w:r>
              <w:rPr>
                <w:rStyle w:val="HTMLCode"/>
                <w:rFonts w:eastAsiaTheme="minorHAnsi"/>
              </w:rPr>
              <w:t>full_name</w:t>
            </w:r>
            <w:proofErr w:type="spellEnd"/>
            <w:r>
              <w:rPr>
                <w:rStyle w:val="HTMLCode"/>
                <w:rFonts w:eastAsiaTheme="minorHAnsi"/>
              </w:rPr>
              <w:t xml:space="preserve">, </w:t>
            </w:r>
            <w:proofErr w:type="spellStart"/>
            <w:r>
              <w:rPr>
                <w:rStyle w:val="HTMLCode"/>
                <w:rFonts w:eastAsiaTheme="minorHAnsi"/>
              </w:rPr>
              <w:t>subject_name</w:t>
            </w:r>
            <w:proofErr w:type="spellEnd"/>
            <w:r>
              <w:rPr>
                <w:rStyle w:val="HTMLCode"/>
                <w:rFonts w:eastAsiaTheme="minorHAnsi"/>
              </w:rPr>
              <w:t xml:space="preserve"> FROM</w:t>
            </w:r>
            <w:r>
              <w:t xml:space="preserve"> </w:t>
            </w:r>
            <w:r>
              <w:rPr>
                <w:rStyle w:val="HTMLCode"/>
                <w:rFonts w:eastAsiaTheme="minorHAnsi"/>
              </w:rPr>
              <w:t>trainer, subject;</w:t>
            </w:r>
          </w:p>
        </w:tc>
      </w:tr>
    </w:tbl>
    <w:p w14:paraId="7EA6B557" w14:textId="77777777" w:rsidR="002D2D00" w:rsidRDefault="002D2D00" w:rsidP="002D2D00">
      <w:pPr>
        <w:pStyle w:val="NormalWeb"/>
        <w:spacing w:before="0" w:beforeAutospacing="0" w:after="390" w:afterAutospacing="0"/>
        <w:rPr>
          <w:rFonts w:ascii="Verdana" w:hAnsi="Verdana"/>
          <w:color w:val="222222"/>
          <w:sz w:val="23"/>
          <w:szCs w:val="23"/>
        </w:rPr>
      </w:pPr>
      <w:r>
        <w:rPr>
          <w:rFonts w:ascii="Verdana" w:hAnsi="Verdana"/>
          <w:color w:val="222222"/>
          <w:sz w:val="23"/>
          <w:szCs w:val="23"/>
        </w:rPr>
        <w:t>This is a non-updatable view which you can confirm by executing any DML statement over it. Error as a result of DML operation on this view will be your confirmation.</w:t>
      </w:r>
    </w:p>
    <w:p w14:paraId="5C87BD3F" w14:textId="77777777" w:rsidR="002D2D00" w:rsidRDefault="002D2D00" w:rsidP="002D2D00">
      <w:pPr>
        <w:pStyle w:val="Heading3"/>
        <w:spacing w:before="405" w:beforeAutospacing="0" w:after="255" w:afterAutospacing="0" w:line="450" w:lineRule="atLeast"/>
        <w:rPr>
          <w:rFonts w:ascii="Arial" w:hAnsi="Arial" w:cs="Arial"/>
          <w:b w:val="0"/>
          <w:bCs w:val="0"/>
          <w:color w:val="111111"/>
          <w:sz w:val="33"/>
          <w:szCs w:val="33"/>
        </w:rPr>
      </w:pPr>
      <w:r>
        <w:rPr>
          <w:rStyle w:val="Strong"/>
          <w:rFonts w:ascii="Arial" w:eastAsiaTheme="majorEastAsia" w:hAnsi="Arial" w:cs="Arial"/>
          <w:b/>
          <w:bCs/>
          <w:color w:val="111111"/>
          <w:sz w:val="33"/>
          <w:szCs w:val="33"/>
          <w:u w:val="single"/>
        </w:rPr>
        <w:t>Step 3: Create Trigger</w:t>
      </w:r>
    </w:p>
    <w:p w14:paraId="5E73FEAA" w14:textId="77777777" w:rsidR="002D2D00" w:rsidRDefault="002D2D00" w:rsidP="002D2D00">
      <w:pPr>
        <w:pStyle w:val="NormalWeb"/>
        <w:spacing w:before="0" w:beforeAutospacing="0" w:after="390" w:afterAutospacing="0"/>
        <w:rPr>
          <w:rFonts w:ascii="Verdana" w:hAnsi="Verdana"/>
          <w:color w:val="222222"/>
          <w:sz w:val="23"/>
          <w:szCs w:val="23"/>
        </w:rPr>
      </w:pPr>
      <w:proofErr w:type="gramStart"/>
      <w:r>
        <w:rPr>
          <w:rFonts w:ascii="Verdana" w:hAnsi="Verdana"/>
          <w:color w:val="222222"/>
          <w:sz w:val="23"/>
          <w:szCs w:val="23"/>
        </w:rPr>
        <w:t>Next</w:t>
      </w:r>
      <w:proofErr w:type="gramEnd"/>
      <w:r>
        <w:rPr>
          <w:rFonts w:ascii="Verdana" w:hAnsi="Verdana"/>
          <w:color w:val="222222"/>
          <w:sz w:val="23"/>
          <w:szCs w:val="23"/>
        </w:rPr>
        <w:t xml:space="preserve"> I will create an Instead-of Insert trigger over the view </w:t>
      </w:r>
      <w:proofErr w:type="spellStart"/>
      <w:r>
        <w:rPr>
          <w:rFonts w:ascii="Verdana" w:hAnsi="Verdana"/>
          <w:color w:val="222222"/>
          <w:sz w:val="23"/>
          <w:szCs w:val="23"/>
        </w:rPr>
        <w:t>vw_rebellionrider</w:t>
      </w:r>
      <w:proofErr w:type="spellEnd"/>
      <w:r>
        <w:rPr>
          <w:rFonts w:ascii="Verdana" w:hAnsi="Verdana"/>
          <w:color w:val="222222"/>
          <w:sz w:val="23"/>
          <w:szCs w:val="23"/>
        </w:rPr>
        <w:t xml:space="preserve"> that we created in step 2.</w:t>
      </w:r>
    </w:p>
    <w:tbl>
      <w:tblPr>
        <w:tblW w:w="10440" w:type="dxa"/>
        <w:tblCellMar>
          <w:left w:w="0" w:type="dxa"/>
          <w:right w:w="0" w:type="dxa"/>
        </w:tblCellMar>
        <w:tblLook w:val="04A0" w:firstRow="1" w:lastRow="0" w:firstColumn="1" w:lastColumn="0" w:noHBand="0" w:noVBand="1"/>
      </w:tblPr>
      <w:tblGrid>
        <w:gridCol w:w="510"/>
        <w:gridCol w:w="9930"/>
      </w:tblGrid>
      <w:tr w:rsidR="002D2D00" w14:paraId="2419088B" w14:textId="77777777" w:rsidTr="002D2D00">
        <w:tc>
          <w:tcPr>
            <w:tcW w:w="0" w:type="auto"/>
            <w:vAlign w:val="center"/>
            <w:hideMark/>
          </w:tcPr>
          <w:p w14:paraId="22FDA55D" w14:textId="77777777" w:rsidR="002D2D00" w:rsidRDefault="002D2D00" w:rsidP="002D2D00">
            <w:pPr>
              <w:rPr>
                <w:rFonts w:ascii="Times New Roman" w:hAnsi="Times New Roman"/>
                <w:sz w:val="24"/>
                <w:szCs w:val="24"/>
              </w:rPr>
            </w:pPr>
            <w:r>
              <w:t>1</w:t>
            </w:r>
          </w:p>
          <w:p w14:paraId="77BD9FF2" w14:textId="77777777" w:rsidR="002D2D00" w:rsidRDefault="002D2D00" w:rsidP="002D2D00">
            <w:r>
              <w:t>2</w:t>
            </w:r>
          </w:p>
          <w:p w14:paraId="40AE0BD6" w14:textId="77777777" w:rsidR="002D2D00" w:rsidRDefault="002D2D00" w:rsidP="002D2D00">
            <w:r>
              <w:t>3</w:t>
            </w:r>
          </w:p>
          <w:p w14:paraId="7008F392" w14:textId="77777777" w:rsidR="002D2D00" w:rsidRDefault="002D2D00" w:rsidP="002D2D00">
            <w:r>
              <w:t>4</w:t>
            </w:r>
          </w:p>
          <w:p w14:paraId="22751849" w14:textId="77777777" w:rsidR="002D2D00" w:rsidRDefault="002D2D00" w:rsidP="002D2D00">
            <w:r>
              <w:t>5</w:t>
            </w:r>
          </w:p>
          <w:p w14:paraId="01315FE5" w14:textId="77777777" w:rsidR="002D2D00" w:rsidRDefault="002D2D00" w:rsidP="002D2D00">
            <w:r>
              <w:t>6</w:t>
            </w:r>
          </w:p>
          <w:p w14:paraId="5E389095" w14:textId="77777777" w:rsidR="002D2D00" w:rsidRDefault="002D2D00" w:rsidP="002D2D00">
            <w:r>
              <w:t>7</w:t>
            </w:r>
          </w:p>
        </w:tc>
        <w:tc>
          <w:tcPr>
            <w:tcW w:w="9930" w:type="dxa"/>
            <w:vAlign w:val="center"/>
            <w:hideMark/>
          </w:tcPr>
          <w:p w14:paraId="3B0F8D68" w14:textId="77777777" w:rsidR="002D2D00" w:rsidRDefault="002D2D00" w:rsidP="002D2D00">
            <w:r>
              <w:rPr>
                <w:rStyle w:val="HTMLCode"/>
                <w:rFonts w:eastAsiaTheme="minorHAnsi"/>
              </w:rPr>
              <w:t>CREATE</w:t>
            </w:r>
            <w:r>
              <w:t xml:space="preserve"> </w:t>
            </w:r>
            <w:r>
              <w:rPr>
                <w:rStyle w:val="HTMLCode"/>
                <w:rFonts w:eastAsiaTheme="minorHAnsi"/>
              </w:rPr>
              <w:t>OR</w:t>
            </w:r>
            <w:r>
              <w:t xml:space="preserve"> </w:t>
            </w:r>
            <w:r>
              <w:rPr>
                <w:rStyle w:val="HTMLCode"/>
                <w:rFonts w:eastAsiaTheme="minorHAnsi"/>
              </w:rPr>
              <w:t>REPLACE</w:t>
            </w:r>
            <w:r>
              <w:t xml:space="preserve"> </w:t>
            </w:r>
            <w:r>
              <w:rPr>
                <w:rStyle w:val="HTMLCode"/>
                <w:rFonts w:eastAsiaTheme="minorHAnsi"/>
              </w:rPr>
              <w:t>TRIGGER</w:t>
            </w:r>
            <w:r>
              <w:t xml:space="preserve"> </w:t>
            </w:r>
            <w:proofErr w:type="spellStart"/>
            <w:r>
              <w:rPr>
                <w:rStyle w:val="HTMLCode"/>
                <w:rFonts w:eastAsiaTheme="minorHAnsi"/>
              </w:rPr>
              <w:t>tr_Io_Insert</w:t>
            </w:r>
            <w:proofErr w:type="spellEnd"/>
          </w:p>
          <w:p w14:paraId="5EB09596" w14:textId="77777777" w:rsidR="002D2D00" w:rsidRDefault="002D2D00" w:rsidP="002D2D00">
            <w:r>
              <w:rPr>
                <w:rStyle w:val="HTMLCode"/>
                <w:rFonts w:eastAsiaTheme="minorHAnsi"/>
              </w:rPr>
              <w:t>INSTEAD</w:t>
            </w:r>
            <w:r>
              <w:t xml:space="preserve"> </w:t>
            </w:r>
            <w:r>
              <w:rPr>
                <w:rStyle w:val="HTMLCode"/>
                <w:rFonts w:eastAsiaTheme="minorHAnsi"/>
              </w:rPr>
              <w:t>OF</w:t>
            </w:r>
            <w:r>
              <w:t xml:space="preserve"> </w:t>
            </w:r>
            <w:r>
              <w:rPr>
                <w:rStyle w:val="HTMLCode"/>
                <w:rFonts w:eastAsiaTheme="minorHAnsi"/>
              </w:rPr>
              <w:t>INSERT</w:t>
            </w:r>
            <w:r>
              <w:t xml:space="preserve"> </w:t>
            </w:r>
            <w:r>
              <w:rPr>
                <w:rStyle w:val="HTMLCode"/>
                <w:rFonts w:eastAsiaTheme="minorHAnsi"/>
              </w:rPr>
              <w:t>ON</w:t>
            </w:r>
            <w:r>
              <w:t xml:space="preserve"> </w:t>
            </w:r>
            <w:proofErr w:type="spellStart"/>
            <w:r>
              <w:rPr>
                <w:rStyle w:val="HTMLCode"/>
                <w:rFonts w:eastAsiaTheme="minorHAnsi"/>
              </w:rPr>
              <w:t>vw_rebellionrider</w:t>
            </w:r>
            <w:proofErr w:type="spellEnd"/>
          </w:p>
          <w:p w14:paraId="37678E48" w14:textId="77777777" w:rsidR="002D2D00" w:rsidRDefault="002D2D00" w:rsidP="002D2D00">
            <w:r>
              <w:rPr>
                <w:rStyle w:val="HTMLCode"/>
                <w:rFonts w:eastAsiaTheme="minorHAnsi"/>
              </w:rPr>
              <w:t>FOR</w:t>
            </w:r>
            <w:r>
              <w:t xml:space="preserve"> </w:t>
            </w:r>
            <w:r>
              <w:rPr>
                <w:rStyle w:val="HTMLCode"/>
                <w:rFonts w:eastAsiaTheme="minorHAnsi"/>
              </w:rPr>
              <w:t>EACH ROW</w:t>
            </w:r>
          </w:p>
          <w:p w14:paraId="1ACA447D" w14:textId="77777777" w:rsidR="002D2D00" w:rsidRDefault="002D2D00" w:rsidP="002D2D00">
            <w:r>
              <w:rPr>
                <w:rStyle w:val="HTMLCode"/>
                <w:rFonts w:eastAsiaTheme="minorHAnsi"/>
              </w:rPr>
              <w:t>BEGIN</w:t>
            </w:r>
          </w:p>
          <w:p w14:paraId="5CB22B34" w14:textId="77777777" w:rsidR="002D2D00" w:rsidRDefault="002D2D00" w:rsidP="002D2D00">
            <w:r>
              <w:rPr>
                <w:rStyle w:val="HTMLCode"/>
                <w:rFonts w:eastAsiaTheme="minorHAnsi"/>
              </w:rPr>
              <w:t>  INSERT</w:t>
            </w:r>
            <w:r>
              <w:t xml:space="preserve"> </w:t>
            </w:r>
            <w:r>
              <w:rPr>
                <w:rStyle w:val="HTMLCode"/>
                <w:rFonts w:eastAsiaTheme="minorHAnsi"/>
              </w:rPr>
              <w:t>INTO</w:t>
            </w:r>
            <w:r>
              <w:t xml:space="preserve"> </w:t>
            </w:r>
            <w:r>
              <w:rPr>
                <w:rStyle w:val="HTMLCode"/>
                <w:rFonts w:eastAsiaTheme="minorHAnsi"/>
              </w:rPr>
              <w:t>trainer (</w:t>
            </w:r>
            <w:proofErr w:type="spellStart"/>
            <w:r>
              <w:rPr>
                <w:rStyle w:val="HTMLCode"/>
                <w:rFonts w:eastAsiaTheme="minorHAnsi"/>
              </w:rPr>
              <w:t>full_name</w:t>
            </w:r>
            <w:proofErr w:type="spellEnd"/>
            <w:r>
              <w:rPr>
                <w:rStyle w:val="HTMLCode"/>
                <w:rFonts w:eastAsiaTheme="minorHAnsi"/>
              </w:rPr>
              <w:t>) VALUES</w:t>
            </w:r>
            <w:r>
              <w:t xml:space="preserve"> </w:t>
            </w:r>
            <w:proofErr w:type="gramStart"/>
            <w:r>
              <w:rPr>
                <w:rStyle w:val="HTMLCode"/>
                <w:rFonts w:eastAsiaTheme="minorHAnsi"/>
              </w:rPr>
              <w:t>(:</w:t>
            </w:r>
            <w:proofErr w:type="spellStart"/>
            <w:r>
              <w:rPr>
                <w:rStyle w:val="HTMLCode"/>
                <w:rFonts w:eastAsiaTheme="minorHAnsi"/>
              </w:rPr>
              <w:t>new</w:t>
            </w:r>
            <w:proofErr w:type="gramEnd"/>
            <w:r>
              <w:rPr>
                <w:rStyle w:val="HTMLCode"/>
                <w:rFonts w:eastAsiaTheme="minorHAnsi"/>
              </w:rPr>
              <w:t>.full_name</w:t>
            </w:r>
            <w:proofErr w:type="spellEnd"/>
            <w:r>
              <w:rPr>
                <w:rStyle w:val="HTMLCode"/>
                <w:rFonts w:eastAsiaTheme="minorHAnsi"/>
              </w:rPr>
              <w:t>);</w:t>
            </w:r>
          </w:p>
          <w:p w14:paraId="3A3041C8" w14:textId="77777777" w:rsidR="002D2D00" w:rsidRDefault="002D2D00" w:rsidP="002D2D00">
            <w:r>
              <w:rPr>
                <w:rStyle w:val="HTMLCode"/>
                <w:rFonts w:eastAsiaTheme="minorHAnsi"/>
              </w:rPr>
              <w:t>  INSERT</w:t>
            </w:r>
            <w:r>
              <w:t xml:space="preserve"> </w:t>
            </w:r>
            <w:r>
              <w:rPr>
                <w:rStyle w:val="HTMLCode"/>
                <w:rFonts w:eastAsiaTheme="minorHAnsi"/>
              </w:rPr>
              <w:t>INTO</w:t>
            </w:r>
            <w:r>
              <w:t xml:space="preserve"> </w:t>
            </w:r>
            <w:r>
              <w:rPr>
                <w:rStyle w:val="HTMLCode"/>
                <w:rFonts w:eastAsiaTheme="minorHAnsi"/>
              </w:rPr>
              <w:t>subject (</w:t>
            </w:r>
            <w:proofErr w:type="spellStart"/>
            <w:r>
              <w:rPr>
                <w:rStyle w:val="HTMLCode"/>
                <w:rFonts w:eastAsiaTheme="minorHAnsi"/>
              </w:rPr>
              <w:t>subject_name</w:t>
            </w:r>
            <w:proofErr w:type="spellEnd"/>
            <w:r>
              <w:rPr>
                <w:rStyle w:val="HTMLCode"/>
                <w:rFonts w:eastAsiaTheme="minorHAnsi"/>
              </w:rPr>
              <w:t>) VALUES</w:t>
            </w:r>
            <w:r>
              <w:t xml:space="preserve"> </w:t>
            </w:r>
            <w:proofErr w:type="gramStart"/>
            <w:r>
              <w:rPr>
                <w:rStyle w:val="HTMLCode"/>
                <w:rFonts w:eastAsiaTheme="minorHAnsi"/>
              </w:rPr>
              <w:t>(:</w:t>
            </w:r>
            <w:proofErr w:type="spellStart"/>
            <w:r>
              <w:rPr>
                <w:rStyle w:val="HTMLCode"/>
                <w:rFonts w:eastAsiaTheme="minorHAnsi"/>
              </w:rPr>
              <w:t>new</w:t>
            </w:r>
            <w:proofErr w:type="gramEnd"/>
            <w:r>
              <w:rPr>
                <w:rStyle w:val="HTMLCode"/>
                <w:rFonts w:eastAsiaTheme="minorHAnsi"/>
              </w:rPr>
              <w:t>.subject_name</w:t>
            </w:r>
            <w:proofErr w:type="spellEnd"/>
            <w:r>
              <w:rPr>
                <w:rStyle w:val="HTMLCode"/>
                <w:rFonts w:eastAsiaTheme="minorHAnsi"/>
              </w:rPr>
              <w:t>);</w:t>
            </w:r>
          </w:p>
          <w:p w14:paraId="685871F7" w14:textId="77777777" w:rsidR="002D2D00" w:rsidRDefault="002D2D00" w:rsidP="002D2D00">
            <w:r>
              <w:rPr>
                <w:rStyle w:val="HTMLCode"/>
                <w:rFonts w:eastAsiaTheme="minorHAnsi"/>
              </w:rPr>
              <w:t>END</w:t>
            </w:r>
          </w:p>
        </w:tc>
      </w:tr>
    </w:tbl>
    <w:p w14:paraId="6F6980FA" w14:textId="6FC81FDC" w:rsidR="002D2D00" w:rsidRDefault="002D2D00" w:rsidP="002D2D00">
      <w:pPr>
        <w:pStyle w:val="NormalWeb"/>
        <w:spacing w:before="0" w:beforeAutospacing="0" w:after="390" w:afterAutospacing="0"/>
        <w:rPr>
          <w:rFonts w:ascii="Verdana" w:hAnsi="Verdana"/>
          <w:color w:val="222222"/>
          <w:sz w:val="23"/>
          <w:szCs w:val="23"/>
        </w:rPr>
      </w:pPr>
      <w:r>
        <w:rPr>
          <w:rFonts w:ascii="Verdana" w:hAnsi="Verdana"/>
          <w:color w:val="222222"/>
          <w:sz w:val="23"/>
          <w:szCs w:val="23"/>
        </w:rPr>
        <w:lastRenderedPageBreak/>
        <w:t xml:space="preserve">On successful execution, this trigger will insert a new row of data into both the underlying tables of the view </w:t>
      </w:r>
      <w:proofErr w:type="spellStart"/>
      <w:r>
        <w:rPr>
          <w:rFonts w:ascii="Verdana" w:hAnsi="Verdana"/>
          <w:color w:val="222222"/>
          <w:sz w:val="23"/>
          <w:szCs w:val="23"/>
        </w:rPr>
        <w:t>vw_rebellionrider</w:t>
      </w:r>
      <w:proofErr w:type="spellEnd"/>
      <w:r>
        <w:rPr>
          <w:rFonts w:ascii="Verdana" w:hAnsi="Verdana"/>
          <w:color w:val="222222"/>
          <w:sz w:val="23"/>
          <w:szCs w:val="23"/>
        </w:rPr>
        <w:t>. You can confirm that by executing an insert DML over the view.</w:t>
      </w:r>
    </w:p>
    <w:p w14:paraId="572C457E" w14:textId="77777777" w:rsidR="00F01FDC" w:rsidRDefault="00F01FDC" w:rsidP="00F01FDC">
      <w:pPr>
        <w:pStyle w:val="Heading1"/>
        <w:spacing w:before="0" w:beforeAutospacing="0" w:after="105" w:afterAutospacing="0" w:line="720" w:lineRule="atLeast"/>
        <w:rPr>
          <w:rFonts w:ascii="Roboto Condensed" w:hAnsi="Roboto Condensed"/>
          <w:color w:val="111111"/>
          <w:spacing w:val="5"/>
          <w:sz w:val="63"/>
          <w:szCs w:val="63"/>
        </w:rPr>
      </w:pPr>
      <w:r>
        <w:rPr>
          <w:rFonts w:ascii="Roboto Condensed" w:hAnsi="Roboto Condensed"/>
          <w:color w:val="111111"/>
          <w:spacing w:val="5"/>
          <w:sz w:val="63"/>
          <w:szCs w:val="63"/>
        </w:rPr>
        <w:t xml:space="preserve">How </w:t>
      </w:r>
      <w:proofErr w:type="gramStart"/>
      <w:r>
        <w:rPr>
          <w:rFonts w:ascii="Roboto Condensed" w:hAnsi="Roboto Condensed"/>
          <w:color w:val="111111"/>
          <w:spacing w:val="5"/>
          <w:sz w:val="63"/>
          <w:szCs w:val="63"/>
        </w:rPr>
        <w:t>To</w:t>
      </w:r>
      <w:proofErr w:type="gramEnd"/>
      <w:r>
        <w:rPr>
          <w:rFonts w:ascii="Roboto Condensed" w:hAnsi="Roboto Condensed"/>
          <w:color w:val="111111"/>
          <w:spacing w:val="5"/>
          <w:sz w:val="63"/>
          <w:szCs w:val="63"/>
        </w:rPr>
        <w:t xml:space="preserve"> Create Instead-Of Update Trigger In Oracle PL/SQL</w:t>
      </w:r>
    </w:p>
    <w:p w14:paraId="113E9C8B" w14:textId="374BD1B0" w:rsidR="00F01FDC" w:rsidRDefault="00F01FDC" w:rsidP="00F01FDC">
      <w:pPr>
        <w:spacing w:after="0"/>
        <w:jc w:val="center"/>
        <w:rPr>
          <w:color w:val="000000"/>
          <w:sz w:val="21"/>
          <w:szCs w:val="21"/>
        </w:rPr>
      </w:pPr>
    </w:p>
    <w:p w14:paraId="2A082FA1" w14:textId="77777777" w:rsidR="00F01FDC" w:rsidRDefault="00F01FDC" w:rsidP="00F01FDC">
      <w:pPr>
        <w:pStyle w:val="NormalWeb"/>
        <w:spacing w:before="0" w:beforeAutospacing="0" w:after="390" w:afterAutospacing="0"/>
        <w:rPr>
          <w:rFonts w:ascii="Verdana" w:hAnsi="Verdana"/>
          <w:color w:val="222222"/>
          <w:sz w:val="23"/>
          <w:szCs w:val="23"/>
        </w:rPr>
      </w:pPr>
      <w:r>
        <w:rPr>
          <w:rFonts w:ascii="Verdana" w:hAnsi="Verdana"/>
          <w:color w:val="222222"/>
          <w:sz w:val="23"/>
          <w:szCs w:val="23"/>
        </w:rPr>
        <w:t xml:space="preserve">Similar to Instead-of Insert trigger, which we discussed in the previous tutorial, Instead-of Update trigger overrides default behavior of Update DML operation executed on the view. Execution of Update DML on a complex view is restricted because of the involvement of multiple tables over which your view is created. To override this </w:t>
      </w:r>
      <w:proofErr w:type="gramStart"/>
      <w:r>
        <w:rPr>
          <w:rFonts w:ascii="Verdana" w:hAnsi="Verdana"/>
          <w:color w:val="222222"/>
          <w:sz w:val="23"/>
          <w:szCs w:val="23"/>
        </w:rPr>
        <w:t>restriction</w:t>
      </w:r>
      <w:proofErr w:type="gramEnd"/>
      <w:r>
        <w:rPr>
          <w:rFonts w:ascii="Verdana" w:hAnsi="Verdana"/>
          <w:color w:val="222222"/>
          <w:sz w:val="23"/>
          <w:szCs w:val="23"/>
        </w:rPr>
        <w:t xml:space="preserve"> we can take the help of Instead-Of Update trigger.</w:t>
      </w:r>
    </w:p>
    <w:p w14:paraId="1717F0A2" w14:textId="77777777" w:rsidR="00F01FDC" w:rsidRDefault="00F01FDC" w:rsidP="00F01FDC">
      <w:pPr>
        <w:pStyle w:val="Heading2"/>
        <w:spacing w:before="450" w:beforeAutospacing="0" w:after="300" w:afterAutospacing="0" w:line="570" w:lineRule="atLeast"/>
        <w:rPr>
          <w:rFonts w:ascii="Arial" w:hAnsi="Arial" w:cs="Arial"/>
          <w:b w:val="0"/>
          <w:bCs w:val="0"/>
          <w:color w:val="111111"/>
          <w:sz w:val="41"/>
          <w:szCs w:val="41"/>
        </w:rPr>
      </w:pPr>
      <w:r>
        <w:rPr>
          <w:rStyle w:val="Strong"/>
          <w:rFonts w:ascii="Arial" w:eastAsiaTheme="majorEastAsia" w:hAnsi="Arial" w:cs="Arial"/>
          <w:b/>
          <w:bCs/>
          <w:color w:val="111111"/>
          <w:sz w:val="41"/>
          <w:szCs w:val="41"/>
        </w:rPr>
        <w:t>Instead-Of Update Trigger</w:t>
      </w:r>
    </w:p>
    <w:p w14:paraId="0C7732B9" w14:textId="77777777" w:rsidR="00F01FDC" w:rsidRDefault="00F01FDC" w:rsidP="00F01FDC">
      <w:pPr>
        <w:pStyle w:val="NormalWeb"/>
        <w:spacing w:before="0" w:beforeAutospacing="0" w:after="390" w:afterAutospacing="0"/>
        <w:rPr>
          <w:rFonts w:ascii="Verdana" w:hAnsi="Verdana"/>
          <w:color w:val="222222"/>
          <w:sz w:val="23"/>
          <w:szCs w:val="23"/>
        </w:rPr>
      </w:pPr>
      <w:r>
        <w:rPr>
          <w:rFonts w:ascii="Verdana" w:hAnsi="Verdana"/>
          <w:color w:val="222222"/>
          <w:sz w:val="23"/>
          <w:szCs w:val="23"/>
        </w:rPr>
        <w:t>Instead-of update trigger will override the default behavior of your update operation when you execute the update statement and will let you update the data of the underlying tables over which your view is created.</w:t>
      </w:r>
    </w:p>
    <w:p w14:paraId="53E19BB4" w14:textId="77777777" w:rsidR="00F01FDC" w:rsidRDefault="00F01FDC" w:rsidP="00F01FDC">
      <w:pPr>
        <w:pStyle w:val="Heading3"/>
        <w:spacing w:before="405" w:beforeAutospacing="0" w:after="255" w:afterAutospacing="0" w:line="450" w:lineRule="atLeast"/>
        <w:rPr>
          <w:rFonts w:ascii="Arial" w:hAnsi="Arial" w:cs="Arial"/>
          <w:b w:val="0"/>
          <w:bCs w:val="0"/>
          <w:color w:val="111111"/>
          <w:sz w:val="33"/>
          <w:szCs w:val="33"/>
        </w:rPr>
      </w:pPr>
      <w:r>
        <w:rPr>
          <w:rStyle w:val="Strong"/>
          <w:rFonts w:ascii="Arial" w:eastAsiaTheme="majorEastAsia" w:hAnsi="Arial" w:cs="Arial"/>
          <w:b/>
          <w:bCs/>
          <w:color w:val="111111"/>
          <w:sz w:val="33"/>
          <w:szCs w:val="33"/>
        </w:rPr>
        <w:t>Example:</w:t>
      </w:r>
    </w:p>
    <w:p w14:paraId="111F2096" w14:textId="77777777" w:rsidR="00F01FDC" w:rsidRDefault="00F01FDC" w:rsidP="00F01FDC">
      <w:pPr>
        <w:pStyle w:val="NormalWeb"/>
        <w:spacing w:before="0" w:beforeAutospacing="0" w:after="390" w:afterAutospacing="0"/>
        <w:rPr>
          <w:rFonts w:ascii="Verdana" w:hAnsi="Verdana"/>
          <w:color w:val="222222"/>
          <w:sz w:val="23"/>
          <w:szCs w:val="23"/>
        </w:rPr>
      </w:pPr>
      <w:r>
        <w:rPr>
          <w:rFonts w:ascii="Verdana" w:hAnsi="Verdana"/>
          <w:color w:val="222222"/>
          <w:sz w:val="23"/>
          <w:szCs w:val="23"/>
        </w:rPr>
        <w:t>Tables (Trainer and Subject) and View (</w:t>
      </w:r>
      <w:proofErr w:type="spellStart"/>
      <w:r>
        <w:rPr>
          <w:rFonts w:ascii="Verdana" w:hAnsi="Verdana"/>
          <w:color w:val="222222"/>
          <w:sz w:val="23"/>
          <w:szCs w:val="23"/>
        </w:rPr>
        <w:t>VW_RebellionRider</w:t>
      </w:r>
      <w:proofErr w:type="spellEnd"/>
      <w:r>
        <w:rPr>
          <w:rFonts w:ascii="Verdana" w:hAnsi="Verdana"/>
          <w:color w:val="222222"/>
          <w:sz w:val="23"/>
          <w:szCs w:val="23"/>
        </w:rPr>
        <w:t>) used in this example are the same as the ones we created in the previous tutorial.</w:t>
      </w:r>
    </w:p>
    <w:tbl>
      <w:tblPr>
        <w:tblW w:w="10440" w:type="dxa"/>
        <w:tblCellMar>
          <w:left w:w="0" w:type="dxa"/>
          <w:right w:w="0" w:type="dxa"/>
        </w:tblCellMar>
        <w:tblLook w:val="04A0" w:firstRow="1" w:lastRow="0" w:firstColumn="1" w:lastColumn="0" w:noHBand="0" w:noVBand="1"/>
      </w:tblPr>
      <w:tblGrid>
        <w:gridCol w:w="630"/>
        <w:gridCol w:w="9810"/>
      </w:tblGrid>
      <w:tr w:rsidR="00F01FDC" w14:paraId="5B3E4E79" w14:textId="77777777" w:rsidTr="00F01FDC">
        <w:tc>
          <w:tcPr>
            <w:tcW w:w="0" w:type="auto"/>
            <w:vAlign w:val="center"/>
            <w:hideMark/>
          </w:tcPr>
          <w:p w14:paraId="7231C5F3" w14:textId="77777777" w:rsidR="00F01FDC" w:rsidRDefault="00F01FDC" w:rsidP="00F01FDC">
            <w:pPr>
              <w:rPr>
                <w:rFonts w:ascii="Times New Roman" w:hAnsi="Times New Roman"/>
                <w:sz w:val="24"/>
                <w:szCs w:val="24"/>
              </w:rPr>
            </w:pPr>
            <w:r>
              <w:t>1</w:t>
            </w:r>
          </w:p>
          <w:p w14:paraId="7A83E29A" w14:textId="77777777" w:rsidR="00F01FDC" w:rsidRDefault="00F01FDC" w:rsidP="00F01FDC">
            <w:r>
              <w:t>2</w:t>
            </w:r>
          </w:p>
          <w:p w14:paraId="30991A5E" w14:textId="77777777" w:rsidR="00F01FDC" w:rsidRDefault="00F01FDC" w:rsidP="00F01FDC">
            <w:r>
              <w:t>3</w:t>
            </w:r>
          </w:p>
          <w:p w14:paraId="7C955BB1" w14:textId="77777777" w:rsidR="00F01FDC" w:rsidRDefault="00F01FDC" w:rsidP="00F01FDC">
            <w:r>
              <w:t>4</w:t>
            </w:r>
          </w:p>
          <w:p w14:paraId="08EB8373" w14:textId="77777777" w:rsidR="00F01FDC" w:rsidRDefault="00F01FDC" w:rsidP="00F01FDC">
            <w:r>
              <w:t>5</w:t>
            </w:r>
          </w:p>
          <w:p w14:paraId="4E1E86DA" w14:textId="77777777" w:rsidR="00F01FDC" w:rsidRDefault="00F01FDC" w:rsidP="00F01FDC">
            <w:r>
              <w:t>6</w:t>
            </w:r>
          </w:p>
          <w:p w14:paraId="04283C41" w14:textId="77777777" w:rsidR="00F01FDC" w:rsidRDefault="00F01FDC" w:rsidP="00F01FDC">
            <w:r>
              <w:t>7</w:t>
            </w:r>
          </w:p>
          <w:p w14:paraId="169C420A" w14:textId="77777777" w:rsidR="00F01FDC" w:rsidRDefault="00F01FDC" w:rsidP="00F01FDC">
            <w:r>
              <w:lastRenderedPageBreak/>
              <w:t>8</w:t>
            </w:r>
          </w:p>
          <w:p w14:paraId="039E247F" w14:textId="77777777" w:rsidR="00F01FDC" w:rsidRDefault="00F01FDC" w:rsidP="00F01FDC">
            <w:r>
              <w:t>9</w:t>
            </w:r>
          </w:p>
          <w:p w14:paraId="64EACBB7" w14:textId="77777777" w:rsidR="00F01FDC" w:rsidRDefault="00F01FDC" w:rsidP="00F01FDC">
            <w:r>
              <w:t>10</w:t>
            </w:r>
          </w:p>
        </w:tc>
        <w:tc>
          <w:tcPr>
            <w:tcW w:w="9810" w:type="dxa"/>
            <w:vAlign w:val="center"/>
            <w:hideMark/>
          </w:tcPr>
          <w:p w14:paraId="1E96126F" w14:textId="77777777" w:rsidR="00F01FDC" w:rsidRDefault="00F01FDC" w:rsidP="00F01FDC">
            <w:r>
              <w:rPr>
                <w:rStyle w:val="HTMLCode"/>
                <w:rFonts w:eastAsiaTheme="minorHAnsi"/>
              </w:rPr>
              <w:lastRenderedPageBreak/>
              <w:t>CREATE</w:t>
            </w:r>
            <w:r>
              <w:t xml:space="preserve"> </w:t>
            </w:r>
            <w:r>
              <w:rPr>
                <w:rStyle w:val="HTMLCode"/>
                <w:rFonts w:eastAsiaTheme="minorHAnsi"/>
              </w:rPr>
              <w:t>OR</w:t>
            </w:r>
            <w:r>
              <w:t xml:space="preserve"> </w:t>
            </w:r>
            <w:r>
              <w:rPr>
                <w:rStyle w:val="HTMLCode"/>
                <w:rFonts w:eastAsiaTheme="minorHAnsi"/>
              </w:rPr>
              <w:t>REPLACE</w:t>
            </w:r>
            <w:r>
              <w:t xml:space="preserve"> </w:t>
            </w:r>
            <w:r>
              <w:rPr>
                <w:rStyle w:val="HTMLCode"/>
                <w:rFonts w:eastAsiaTheme="minorHAnsi"/>
              </w:rPr>
              <w:t>TRIGGER</w:t>
            </w:r>
            <w:r>
              <w:t xml:space="preserve"> </w:t>
            </w:r>
            <w:proofErr w:type="spellStart"/>
            <w:r>
              <w:rPr>
                <w:rStyle w:val="HTMLCode"/>
                <w:rFonts w:eastAsiaTheme="minorHAnsi"/>
              </w:rPr>
              <w:t>io_update</w:t>
            </w:r>
            <w:proofErr w:type="spellEnd"/>
          </w:p>
          <w:p w14:paraId="7E4DF5D3" w14:textId="77777777" w:rsidR="00F01FDC" w:rsidRDefault="00F01FDC" w:rsidP="00F01FDC">
            <w:r>
              <w:rPr>
                <w:rStyle w:val="HTMLCode"/>
                <w:rFonts w:eastAsiaTheme="minorHAnsi"/>
              </w:rPr>
              <w:t>INSTEAD</w:t>
            </w:r>
            <w:r>
              <w:t xml:space="preserve"> </w:t>
            </w:r>
            <w:r>
              <w:rPr>
                <w:rStyle w:val="HTMLCode"/>
                <w:rFonts w:eastAsiaTheme="minorHAnsi"/>
              </w:rPr>
              <w:t>OF</w:t>
            </w:r>
            <w:r>
              <w:t xml:space="preserve"> </w:t>
            </w:r>
            <w:r>
              <w:rPr>
                <w:rStyle w:val="HTMLCode"/>
                <w:rFonts w:eastAsiaTheme="minorHAnsi"/>
              </w:rPr>
              <w:t>UPDATE</w:t>
            </w:r>
            <w:r>
              <w:t xml:space="preserve"> </w:t>
            </w:r>
            <w:r>
              <w:rPr>
                <w:rStyle w:val="HTMLCode"/>
                <w:rFonts w:eastAsiaTheme="minorHAnsi"/>
              </w:rPr>
              <w:t>ON</w:t>
            </w:r>
            <w:r>
              <w:t xml:space="preserve"> </w:t>
            </w:r>
            <w:proofErr w:type="spellStart"/>
            <w:r>
              <w:rPr>
                <w:rStyle w:val="HTMLCode"/>
                <w:rFonts w:eastAsiaTheme="minorHAnsi"/>
              </w:rPr>
              <w:t>vw_rebellionrider</w:t>
            </w:r>
            <w:proofErr w:type="spellEnd"/>
          </w:p>
          <w:p w14:paraId="0FDCA720" w14:textId="77777777" w:rsidR="00F01FDC" w:rsidRDefault="00F01FDC" w:rsidP="00F01FDC">
            <w:r>
              <w:rPr>
                <w:rStyle w:val="HTMLCode"/>
                <w:rFonts w:eastAsiaTheme="minorHAnsi"/>
              </w:rPr>
              <w:t>FOR</w:t>
            </w:r>
            <w:r>
              <w:t xml:space="preserve"> </w:t>
            </w:r>
            <w:r>
              <w:rPr>
                <w:rStyle w:val="HTMLCode"/>
                <w:rFonts w:eastAsiaTheme="minorHAnsi"/>
              </w:rPr>
              <w:t>EACH ROW</w:t>
            </w:r>
          </w:p>
          <w:p w14:paraId="1F0439B0" w14:textId="77777777" w:rsidR="00F01FDC" w:rsidRDefault="00F01FDC" w:rsidP="00F01FDC">
            <w:r>
              <w:rPr>
                <w:rStyle w:val="HTMLCode"/>
                <w:rFonts w:eastAsiaTheme="minorHAnsi"/>
              </w:rPr>
              <w:t>BEGIN</w:t>
            </w:r>
          </w:p>
          <w:p w14:paraId="0025DE39" w14:textId="77777777" w:rsidR="00F01FDC" w:rsidRDefault="00F01FDC" w:rsidP="00F01FDC">
            <w:r>
              <w:rPr>
                <w:rStyle w:val="HTMLCode"/>
                <w:rFonts w:eastAsiaTheme="minorHAnsi"/>
              </w:rPr>
              <w:t>  UPDATE</w:t>
            </w:r>
            <w:r>
              <w:t xml:space="preserve"> </w:t>
            </w:r>
            <w:r>
              <w:rPr>
                <w:rStyle w:val="HTMLCode"/>
                <w:rFonts w:eastAsiaTheme="minorHAnsi"/>
              </w:rPr>
              <w:t>trainer SET</w:t>
            </w:r>
            <w:r>
              <w:t xml:space="preserve"> </w:t>
            </w:r>
            <w:r>
              <w:rPr>
                <w:rStyle w:val="HTMLCode"/>
                <w:rFonts w:eastAsiaTheme="minorHAnsi"/>
              </w:rPr>
              <w:t xml:space="preserve">FULL_NAME </w:t>
            </w:r>
            <w:proofErr w:type="gramStart"/>
            <w:r>
              <w:rPr>
                <w:rStyle w:val="HTMLCode"/>
                <w:rFonts w:eastAsiaTheme="minorHAnsi"/>
              </w:rPr>
              <w:t>= :</w:t>
            </w:r>
            <w:proofErr w:type="spellStart"/>
            <w:r>
              <w:rPr>
                <w:rStyle w:val="HTMLCode"/>
                <w:rFonts w:eastAsiaTheme="minorHAnsi"/>
              </w:rPr>
              <w:t>new</w:t>
            </w:r>
            <w:proofErr w:type="gramEnd"/>
            <w:r>
              <w:rPr>
                <w:rStyle w:val="HTMLCode"/>
                <w:rFonts w:eastAsiaTheme="minorHAnsi"/>
              </w:rPr>
              <w:t>.full_name</w:t>
            </w:r>
            <w:proofErr w:type="spellEnd"/>
            <w:r>
              <w:rPr>
                <w:rStyle w:val="HTMLCode"/>
                <w:rFonts w:eastAsiaTheme="minorHAnsi"/>
              </w:rPr>
              <w:t xml:space="preserve"> </w:t>
            </w:r>
          </w:p>
          <w:p w14:paraId="47CAD68C" w14:textId="77777777" w:rsidR="00F01FDC" w:rsidRDefault="00F01FDC" w:rsidP="00F01FDC">
            <w:r>
              <w:rPr>
                <w:rStyle w:val="HTMLCode"/>
                <w:rFonts w:eastAsiaTheme="minorHAnsi"/>
              </w:rPr>
              <w:t>  WHERE</w:t>
            </w:r>
            <w:r>
              <w:t xml:space="preserve"> </w:t>
            </w:r>
            <w:r>
              <w:rPr>
                <w:rStyle w:val="HTMLCode"/>
                <w:rFonts w:eastAsiaTheme="minorHAnsi"/>
              </w:rPr>
              <w:t xml:space="preserve">FULL_NAME </w:t>
            </w:r>
            <w:proofErr w:type="gramStart"/>
            <w:r>
              <w:rPr>
                <w:rStyle w:val="HTMLCode"/>
                <w:rFonts w:eastAsiaTheme="minorHAnsi"/>
              </w:rPr>
              <w:t>= :</w:t>
            </w:r>
            <w:proofErr w:type="spellStart"/>
            <w:r>
              <w:rPr>
                <w:rStyle w:val="HTMLCode"/>
                <w:rFonts w:eastAsiaTheme="minorHAnsi"/>
              </w:rPr>
              <w:t>old</w:t>
            </w:r>
            <w:proofErr w:type="gramEnd"/>
            <w:r>
              <w:rPr>
                <w:rStyle w:val="HTMLCode"/>
                <w:rFonts w:eastAsiaTheme="minorHAnsi"/>
              </w:rPr>
              <w:t>.full_name</w:t>
            </w:r>
            <w:proofErr w:type="spellEnd"/>
            <w:r>
              <w:rPr>
                <w:rStyle w:val="HTMLCode"/>
                <w:rFonts w:eastAsiaTheme="minorHAnsi"/>
              </w:rPr>
              <w:t>;</w:t>
            </w:r>
          </w:p>
          <w:p w14:paraId="4B958849" w14:textId="77777777" w:rsidR="00F01FDC" w:rsidRDefault="00F01FDC" w:rsidP="00F01FDC">
            <w:r>
              <w:rPr>
                <w:rStyle w:val="HTMLCode"/>
                <w:rFonts w:eastAsiaTheme="minorHAnsi"/>
              </w:rPr>
              <w:t>  UPDATE</w:t>
            </w:r>
            <w:r>
              <w:t xml:space="preserve"> </w:t>
            </w:r>
            <w:r>
              <w:rPr>
                <w:rStyle w:val="HTMLCode"/>
                <w:rFonts w:eastAsiaTheme="minorHAnsi"/>
              </w:rPr>
              <w:t>subject SET</w:t>
            </w:r>
            <w:r>
              <w:t xml:space="preserve"> </w:t>
            </w:r>
            <w:proofErr w:type="spellStart"/>
            <w:r>
              <w:rPr>
                <w:rStyle w:val="HTMLCode"/>
                <w:rFonts w:eastAsiaTheme="minorHAnsi"/>
              </w:rPr>
              <w:t>subject_NAME</w:t>
            </w:r>
            <w:proofErr w:type="spellEnd"/>
            <w:r>
              <w:rPr>
                <w:rStyle w:val="HTMLCode"/>
                <w:rFonts w:eastAsiaTheme="minorHAnsi"/>
              </w:rPr>
              <w:t xml:space="preserve"> </w:t>
            </w:r>
            <w:proofErr w:type="gramStart"/>
            <w:r>
              <w:rPr>
                <w:rStyle w:val="HTMLCode"/>
                <w:rFonts w:eastAsiaTheme="minorHAnsi"/>
              </w:rPr>
              <w:t>= :</w:t>
            </w:r>
            <w:proofErr w:type="spellStart"/>
            <w:r>
              <w:rPr>
                <w:rStyle w:val="HTMLCode"/>
                <w:rFonts w:eastAsiaTheme="minorHAnsi"/>
              </w:rPr>
              <w:t>new</w:t>
            </w:r>
            <w:proofErr w:type="gramEnd"/>
            <w:r>
              <w:rPr>
                <w:rStyle w:val="HTMLCode"/>
                <w:rFonts w:eastAsiaTheme="minorHAnsi"/>
              </w:rPr>
              <w:t>.subject_name</w:t>
            </w:r>
            <w:proofErr w:type="spellEnd"/>
            <w:r>
              <w:rPr>
                <w:rStyle w:val="HTMLCode"/>
                <w:rFonts w:eastAsiaTheme="minorHAnsi"/>
              </w:rPr>
              <w:t xml:space="preserve"> </w:t>
            </w:r>
          </w:p>
          <w:p w14:paraId="429A2F10" w14:textId="77777777" w:rsidR="00F01FDC" w:rsidRDefault="00F01FDC" w:rsidP="00F01FDC">
            <w:r>
              <w:rPr>
                <w:rStyle w:val="HTMLCode"/>
                <w:rFonts w:eastAsiaTheme="minorHAnsi"/>
              </w:rPr>
              <w:t>  WHERE</w:t>
            </w:r>
            <w:r>
              <w:t xml:space="preserve"> </w:t>
            </w:r>
            <w:proofErr w:type="spellStart"/>
            <w:r>
              <w:rPr>
                <w:rStyle w:val="HTMLCode"/>
                <w:rFonts w:eastAsiaTheme="minorHAnsi"/>
              </w:rPr>
              <w:t>subject_NAME</w:t>
            </w:r>
            <w:proofErr w:type="spellEnd"/>
            <w:r>
              <w:rPr>
                <w:rStyle w:val="HTMLCode"/>
                <w:rFonts w:eastAsiaTheme="minorHAnsi"/>
              </w:rPr>
              <w:t xml:space="preserve"> </w:t>
            </w:r>
            <w:proofErr w:type="gramStart"/>
            <w:r>
              <w:rPr>
                <w:rStyle w:val="HTMLCode"/>
                <w:rFonts w:eastAsiaTheme="minorHAnsi"/>
              </w:rPr>
              <w:t>= :</w:t>
            </w:r>
            <w:proofErr w:type="spellStart"/>
            <w:r>
              <w:rPr>
                <w:rStyle w:val="HTMLCode"/>
                <w:rFonts w:eastAsiaTheme="minorHAnsi"/>
              </w:rPr>
              <w:t>old</w:t>
            </w:r>
            <w:proofErr w:type="gramEnd"/>
            <w:r>
              <w:rPr>
                <w:rStyle w:val="HTMLCode"/>
                <w:rFonts w:eastAsiaTheme="minorHAnsi"/>
              </w:rPr>
              <w:t>.subject_name</w:t>
            </w:r>
            <w:proofErr w:type="spellEnd"/>
            <w:r>
              <w:rPr>
                <w:rStyle w:val="HTMLCode"/>
                <w:rFonts w:eastAsiaTheme="minorHAnsi"/>
              </w:rPr>
              <w:t>;</w:t>
            </w:r>
          </w:p>
          <w:p w14:paraId="300C4AC9" w14:textId="77777777" w:rsidR="00F01FDC" w:rsidRDefault="00F01FDC" w:rsidP="00F01FDC">
            <w:r>
              <w:rPr>
                <w:rStyle w:val="HTMLCode"/>
                <w:rFonts w:eastAsiaTheme="minorHAnsi"/>
              </w:rPr>
              <w:lastRenderedPageBreak/>
              <w:t>END;</w:t>
            </w:r>
          </w:p>
          <w:p w14:paraId="629DCFEB" w14:textId="77777777" w:rsidR="00F01FDC" w:rsidRDefault="00F01FDC" w:rsidP="00F01FDC">
            <w:r>
              <w:rPr>
                <w:rStyle w:val="HTMLCode"/>
                <w:rFonts w:eastAsiaTheme="minorHAnsi"/>
              </w:rPr>
              <w:t>/</w:t>
            </w:r>
          </w:p>
        </w:tc>
      </w:tr>
    </w:tbl>
    <w:p w14:paraId="00556B93" w14:textId="24B3F640" w:rsidR="00F01FDC" w:rsidRDefault="00F01FDC" w:rsidP="00F01FDC">
      <w:pPr>
        <w:pStyle w:val="mannfav"/>
        <w:spacing w:before="0" w:beforeAutospacing="0" w:after="390" w:afterAutospacing="0"/>
        <w:rPr>
          <w:rFonts w:ascii="Verdana" w:hAnsi="Verdana"/>
          <w:color w:val="222222"/>
          <w:sz w:val="23"/>
          <w:szCs w:val="23"/>
        </w:rPr>
      </w:pPr>
      <w:r>
        <w:rPr>
          <w:rFonts w:ascii="Verdana" w:hAnsi="Verdana"/>
          <w:color w:val="222222"/>
          <w:sz w:val="23"/>
          <w:szCs w:val="23"/>
        </w:rPr>
        <w:lastRenderedPageBreak/>
        <w:t>On successful execution this trigger will let you execute an Update DML on the view.</w:t>
      </w:r>
    </w:p>
    <w:p w14:paraId="3799CA05" w14:textId="77777777" w:rsidR="00274304" w:rsidRDefault="00274304" w:rsidP="00274304">
      <w:pPr>
        <w:pStyle w:val="Heading1"/>
        <w:spacing w:before="0" w:beforeAutospacing="0" w:after="105" w:afterAutospacing="0" w:line="720" w:lineRule="atLeast"/>
        <w:rPr>
          <w:rFonts w:ascii="Roboto Condensed" w:hAnsi="Roboto Condensed"/>
          <w:color w:val="111111"/>
          <w:spacing w:val="5"/>
          <w:sz w:val="63"/>
          <w:szCs w:val="63"/>
        </w:rPr>
      </w:pPr>
      <w:r>
        <w:rPr>
          <w:rFonts w:ascii="Roboto Condensed" w:hAnsi="Roboto Condensed"/>
          <w:color w:val="111111"/>
          <w:spacing w:val="5"/>
          <w:sz w:val="63"/>
          <w:szCs w:val="63"/>
        </w:rPr>
        <w:t xml:space="preserve">How </w:t>
      </w:r>
      <w:proofErr w:type="gramStart"/>
      <w:r>
        <w:rPr>
          <w:rFonts w:ascii="Roboto Condensed" w:hAnsi="Roboto Condensed"/>
          <w:color w:val="111111"/>
          <w:spacing w:val="5"/>
          <w:sz w:val="63"/>
          <w:szCs w:val="63"/>
        </w:rPr>
        <w:t>To</w:t>
      </w:r>
      <w:proofErr w:type="gramEnd"/>
      <w:r>
        <w:rPr>
          <w:rFonts w:ascii="Roboto Condensed" w:hAnsi="Roboto Condensed"/>
          <w:color w:val="111111"/>
          <w:spacing w:val="5"/>
          <w:sz w:val="63"/>
          <w:szCs w:val="63"/>
        </w:rPr>
        <w:t xml:space="preserve"> Create Instead-Of DELETE Trigger In Oracle PL/SQL</w:t>
      </w:r>
    </w:p>
    <w:p w14:paraId="48B651B9" w14:textId="77777777" w:rsidR="00274304" w:rsidRDefault="00274304" w:rsidP="00274304">
      <w:pPr>
        <w:pStyle w:val="NormalWeb"/>
        <w:spacing w:before="0" w:beforeAutospacing="0" w:after="390" w:afterAutospacing="0"/>
        <w:rPr>
          <w:rFonts w:ascii="Verdana" w:hAnsi="Verdana"/>
          <w:color w:val="222222"/>
          <w:sz w:val="23"/>
          <w:szCs w:val="23"/>
        </w:rPr>
      </w:pPr>
      <w:r>
        <w:rPr>
          <w:rFonts w:ascii="Verdana" w:hAnsi="Verdana"/>
          <w:color w:val="222222"/>
          <w:sz w:val="23"/>
          <w:szCs w:val="23"/>
        </w:rPr>
        <w:t>Welcome to the last tutorial on the “INSTEAD-OF” triggers in Oracle database. Till so far in this series we have seen how to create INSTEAD-OF INSERT trigger and INSTEAD-OF UPDATE trigger. The only trigger that is left now is the INSTEAD-OF DELETE trigger which we will cover in today’s tutorial.</w:t>
      </w:r>
    </w:p>
    <w:p w14:paraId="1569F7E2" w14:textId="77777777" w:rsidR="00274304" w:rsidRDefault="00274304" w:rsidP="00274304">
      <w:pPr>
        <w:pStyle w:val="NormalWeb"/>
        <w:spacing w:before="0" w:beforeAutospacing="0" w:after="390" w:afterAutospacing="0"/>
        <w:rPr>
          <w:rFonts w:ascii="Verdana" w:hAnsi="Verdana"/>
          <w:color w:val="222222"/>
          <w:sz w:val="23"/>
          <w:szCs w:val="23"/>
        </w:rPr>
      </w:pPr>
      <w:r>
        <w:rPr>
          <w:rFonts w:ascii="Verdana" w:hAnsi="Verdana"/>
          <w:color w:val="222222"/>
          <w:sz w:val="23"/>
          <w:szCs w:val="23"/>
        </w:rPr>
        <w:t>Similar to other instead-of triggers which we have seen in previous tutorial, using INSTEAD-OF DELETE we can override the standard action of Delete DML on a view.</w:t>
      </w:r>
    </w:p>
    <w:p w14:paraId="1D574C21" w14:textId="77777777" w:rsidR="00274304" w:rsidRDefault="00274304" w:rsidP="00274304">
      <w:pPr>
        <w:pStyle w:val="Heading3"/>
        <w:spacing w:before="405" w:beforeAutospacing="0" w:after="255" w:afterAutospacing="0" w:line="450" w:lineRule="atLeast"/>
        <w:rPr>
          <w:rFonts w:ascii="Arial" w:hAnsi="Arial" w:cs="Arial"/>
          <w:b w:val="0"/>
          <w:bCs w:val="0"/>
          <w:color w:val="111111"/>
          <w:sz w:val="33"/>
          <w:szCs w:val="33"/>
        </w:rPr>
      </w:pPr>
      <w:r>
        <w:rPr>
          <w:rStyle w:val="Strong"/>
          <w:rFonts w:ascii="Arial" w:hAnsi="Arial" w:cs="Arial"/>
          <w:b/>
          <w:bCs/>
          <w:color w:val="111111"/>
          <w:sz w:val="33"/>
          <w:szCs w:val="33"/>
        </w:rPr>
        <w:t>Instead-of Delete trigger Example.</w:t>
      </w:r>
    </w:p>
    <w:p w14:paraId="39105C37" w14:textId="77777777" w:rsidR="00274304" w:rsidRDefault="00274304" w:rsidP="00274304">
      <w:pPr>
        <w:pStyle w:val="NormalWeb"/>
        <w:spacing w:before="0" w:beforeAutospacing="0" w:after="390" w:afterAutospacing="0"/>
        <w:rPr>
          <w:rFonts w:ascii="Verdana" w:hAnsi="Verdana"/>
          <w:color w:val="222222"/>
          <w:sz w:val="23"/>
          <w:szCs w:val="23"/>
        </w:rPr>
      </w:pPr>
      <w:r>
        <w:rPr>
          <w:rFonts w:ascii="Verdana" w:hAnsi="Verdana"/>
          <w:color w:val="222222"/>
          <w:sz w:val="23"/>
          <w:szCs w:val="23"/>
        </w:rPr>
        <w:t xml:space="preserve">In this example I will again use the View </w:t>
      </w:r>
      <w:proofErr w:type="spellStart"/>
      <w:r>
        <w:rPr>
          <w:rFonts w:ascii="Verdana" w:hAnsi="Verdana"/>
          <w:color w:val="222222"/>
          <w:sz w:val="23"/>
          <w:szCs w:val="23"/>
        </w:rPr>
        <w:t>VW_RebellionRider</w:t>
      </w:r>
      <w:proofErr w:type="spellEnd"/>
      <w:r>
        <w:rPr>
          <w:rFonts w:ascii="Verdana" w:hAnsi="Verdana"/>
          <w:color w:val="222222"/>
          <w:sz w:val="23"/>
          <w:szCs w:val="23"/>
        </w:rPr>
        <w:t xml:space="preserve"> which we created earlier and have consistently used in this Instead-of trigger series so far.</w:t>
      </w:r>
    </w:p>
    <w:p w14:paraId="43AE75BC" w14:textId="77777777" w:rsidR="00274304" w:rsidRDefault="00274304" w:rsidP="00274304">
      <w:pPr>
        <w:pStyle w:val="NormalWeb"/>
        <w:spacing w:before="0" w:beforeAutospacing="0" w:after="390" w:afterAutospacing="0"/>
        <w:rPr>
          <w:rFonts w:ascii="Verdana" w:hAnsi="Verdana"/>
          <w:color w:val="222222"/>
          <w:sz w:val="23"/>
          <w:szCs w:val="23"/>
        </w:rPr>
      </w:pPr>
      <w:r>
        <w:rPr>
          <w:rFonts w:ascii="Verdana" w:hAnsi="Verdana"/>
          <w:color w:val="222222"/>
          <w:sz w:val="23"/>
          <w:szCs w:val="23"/>
        </w:rPr>
        <w:t xml:space="preserve">Needless to </w:t>
      </w:r>
      <w:proofErr w:type="gramStart"/>
      <w:r>
        <w:rPr>
          <w:rFonts w:ascii="Verdana" w:hAnsi="Verdana"/>
          <w:color w:val="222222"/>
          <w:sz w:val="23"/>
          <w:szCs w:val="23"/>
        </w:rPr>
        <w:t>say</w:t>
      </w:r>
      <w:proofErr w:type="gramEnd"/>
      <w:r>
        <w:rPr>
          <w:rFonts w:ascii="Verdana" w:hAnsi="Verdana"/>
          <w:color w:val="222222"/>
          <w:sz w:val="23"/>
          <w:szCs w:val="23"/>
        </w:rPr>
        <w:t xml:space="preserve"> that executing DELETE DML on this view will return an error because of its non-updatable nature. </w:t>
      </w:r>
      <w:proofErr w:type="gramStart"/>
      <w:r>
        <w:rPr>
          <w:rFonts w:ascii="Verdana" w:hAnsi="Verdana"/>
          <w:color w:val="222222"/>
          <w:sz w:val="23"/>
          <w:szCs w:val="23"/>
        </w:rPr>
        <w:t>Thus</w:t>
      </w:r>
      <w:proofErr w:type="gramEnd"/>
      <w:r>
        <w:rPr>
          <w:rFonts w:ascii="Verdana" w:hAnsi="Verdana"/>
          <w:color w:val="222222"/>
          <w:sz w:val="23"/>
          <w:szCs w:val="23"/>
        </w:rPr>
        <w:t xml:space="preserve"> the only way to perform DELETE DML on this view is by using an Instead of trigger. Let’s quickly create one.</w:t>
      </w:r>
    </w:p>
    <w:tbl>
      <w:tblPr>
        <w:tblW w:w="10440" w:type="dxa"/>
        <w:tblCellMar>
          <w:left w:w="0" w:type="dxa"/>
          <w:right w:w="0" w:type="dxa"/>
        </w:tblCellMar>
        <w:tblLook w:val="04A0" w:firstRow="1" w:lastRow="0" w:firstColumn="1" w:lastColumn="0" w:noHBand="0" w:noVBand="1"/>
      </w:tblPr>
      <w:tblGrid>
        <w:gridCol w:w="510"/>
        <w:gridCol w:w="9930"/>
      </w:tblGrid>
      <w:tr w:rsidR="00274304" w14:paraId="4D537756" w14:textId="77777777" w:rsidTr="00274304">
        <w:tc>
          <w:tcPr>
            <w:tcW w:w="0" w:type="auto"/>
            <w:vAlign w:val="center"/>
            <w:hideMark/>
          </w:tcPr>
          <w:p w14:paraId="16E77947" w14:textId="77777777" w:rsidR="00274304" w:rsidRDefault="00274304" w:rsidP="00274304">
            <w:pPr>
              <w:rPr>
                <w:rFonts w:ascii="Times New Roman" w:hAnsi="Times New Roman"/>
                <w:sz w:val="24"/>
                <w:szCs w:val="24"/>
              </w:rPr>
            </w:pPr>
            <w:r>
              <w:t>1</w:t>
            </w:r>
          </w:p>
          <w:p w14:paraId="49245350" w14:textId="77777777" w:rsidR="00274304" w:rsidRDefault="00274304" w:rsidP="00274304">
            <w:r>
              <w:t>2</w:t>
            </w:r>
          </w:p>
          <w:p w14:paraId="119CF896" w14:textId="77777777" w:rsidR="00274304" w:rsidRDefault="00274304" w:rsidP="00274304">
            <w:r>
              <w:t>3</w:t>
            </w:r>
          </w:p>
          <w:p w14:paraId="4DF941C5" w14:textId="77777777" w:rsidR="00274304" w:rsidRDefault="00274304" w:rsidP="00274304">
            <w:r>
              <w:t>4</w:t>
            </w:r>
          </w:p>
          <w:p w14:paraId="6E5D1401" w14:textId="77777777" w:rsidR="00274304" w:rsidRDefault="00274304" w:rsidP="00274304">
            <w:r>
              <w:t>5</w:t>
            </w:r>
          </w:p>
          <w:p w14:paraId="03D56AB8" w14:textId="77777777" w:rsidR="00274304" w:rsidRDefault="00274304" w:rsidP="00274304">
            <w:r>
              <w:t>6</w:t>
            </w:r>
          </w:p>
          <w:p w14:paraId="2D6BCE2A" w14:textId="77777777" w:rsidR="00274304" w:rsidRDefault="00274304" w:rsidP="00274304">
            <w:r>
              <w:lastRenderedPageBreak/>
              <w:t>7</w:t>
            </w:r>
          </w:p>
          <w:p w14:paraId="1BD0F960" w14:textId="77777777" w:rsidR="00274304" w:rsidRDefault="00274304" w:rsidP="00274304">
            <w:r>
              <w:t>8</w:t>
            </w:r>
          </w:p>
        </w:tc>
        <w:tc>
          <w:tcPr>
            <w:tcW w:w="9930" w:type="dxa"/>
            <w:vAlign w:val="center"/>
            <w:hideMark/>
          </w:tcPr>
          <w:p w14:paraId="3AFBA2BB" w14:textId="77777777" w:rsidR="00274304" w:rsidRDefault="00274304" w:rsidP="00274304">
            <w:r>
              <w:rPr>
                <w:rStyle w:val="HTMLCode"/>
                <w:rFonts w:eastAsiaTheme="majorEastAsia"/>
              </w:rPr>
              <w:lastRenderedPageBreak/>
              <w:t>CREATE</w:t>
            </w:r>
            <w:r>
              <w:t xml:space="preserve"> </w:t>
            </w:r>
            <w:r>
              <w:rPr>
                <w:rStyle w:val="HTMLCode"/>
                <w:rFonts w:eastAsiaTheme="majorEastAsia"/>
              </w:rPr>
              <w:t>OR</w:t>
            </w:r>
            <w:r>
              <w:t xml:space="preserve"> </w:t>
            </w:r>
            <w:r>
              <w:rPr>
                <w:rStyle w:val="HTMLCode"/>
                <w:rFonts w:eastAsiaTheme="majorEastAsia"/>
              </w:rPr>
              <w:t>REPLACE</w:t>
            </w:r>
            <w:r>
              <w:t xml:space="preserve"> </w:t>
            </w:r>
            <w:r>
              <w:rPr>
                <w:rStyle w:val="HTMLCode"/>
                <w:rFonts w:eastAsiaTheme="majorEastAsia"/>
              </w:rPr>
              <w:t>TRIGGER</w:t>
            </w:r>
            <w:r>
              <w:t xml:space="preserve"> </w:t>
            </w:r>
            <w:proofErr w:type="spellStart"/>
            <w:r>
              <w:rPr>
                <w:rStyle w:val="HTMLCode"/>
                <w:rFonts w:eastAsiaTheme="majorEastAsia"/>
              </w:rPr>
              <w:t>io_delete</w:t>
            </w:r>
            <w:proofErr w:type="spellEnd"/>
          </w:p>
          <w:p w14:paraId="629EA504" w14:textId="77777777" w:rsidR="00274304" w:rsidRDefault="00274304" w:rsidP="00274304">
            <w:r>
              <w:rPr>
                <w:rStyle w:val="HTMLCode"/>
                <w:rFonts w:eastAsiaTheme="majorEastAsia"/>
              </w:rPr>
              <w:t>INSTEAD</w:t>
            </w:r>
            <w:r>
              <w:t xml:space="preserve"> </w:t>
            </w:r>
            <w:r>
              <w:rPr>
                <w:rStyle w:val="HTMLCode"/>
                <w:rFonts w:eastAsiaTheme="majorEastAsia"/>
              </w:rPr>
              <w:t>OF</w:t>
            </w:r>
            <w:r>
              <w:t xml:space="preserve"> </w:t>
            </w:r>
            <w:r>
              <w:rPr>
                <w:rStyle w:val="HTMLCode"/>
                <w:rFonts w:eastAsiaTheme="majorEastAsia"/>
              </w:rPr>
              <w:t>DELETE</w:t>
            </w:r>
            <w:r>
              <w:t xml:space="preserve"> </w:t>
            </w:r>
            <w:r>
              <w:rPr>
                <w:rStyle w:val="HTMLCode"/>
                <w:rFonts w:eastAsiaTheme="majorEastAsia"/>
              </w:rPr>
              <w:t>ON</w:t>
            </w:r>
            <w:r>
              <w:t xml:space="preserve"> </w:t>
            </w:r>
            <w:proofErr w:type="spellStart"/>
            <w:r>
              <w:rPr>
                <w:rStyle w:val="HTMLCode"/>
                <w:rFonts w:eastAsiaTheme="majorEastAsia"/>
              </w:rPr>
              <w:t>vw_RebellionRider</w:t>
            </w:r>
            <w:proofErr w:type="spellEnd"/>
          </w:p>
          <w:p w14:paraId="7B2D766C" w14:textId="77777777" w:rsidR="00274304" w:rsidRDefault="00274304" w:rsidP="00274304">
            <w:r>
              <w:rPr>
                <w:rStyle w:val="HTMLCode"/>
                <w:rFonts w:eastAsiaTheme="majorEastAsia"/>
              </w:rPr>
              <w:t>FOR</w:t>
            </w:r>
            <w:r>
              <w:t xml:space="preserve"> </w:t>
            </w:r>
            <w:r>
              <w:rPr>
                <w:rStyle w:val="HTMLCode"/>
                <w:rFonts w:eastAsiaTheme="majorEastAsia"/>
              </w:rPr>
              <w:t>EACH ROW</w:t>
            </w:r>
          </w:p>
          <w:p w14:paraId="1A2503A0" w14:textId="77777777" w:rsidR="00274304" w:rsidRDefault="00274304" w:rsidP="00274304">
            <w:r>
              <w:rPr>
                <w:rStyle w:val="HTMLCode"/>
                <w:rFonts w:eastAsiaTheme="majorEastAsia"/>
              </w:rPr>
              <w:t>BEGIN</w:t>
            </w:r>
          </w:p>
          <w:p w14:paraId="1908C44E" w14:textId="77777777" w:rsidR="00274304" w:rsidRDefault="00274304" w:rsidP="00274304">
            <w:r>
              <w:rPr>
                <w:rStyle w:val="HTMLCode"/>
                <w:rFonts w:eastAsiaTheme="majorEastAsia"/>
              </w:rPr>
              <w:t>  DELETE</w:t>
            </w:r>
            <w:r>
              <w:t xml:space="preserve"> </w:t>
            </w:r>
            <w:r>
              <w:rPr>
                <w:rStyle w:val="HTMLCode"/>
                <w:rFonts w:eastAsiaTheme="majorEastAsia"/>
              </w:rPr>
              <w:t>FROM</w:t>
            </w:r>
            <w:r>
              <w:t xml:space="preserve"> </w:t>
            </w:r>
            <w:r>
              <w:rPr>
                <w:rStyle w:val="HTMLCode"/>
                <w:rFonts w:eastAsiaTheme="majorEastAsia"/>
              </w:rPr>
              <w:t>trainer WHERE</w:t>
            </w:r>
            <w:r>
              <w:t xml:space="preserve"> </w:t>
            </w:r>
            <w:r>
              <w:rPr>
                <w:rStyle w:val="HTMLCode"/>
                <w:rFonts w:eastAsiaTheme="majorEastAsia"/>
              </w:rPr>
              <w:t xml:space="preserve">FULL_NAME </w:t>
            </w:r>
            <w:proofErr w:type="gramStart"/>
            <w:r>
              <w:rPr>
                <w:rStyle w:val="HTMLCode"/>
                <w:rFonts w:eastAsiaTheme="majorEastAsia"/>
              </w:rPr>
              <w:t>= :</w:t>
            </w:r>
            <w:proofErr w:type="spellStart"/>
            <w:r>
              <w:rPr>
                <w:rStyle w:val="HTMLCode"/>
                <w:rFonts w:eastAsiaTheme="majorEastAsia"/>
              </w:rPr>
              <w:t>old</w:t>
            </w:r>
            <w:proofErr w:type="gramEnd"/>
            <w:r>
              <w:rPr>
                <w:rStyle w:val="HTMLCode"/>
                <w:rFonts w:eastAsiaTheme="majorEastAsia"/>
              </w:rPr>
              <w:t>.FULL_NAME</w:t>
            </w:r>
            <w:proofErr w:type="spellEnd"/>
            <w:r>
              <w:rPr>
                <w:rStyle w:val="HTMLCode"/>
                <w:rFonts w:eastAsiaTheme="majorEastAsia"/>
              </w:rPr>
              <w:t>;</w:t>
            </w:r>
          </w:p>
          <w:p w14:paraId="005F9A23" w14:textId="77777777" w:rsidR="00274304" w:rsidRDefault="00274304" w:rsidP="00274304">
            <w:r>
              <w:rPr>
                <w:rStyle w:val="HTMLCode"/>
                <w:rFonts w:eastAsiaTheme="majorEastAsia"/>
              </w:rPr>
              <w:t>  DELETE</w:t>
            </w:r>
            <w:r>
              <w:t xml:space="preserve"> </w:t>
            </w:r>
            <w:r>
              <w:rPr>
                <w:rStyle w:val="HTMLCode"/>
                <w:rFonts w:eastAsiaTheme="majorEastAsia"/>
              </w:rPr>
              <w:t>FROM</w:t>
            </w:r>
            <w:r>
              <w:t xml:space="preserve"> </w:t>
            </w:r>
            <w:r>
              <w:rPr>
                <w:rStyle w:val="HTMLCode"/>
                <w:rFonts w:eastAsiaTheme="majorEastAsia"/>
              </w:rPr>
              <w:t>subject WHERE</w:t>
            </w:r>
            <w:r>
              <w:t xml:space="preserve"> </w:t>
            </w:r>
            <w:r>
              <w:rPr>
                <w:rStyle w:val="HTMLCode"/>
                <w:rFonts w:eastAsiaTheme="majorEastAsia"/>
              </w:rPr>
              <w:t>SUBJECT_NAME</w:t>
            </w:r>
            <w:proofErr w:type="gramStart"/>
            <w:r>
              <w:rPr>
                <w:rStyle w:val="HTMLCode"/>
                <w:rFonts w:eastAsiaTheme="majorEastAsia"/>
              </w:rPr>
              <w:t>= :</w:t>
            </w:r>
            <w:proofErr w:type="spellStart"/>
            <w:r>
              <w:rPr>
                <w:rStyle w:val="HTMLCode"/>
                <w:rFonts w:eastAsiaTheme="majorEastAsia"/>
              </w:rPr>
              <w:t>old</w:t>
            </w:r>
            <w:proofErr w:type="gramEnd"/>
            <w:r>
              <w:rPr>
                <w:rStyle w:val="HTMLCode"/>
                <w:rFonts w:eastAsiaTheme="majorEastAsia"/>
              </w:rPr>
              <w:t>.SUBJECT_NAME</w:t>
            </w:r>
            <w:proofErr w:type="spellEnd"/>
            <w:r>
              <w:rPr>
                <w:rStyle w:val="HTMLCode"/>
                <w:rFonts w:eastAsiaTheme="majorEastAsia"/>
              </w:rPr>
              <w:t>;</w:t>
            </w:r>
          </w:p>
          <w:p w14:paraId="6EA8F439" w14:textId="77777777" w:rsidR="00274304" w:rsidRDefault="00274304" w:rsidP="00274304">
            <w:r>
              <w:rPr>
                <w:rStyle w:val="HTMLCode"/>
                <w:rFonts w:eastAsiaTheme="majorEastAsia"/>
              </w:rPr>
              <w:lastRenderedPageBreak/>
              <w:t>END;</w:t>
            </w:r>
          </w:p>
          <w:p w14:paraId="62AE21CC" w14:textId="77777777" w:rsidR="00274304" w:rsidRDefault="00274304" w:rsidP="00274304">
            <w:r>
              <w:rPr>
                <w:rStyle w:val="HTMLCode"/>
                <w:rFonts w:eastAsiaTheme="majorEastAsia"/>
              </w:rPr>
              <w:t>/</w:t>
            </w:r>
          </w:p>
        </w:tc>
      </w:tr>
    </w:tbl>
    <w:p w14:paraId="1615EB1F" w14:textId="4A8FCBCB" w:rsidR="00274304" w:rsidRDefault="00274304" w:rsidP="00274304">
      <w:pPr>
        <w:pStyle w:val="NormalWeb"/>
        <w:spacing w:before="0" w:beforeAutospacing="0" w:after="390" w:afterAutospacing="0"/>
        <w:rPr>
          <w:rFonts w:ascii="Verdana" w:hAnsi="Verdana"/>
          <w:color w:val="222222"/>
          <w:sz w:val="23"/>
          <w:szCs w:val="23"/>
        </w:rPr>
      </w:pPr>
      <w:r>
        <w:rPr>
          <w:rFonts w:ascii="Verdana" w:hAnsi="Verdana"/>
          <w:color w:val="222222"/>
          <w:sz w:val="23"/>
          <w:szCs w:val="23"/>
        </w:rPr>
        <w:lastRenderedPageBreak/>
        <w:t>On successful execution this trigger will allow you to execute DELETE DML on the view.</w:t>
      </w:r>
    </w:p>
    <w:p w14:paraId="0989F980" w14:textId="0D35534F" w:rsidR="004217E6" w:rsidRDefault="004217E6" w:rsidP="00274304">
      <w:pPr>
        <w:pStyle w:val="NormalWeb"/>
        <w:spacing w:before="0" w:beforeAutospacing="0" w:after="390" w:afterAutospacing="0"/>
        <w:rPr>
          <w:rFonts w:ascii="Verdana" w:hAnsi="Verdana"/>
          <w:color w:val="222222"/>
          <w:sz w:val="23"/>
          <w:szCs w:val="23"/>
        </w:rPr>
      </w:pPr>
    </w:p>
    <w:p w14:paraId="2A649B70" w14:textId="77777777" w:rsidR="004217E6" w:rsidRDefault="004217E6" w:rsidP="004217E6">
      <w:pPr>
        <w:pStyle w:val="Heading1"/>
        <w:spacing w:before="0" w:beforeAutospacing="0" w:after="105" w:afterAutospacing="0" w:line="720" w:lineRule="atLeast"/>
        <w:rPr>
          <w:rFonts w:ascii="Roboto Condensed" w:hAnsi="Roboto Condensed"/>
          <w:color w:val="111111"/>
          <w:spacing w:val="5"/>
          <w:sz w:val="63"/>
          <w:szCs w:val="63"/>
        </w:rPr>
      </w:pPr>
      <w:r>
        <w:rPr>
          <w:rFonts w:ascii="Roboto Condensed" w:hAnsi="Roboto Condensed"/>
          <w:color w:val="111111"/>
          <w:spacing w:val="5"/>
          <w:sz w:val="63"/>
          <w:szCs w:val="63"/>
        </w:rPr>
        <w:t xml:space="preserve">What </w:t>
      </w:r>
      <w:proofErr w:type="gramStart"/>
      <w:r>
        <w:rPr>
          <w:rFonts w:ascii="Roboto Condensed" w:hAnsi="Roboto Condensed"/>
          <w:color w:val="111111"/>
          <w:spacing w:val="5"/>
          <w:sz w:val="63"/>
          <w:szCs w:val="63"/>
        </w:rPr>
        <w:t>Are</w:t>
      </w:r>
      <w:proofErr w:type="gramEnd"/>
      <w:r>
        <w:rPr>
          <w:rFonts w:ascii="Roboto Condensed" w:hAnsi="Roboto Condensed"/>
          <w:color w:val="111111"/>
          <w:spacing w:val="5"/>
          <w:sz w:val="63"/>
          <w:szCs w:val="63"/>
        </w:rPr>
        <w:t xml:space="preserve"> PL/SQL Cursors In Oracle Database</w:t>
      </w:r>
    </w:p>
    <w:p w14:paraId="0E5AA8F4" w14:textId="7536233B" w:rsidR="004217E6" w:rsidRDefault="004217E6" w:rsidP="004217E6">
      <w:pPr>
        <w:spacing w:after="105"/>
        <w:ind w:left="45" w:right="45"/>
        <w:jc w:val="center"/>
        <w:rPr>
          <w:rStyle w:val="Hyperlink"/>
          <w:rFonts w:ascii="Arial" w:hAnsi="Arial" w:cs="Arial"/>
          <w:color w:val="FFFFFF"/>
          <w:sz w:val="17"/>
          <w:szCs w:val="17"/>
        </w:rPr>
      </w:pPr>
      <w:r>
        <w:rPr>
          <w:rFonts w:ascii="Arial" w:hAnsi="Arial" w:cs="Arial"/>
          <w:color w:val="000000"/>
          <w:sz w:val="21"/>
          <w:szCs w:val="21"/>
        </w:rPr>
        <w:fldChar w:fldCharType="begin"/>
      </w:r>
      <w:r>
        <w:rPr>
          <w:rFonts w:ascii="Arial" w:hAnsi="Arial" w:cs="Arial"/>
          <w:color w:val="000000"/>
          <w:sz w:val="21"/>
          <w:szCs w:val="21"/>
        </w:rPr>
        <w:instrText xml:space="preserve"> HYPERLINK "https://pinterest.com/pin/create/button/?url=http://www.rebellionrider.com/what-are-pl-sql-cursors-in-oracle-database/&amp;media=&amp;description=What+Are+PL%2FSQL+Cursors+In+Oracle+Database" </w:instrText>
      </w:r>
      <w:r>
        <w:rPr>
          <w:rFonts w:ascii="Arial" w:hAnsi="Arial" w:cs="Arial"/>
          <w:color w:val="000000"/>
          <w:sz w:val="21"/>
          <w:szCs w:val="21"/>
        </w:rPr>
        <w:fldChar w:fldCharType="separate"/>
      </w:r>
    </w:p>
    <w:p w14:paraId="74284623" w14:textId="42B99CC6" w:rsidR="004217E6" w:rsidRDefault="004217E6" w:rsidP="004217E6">
      <w:pPr>
        <w:spacing w:after="105"/>
        <w:ind w:left="45" w:right="45"/>
        <w:jc w:val="center"/>
        <w:rPr>
          <w:rFonts w:ascii="Verdana" w:hAnsi="Verdana" w:cs="Times New Roman"/>
          <w:color w:val="222222"/>
          <w:sz w:val="23"/>
          <w:szCs w:val="23"/>
        </w:rPr>
      </w:pPr>
      <w:r>
        <w:rPr>
          <w:rFonts w:ascii="Arial" w:hAnsi="Arial" w:cs="Arial"/>
          <w:color w:val="000000"/>
          <w:sz w:val="21"/>
          <w:szCs w:val="21"/>
        </w:rPr>
        <w:fldChar w:fldCharType="end"/>
      </w:r>
      <w:r>
        <w:rPr>
          <w:rFonts w:ascii="Verdana" w:hAnsi="Verdana"/>
          <w:color w:val="222222"/>
          <w:sz w:val="23"/>
          <w:szCs w:val="23"/>
        </w:rPr>
        <w:t xml:space="preserve">What is a database cursor? I guess, is the question which majority of us have faced at least once in our life either during our college studies, or job interview or while doing oracle certification. Database cursor is an important topic from oracle certification as well as from job interview perspective. </w:t>
      </w:r>
      <w:proofErr w:type="gramStart"/>
      <w:r>
        <w:rPr>
          <w:rFonts w:ascii="Verdana" w:hAnsi="Verdana"/>
          <w:color w:val="222222"/>
          <w:sz w:val="23"/>
          <w:szCs w:val="23"/>
        </w:rPr>
        <w:t>Thus</w:t>
      </w:r>
      <w:proofErr w:type="gramEnd"/>
      <w:r>
        <w:rPr>
          <w:rFonts w:ascii="Verdana" w:hAnsi="Verdana"/>
          <w:color w:val="222222"/>
          <w:sz w:val="23"/>
          <w:szCs w:val="23"/>
        </w:rPr>
        <w:t xml:space="preserve"> I am writing this blog by taking both the perspectives in mind so that you will get good marks in your exams as well as ace your Job interview.</w:t>
      </w:r>
    </w:p>
    <w:p w14:paraId="4817A559" w14:textId="77777777" w:rsidR="004217E6" w:rsidRDefault="004217E6" w:rsidP="004217E6">
      <w:pPr>
        <w:pStyle w:val="Heading2"/>
        <w:spacing w:before="450" w:beforeAutospacing="0" w:after="300" w:afterAutospacing="0" w:line="570" w:lineRule="atLeast"/>
        <w:rPr>
          <w:rFonts w:ascii="Arial" w:hAnsi="Arial" w:cs="Arial"/>
          <w:b w:val="0"/>
          <w:bCs w:val="0"/>
          <w:color w:val="111111"/>
          <w:sz w:val="41"/>
          <w:szCs w:val="41"/>
        </w:rPr>
      </w:pPr>
      <w:r>
        <w:rPr>
          <w:rStyle w:val="Strong"/>
          <w:rFonts w:ascii="Arial" w:hAnsi="Arial" w:cs="Arial"/>
          <w:b/>
          <w:bCs/>
          <w:color w:val="111111"/>
          <w:sz w:val="41"/>
          <w:szCs w:val="41"/>
        </w:rPr>
        <w:t>What is Database Cursor?</w:t>
      </w:r>
    </w:p>
    <w:p w14:paraId="4E2F3241" w14:textId="77777777" w:rsidR="004217E6" w:rsidRDefault="004217E6" w:rsidP="004217E6">
      <w:pPr>
        <w:pStyle w:val="NormalWeb"/>
        <w:spacing w:before="0" w:beforeAutospacing="0" w:after="390" w:afterAutospacing="0"/>
        <w:rPr>
          <w:rFonts w:ascii="Verdana" w:hAnsi="Verdana"/>
          <w:color w:val="222222"/>
          <w:sz w:val="23"/>
          <w:szCs w:val="23"/>
        </w:rPr>
      </w:pPr>
      <w:r>
        <w:rPr>
          <w:rFonts w:ascii="Verdana" w:hAnsi="Verdana"/>
          <w:color w:val="222222"/>
          <w:sz w:val="23"/>
          <w:szCs w:val="23"/>
        </w:rPr>
        <w:t>Cursor is a pointer to a memory area called context area. This context area is a memory region inside the Process Global Area or PGA assigned to hold the information about the processing of a SELECT statement or DML Statement such as INSERT, DELETE, UPDATE or MERGE.</w:t>
      </w:r>
    </w:p>
    <w:p w14:paraId="03A7C92D" w14:textId="77777777" w:rsidR="004217E6" w:rsidRDefault="004217E6" w:rsidP="004217E6">
      <w:pPr>
        <w:pStyle w:val="has-background"/>
        <w:shd w:val="clear" w:color="auto" w:fill="00D084"/>
        <w:spacing w:before="0" w:beforeAutospacing="0" w:after="390" w:afterAutospacing="0"/>
        <w:jc w:val="center"/>
        <w:rPr>
          <w:rFonts w:ascii="Verdana" w:hAnsi="Verdana"/>
          <w:color w:val="222222"/>
          <w:sz w:val="23"/>
          <w:szCs w:val="23"/>
        </w:rPr>
      </w:pPr>
      <w:r>
        <w:rPr>
          <w:rStyle w:val="Emphasis"/>
          <w:rFonts w:ascii="Verdana" w:hAnsi="Verdana"/>
          <w:b/>
          <w:bCs/>
          <w:color w:val="222222"/>
          <w:sz w:val="23"/>
          <w:szCs w:val="23"/>
        </w:rPr>
        <w:t>A quick tip:</w:t>
      </w:r>
      <w:r>
        <w:rPr>
          <w:rFonts w:ascii="Verdana" w:hAnsi="Verdana"/>
          <w:color w:val="222222"/>
          <w:sz w:val="23"/>
          <w:szCs w:val="23"/>
        </w:rPr>
        <w:br/>
      </w:r>
      <w:r>
        <w:rPr>
          <w:rStyle w:val="Emphasis"/>
          <w:rFonts w:ascii="Verdana" w:hAnsi="Verdana"/>
          <w:color w:val="222222"/>
          <w:sz w:val="23"/>
          <w:szCs w:val="23"/>
        </w:rPr>
        <w:t>Refrain from saying that cursor is a pointer to the data stored in the database. Saying this in your interview will definitely put you in an indefinite queue of candidates who never receive a call back.  Because cursor is the pointer to the memory area called context area not to the data of the database.</w:t>
      </w:r>
    </w:p>
    <w:p w14:paraId="56DD637E" w14:textId="77777777" w:rsidR="004217E6" w:rsidRDefault="004217E6" w:rsidP="004217E6">
      <w:pPr>
        <w:pStyle w:val="Heading2"/>
        <w:spacing w:before="450" w:beforeAutospacing="0" w:after="300" w:afterAutospacing="0" w:line="570" w:lineRule="atLeast"/>
        <w:rPr>
          <w:rFonts w:ascii="Arial" w:hAnsi="Arial" w:cs="Arial"/>
          <w:b w:val="0"/>
          <w:bCs w:val="0"/>
          <w:color w:val="111111"/>
          <w:sz w:val="41"/>
          <w:szCs w:val="41"/>
        </w:rPr>
      </w:pPr>
      <w:r>
        <w:rPr>
          <w:rStyle w:val="Strong"/>
          <w:rFonts w:ascii="Arial" w:hAnsi="Arial" w:cs="Arial"/>
          <w:b/>
          <w:bCs/>
          <w:color w:val="111111"/>
          <w:sz w:val="41"/>
          <w:szCs w:val="41"/>
        </w:rPr>
        <w:t>What is the Context Area?</w:t>
      </w:r>
    </w:p>
    <w:p w14:paraId="063EAFB2" w14:textId="77777777" w:rsidR="004217E6" w:rsidRDefault="004217E6" w:rsidP="004217E6">
      <w:pPr>
        <w:pStyle w:val="NormalWeb"/>
        <w:spacing w:before="0" w:beforeAutospacing="0" w:after="390" w:afterAutospacing="0"/>
        <w:rPr>
          <w:rFonts w:ascii="Verdana" w:hAnsi="Verdana"/>
          <w:color w:val="222222"/>
          <w:sz w:val="23"/>
          <w:szCs w:val="23"/>
        </w:rPr>
      </w:pPr>
      <w:r>
        <w:rPr>
          <w:rFonts w:ascii="Verdana" w:hAnsi="Verdana"/>
          <w:color w:val="222222"/>
          <w:sz w:val="23"/>
          <w:szCs w:val="23"/>
        </w:rPr>
        <w:t>Let’s dig a little deeper and see what the context area is?</w:t>
      </w:r>
    </w:p>
    <w:p w14:paraId="2DE6E7C1" w14:textId="77777777" w:rsidR="004217E6" w:rsidRDefault="004217E6" w:rsidP="004217E6">
      <w:pPr>
        <w:pStyle w:val="NormalWeb"/>
        <w:spacing w:before="0" w:beforeAutospacing="0" w:after="390" w:afterAutospacing="0"/>
        <w:rPr>
          <w:rFonts w:ascii="Verdana" w:hAnsi="Verdana"/>
          <w:color w:val="222222"/>
          <w:sz w:val="23"/>
          <w:szCs w:val="23"/>
        </w:rPr>
      </w:pPr>
      <w:r>
        <w:rPr>
          <w:rFonts w:ascii="Verdana" w:hAnsi="Verdana"/>
          <w:color w:val="222222"/>
          <w:sz w:val="23"/>
          <w:szCs w:val="23"/>
        </w:rPr>
        <w:lastRenderedPageBreak/>
        <w:t>The context area is a special memory region inside the Process Global Area or PGA which helps oracle server in processing an SQL statement by holding the important information about that statement.</w:t>
      </w:r>
    </w:p>
    <w:p w14:paraId="0E559169" w14:textId="77777777" w:rsidR="004217E6" w:rsidRDefault="004217E6" w:rsidP="004217E6">
      <w:pPr>
        <w:pStyle w:val="NormalWeb"/>
        <w:spacing w:before="0" w:beforeAutospacing="0" w:after="390" w:afterAutospacing="0"/>
        <w:rPr>
          <w:rFonts w:ascii="Verdana" w:hAnsi="Verdana"/>
          <w:color w:val="222222"/>
          <w:sz w:val="23"/>
          <w:szCs w:val="23"/>
        </w:rPr>
      </w:pPr>
      <w:r>
        <w:rPr>
          <w:rFonts w:ascii="Verdana" w:hAnsi="Verdana"/>
          <w:color w:val="222222"/>
          <w:sz w:val="23"/>
          <w:szCs w:val="23"/>
        </w:rPr>
        <w:t>This information includes:</w:t>
      </w:r>
    </w:p>
    <w:p w14:paraId="03B828C3" w14:textId="77777777" w:rsidR="004217E6" w:rsidRDefault="004217E6" w:rsidP="00B969E5">
      <w:pPr>
        <w:numPr>
          <w:ilvl w:val="0"/>
          <w:numId w:val="28"/>
        </w:numPr>
        <w:spacing w:before="100" w:beforeAutospacing="1" w:after="150" w:line="240" w:lineRule="auto"/>
        <w:ind w:left="1035"/>
        <w:rPr>
          <w:rFonts w:ascii="Verdana" w:hAnsi="Verdana"/>
          <w:color w:val="222222"/>
          <w:sz w:val="23"/>
          <w:szCs w:val="23"/>
        </w:rPr>
      </w:pPr>
      <w:r>
        <w:rPr>
          <w:rFonts w:ascii="Verdana" w:hAnsi="Verdana"/>
          <w:color w:val="222222"/>
          <w:sz w:val="23"/>
          <w:szCs w:val="23"/>
        </w:rPr>
        <w:t>Rows returned by a query.</w:t>
      </w:r>
    </w:p>
    <w:p w14:paraId="4B007C7B" w14:textId="77777777" w:rsidR="004217E6" w:rsidRDefault="004217E6" w:rsidP="00B969E5">
      <w:pPr>
        <w:numPr>
          <w:ilvl w:val="0"/>
          <w:numId w:val="28"/>
        </w:numPr>
        <w:spacing w:before="100" w:beforeAutospacing="1" w:after="150" w:line="240" w:lineRule="auto"/>
        <w:ind w:left="1035"/>
        <w:rPr>
          <w:rFonts w:ascii="Verdana" w:hAnsi="Verdana"/>
          <w:color w:val="222222"/>
          <w:sz w:val="23"/>
          <w:szCs w:val="23"/>
        </w:rPr>
      </w:pPr>
      <w:r>
        <w:rPr>
          <w:rFonts w:ascii="Verdana" w:hAnsi="Verdana"/>
          <w:color w:val="222222"/>
          <w:sz w:val="23"/>
          <w:szCs w:val="23"/>
        </w:rPr>
        <w:t>Number of rows processed by a query.</w:t>
      </w:r>
    </w:p>
    <w:p w14:paraId="6CB46B00" w14:textId="77777777" w:rsidR="004217E6" w:rsidRDefault="004217E6" w:rsidP="00B969E5">
      <w:pPr>
        <w:numPr>
          <w:ilvl w:val="0"/>
          <w:numId w:val="28"/>
        </w:numPr>
        <w:spacing w:before="100" w:beforeAutospacing="1" w:after="0" w:line="240" w:lineRule="auto"/>
        <w:ind w:left="1035"/>
        <w:rPr>
          <w:rFonts w:ascii="Verdana" w:hAnsi="Verdana"/>
          <w:color w:val="222222"/>
          <w:sz w:val="23"/>
          <w:szCs w:val="23"/>
        </w:rPr>
      </w:pPr>
      <w:r>
        <w:rPr>
          <w:rFonts w:ascii="Verdana" w:hAnsi="Verdana"/>
          <w:color w:val="222222"/>
          <w:sz w:val="23"/>
          <w:szCs w:val="23"/>
        </w:rPr>
        <w:t>A pointer to the parsed query in the shared pool.</w:t>
      </w:r>
    </w:p>
    <w:p w14:paraId="6079C38D" w14:textId="77777777" w:rsidR="004217E6" w:rsidRDefault="004217E6" w:rsidP="004217E6">
      <w:pPr>
        <w:pStyle w:val="NormalWeb"/>
        <w:spacing w:before="0" w:beforeAutospacing="0" w:after="390" w:afterAutospacing="0"/>
        <w:rPr>
          <w:rFonts w:ascii="Verdana" w:hAnsi="Verdana"/>
          <w:color w:val="222222"/>
          <w:sz w:val="23"/>
          <w:szCs w:val="23"/>
        </w:rPr>
      </w:pPr>
      <w:r>
        <w:rPr>
          <w:rFonts w:ascii="Verdana" w:hAnsi="Verdana"/>
          <w:color w:val="222222"/>
          <w:sz w:val="23"/>
          <w:szCs w:val="23"/>
        </w:rPr>
        <w:t xml:space="preserve">Using </w:t>
      </w:r>
      <w:proofErr w:type="gramStart"/>
      <w:r>
        <w:rPr>
          <w:rFonts w:ascii="Verdana" w:hAnsi="Verdana"/>
          <w:color w:val="222222"/>
          <w:sz w:val="23"/>
          <w:szCs w:val="23"/>
        </w:rPr>
        <w:t>cursor</w:t>
      </w:r>
      <w:proofErr w:type="gramEnd"/>
      <w:r>
        <w:rPr>
          <w:rFonts w:ascii="Verdana" w:hAnsi="Verdana"/>
          <w:color w:val="222222"/>
          <w:sz w:val="23"/>
          <w:szCs w:val="23"/>
        </w:rPr>
        <w:t xml:space="preserve"> you can control the context area as it is a pointer to the same.</w:t>
      </w:r>
    </w:p>
    <w:p w14:paraId="3A4FEF6F" w14:textId="77777777" w:rsidR="004217E6" w:rsidRDefault="004217E6" w:rsidP="004217E6">
      <w:pPr>
        <w:pStyle w:val="has-background"/>
        <w:shd w:val="clear" w:color="auto" w:fill="00D084"/>
        <w:spacing w:before="0" w:beforeAutospacing="0" w:after="390" w:afterAutospacing="0"/>
        <w:jc w:val="center"/>
        <w:rPr>
          <w:rFonts w:ascii="Verdana" w:hAnsi="Verdana"/>
          <w:color w:val="222222"/>
          <w:sz w:val="23"/>
          <w:szCs w:val="23"/>
        </w:rPr>
      </w:pPr>
      <w:r>
        <w:rPr>
          <w:rStyle w:val="Emphasis"/>
          <w:rFonts w:ascii="Verdana" w:hAnsi="Verdana"/>
          <w:b/>
          <w:bCs/>
          <w:color w:val="222222"/>
          <w:sz w:val="23"/>
          <w:szCs w:val="23"/>
        </w:rPr>
        <w:t>A Quick Tip</w:t>
      </w:r>
      <w:r>
        <w:rPr>
          <w:rStyle w:val="Emphasis"/>
          <w:rFonts w:ascii="Verdana" w:hAnsi="Verdana"/>
          <w:color w:val="222222"/>
          <w:sz w:val="23"/>
          <w:szCs w:val="23"/>
        </w:rPr>
        <w:t>:</w:t>
      </w:r>
      <w:r>
        <w:rPr>
          <w:rFonts w:ascii="Verdana" w:hAnsi="Verdana"/>
          <w:color w:val="222222"/>
          <w:sz w:val="23"/>
          <w:szCs w:val="23"/>
        </w:rPr>
        <w:br/>
      </w:r>
      <w:r>
        <w:rPr>
          <w:rStyle w:val="Emphasis"/>
          <w:rFonts w:ascii="Verdana" w:hAnsi="Verdana"/>
          <w:color w:val="222222"/>
          <w:sz w:val="23"/>
          <w:szCs w:val="23"/>
        </w:rPr>
        <w:t>Parsing an SQL statement is the term used for the process that includes the transferring of information to the server, whereby the SQL statement is evaluated as being valid.</w:t>
      </w:r>
    </w:p>
    <w:p w14:paraId="27A14ECA" w14:textId="77777777" w:rsidR="004217E6" w:rsidRDefault="004217E6" w:rsidP="004217E6">
      <w:pPr>
        <w:pStyle w:val="Heading2"/>
        <w:spacing w:before="450" w:beforeAutospacing="0" w:after="300" w:afterAutospacing="0" w:line="570" w:lineRule="atLeast"/>
        <w:rPr>
          <w:rFonts w:ascii="Arial" w:hAnsi="Arial" w:cs="Arial"/>
          <w:b w:val="0"/>
          <w:bCs w:val="0"/>
          <w:color w:val="111111"/>
          <w:sz w:val="41"/>
          <w:szCs w:val="41"/>
        </w:rPr>
      </w:pPr>
      <w:r>
        <w:rPr>
          <w:rStyle w:val="Strong"/>
          <w:rFonts w:ascii="Arial" w:hAnsi="Arial" w:cs="Arial"/>
          <w:b/>
          <w:bCs/>
          <w:color w:val="111111"/>
          <w:sz w:val="41"/>
          <w:szCs w:val="41"/>
        </w:rPr>
        <w:t>Advantages of Cursors</w:t>
      </w:r>
    </w:p>
    <w:p w14:paraId="72587093" w14:textId="77777777" w:rsidR="004217E6" w:rsidRDefault="004217E6" w:rsidP="004217E6">
      <w:pPr>
        <w:pStyle w:val="NormalWeb"/>
        <w:spacing w:before="0" w:beforeAutospacing="0" w:after="390" w:afterAutospacing="0"/>
        <w:rPr>
          <w:rFonts w:ascii="Verdana" w:hAnsi="Verdana"/>
          <w:color w:val="222222"/>
          <w:sz w:val="23"/>
          <w:szCs w:val="23"/>
        </w:rPr>
      </w:pPr>
      <w:r>
        <w:rPr>
          <w:rFonts w:ascii="Verdana" w:hAnsi="Verdana"/>
          <w:color w:val="222222"/>
          <w:sz w:val="23"/>
          <w:szCs w:val="23"/>
        </w:rPr>
        <w:t>There are two main advantages of a cursor:</w:t>
      </w:r>
    </w:p>
    <w:p w14:paraId="45E3A566" w14:textId="77777777" w:rsidR="004217E6" w:rsidRDefault="004217E6" w:rsidP="00B969E5">
      <w:pPr>
        <w:numPr>
          <w:ilvl w:val="0"/>
          <w:numId w:val="29"/>
        </w:numPr>
        <w:spacing w:before="100" w:beforeAutospacing="1" w:after="150" w:line="240" w:lineRule="auto"/>
        <w:ind w:left="1035"/>
        <w:rPr>
          <w:rFonts w:ascii="Verdana" w:hAnsi="Verdana"/>
          <w:color w:val="222222"/>
          <w:sz w:val="23"/>
          <w:szCs w:val="23"/>
        </w:rPr>
      </w:pPr>
      <w:r>
        <w:rPr>
          <w:rFonts w:ascii="Verdana" w:hAnsi="Verdana"/>
          <w:color w:val="222222"/>
          <w:sz w:val="23"/>
          <w:szCs w:val="23"/>
        </w:rPr>
        <w:t>Cursor is names thus you can reference it in your program whenever you want.</w:t>
      </w:r>
    </w:p>
    <w:p w14:paraId="494D0668" w14:textId="77777777" w:rsidR="004217E6" w:rsidRDefault="004217E6" w:rsidP="00B969E5">
      <w:pPr>
        <w:numPr>
          <w:ilvl w:val="0"/>
          <w:numId w:val="29"/>
        </w:numPr>
        <w:spacing w:before="100" w:beforeAutospacing="1" w:after="0" w:line="240" w:lineRule="auto"/>
        <w:ind w:left="1035"/>
        <w:rPr>
          <w:rFonts w:ascii="Verdana" w:hAnsi="Verdana"/>
          <w:color w:val="222222"/>
          <w:sz w:val="23"/>
          <w:szCs w:val="23"/>
        </w:rPr>
      </w:pPr>
      <w:r>
        <w:rPr>
          <w:rFonts w:ascii="Verdana" w:hAnsi="Verdana"/>
          <w:color w:val="222222"/>
          <w:sz w:val="23"/>
          <w:szCs w:val="23"/>
        </w:rPr>
        <w:t>Cursor allows you to fetch and process rows returned by a SELECT statement by a row at a time.</w:t>
      </w:r>
    </w:p>
    <w:p w14:paraId="2AFBA125" w14:textId="77777777" w:rsidR="004217E6" w:rsidRDefault="004217E6" w:rsidP="004217E6">
      <w:pPr>
        <w:pStyle w:val="Heading2"/>
        <w:spacing w:before="450" w:beforeAutospacing="0" w:after="300" w:afterAutospacing="0" w:line="570" w:lineRule="atLeast"/>
        <w:rPr>
          <w:rFonts w:ascii="Arial" w:hAnsi="Arial" w:cs="Arial"/>
          <w:b w:val="0"/>
          <w:bCs w:val="0"/>
          <w:color w:val="111111"/>
          <w:sz w:val="41"/>
          <w:szCs w:val="41"/>
        </w:rPr>
      </w:pPr>
      <w:r>
        <w:rPr>
          <w:rFonts w:ascii="Arial" w:hAnsi="Arial" w:cs="Arial"/>
          <w:b w:val="0"/>
          <w:bCs w:val="0"/>
          <w:color w:val="111111"/>
          <w:sz w:val="41"/>
          <w:szCs w:val="41"/>
        </w:rPr>
        <w:t> </w:t>
      </w:r>
      <w:r>
        <w:rPr>
          <w:rStyle w:val="Strong"/>
          <w:rFonts w:ascii="Arial" w:hAnsi="Arial" w:cs="Arial"/>
          <w:b/>
          <w:bCs/>
          <w:color w:val="111111"/>
          <w:sz w:val="41"/>
          <w:szCs w:val="41"/>
        </w:rPr>
        <w:t>Types of cursors in oracle database:</w:t>
      </w:r>
    </w:p>
    <w:p w14:paraId="1261C85C" w14:textId="77777777" w:rsidR="004217E6" w:rsidRDefault="004217E6" w:rsidP="004217E6">
      <w:pPr>
        <w:pStyle w:val="NormalWeb"/>
        <w:spacing w:before="0" w:beforeAutospacing="0" w:after="390" w:afterAutospacing="0"/>
        <w:rPr>
          <w:rFonts w:ascii="Verdana" w:hAnsi="Verdana"/>
          <w:color w:val="222222"/>
          <w:sz w:val="23"/>
          <w:szCs w:val="23"/>
        </w:rPr>
      </w:pPr>
      <w:r>
        <w:rPr>
          <w:rFonts w:ascii="Verdana" w:hAnsi="Verdana"/>
          <w:color w:val="222222"/>
          <w:sz w:val="23"/>
          <w:szCs w:val="23"/>
        </w:rPr>
        <w:t>There are two types of cursors in oracle database:</w:t>
      </w:r>
    </w:p>
    <w:p w14:paraId="4C502293" w14:textId="77777777" w:rsidR="004217E6" w:rsidRDefault="004217E6" w:rsidP="00B969E5">
      <w:pPr>
        <w:numPr>
          <w:ilvl w:val="0"/>
          <w:numId w:val="30"/>
        </w:numPr>
        <w:spacing w:before="100" w:beforeAutospacing="1" w:after="150" w:line="240" w:lineRule="auto"/>
        <w:ind w:left="1035"/>
        <w:rPr>
          <w:rFonts w:ascii="Verdana" w:hAnsi="Verdana"/>
          <w:color w:val="222222"/>
          <w:sz w:val="23"/>
          <w:szCs w:val="23"/>
        </w:rPr>
      </w:pPr>
      <w:r>
        <w:rPr>
          <w:rFonts w:ascii="Verdana" w:hAnsi="Verdana"/>
          <w:color w:val="222222"/>
          <w:sz w:val="23"/>
          <w:szCs w:val="23"/>
        </w:rPr>
        <w:t>Implicit cursor</w:t>
      </w:r>
    </w:p>
    <w:p w14:paraId="394B413D" w14:textId="77777777" w:rsidR="004217E6" w:rsidRDefault="004217E6" w:rsidP="00B969E5">
      <w:pPr>
        <w:numPr>
          <w:ilvl w:val="0"/>
          <w:numId w:val="30"/>
        </w:numPr>
        <w:spacing w:before="100" w:beforeAutospacing="1" w:after="0" w:line="240" w:lineRule="auto"/>
        <w:ind w:left="1035"/>
        <w:rPr>
          <w:rFonts w:ascii="Verdana" w:hAnsi="Verdana"/>
          <w:color w:val="222222"/>
          <w:sz w:val="23"/>
          <w:szCs w:val="23"/>
        </w:rPr>
      </w:pPr>
      <w:r>
        <w:rPr>
          <w:rFonts w:ascii="Verdana" w:hAnsi="Verdana"/>
          <w:color w:val="222222"/>
          <w:sz w:val="23"/>
          <w:szCs w:val="23"/>
        </w:rPr>
        <w:t>Explicit cursor</w:t>
      </w:r>
    </w:p>
    <w:p w14:paraId="171280DA" w14:textId="77777777" w:rsidR="004217E6" w:rsidRDefault="004217E6" w:rsidP="004217E6">
      <w:pPr>
        <w:pStyle w:val="NormalWeb"/>
        <w:spacing w:before="0" w:beforeAutospacing="0" w:after="390" w:afterAutospacing="0"/>
        <w:rPr>
          <w:rFonts w:ascii="Verdana" w:hAnsi="Verdana"/>
          <w:color w:val="222222"/>
          <w:sz w:val="23"/>
          <w:szCs w:val="23"/>
        </w:rPr>
      </w:pPr>
      <w:r>
        <w:rPr>
          <w:rFonts w:ascii="Verdana" w:hAnsi="Verdana"/>
          <w:color w:val="222222"/>
          <w:sz w:val="23"/>
          <w:szCs w:val="23"/>
        </w:rPr>
        <w:t> </w:t>
      </w:r>
    </w:p>
    <w:p w14:paraId="3BE5EDCF" w14:textId="19ABF72C" w:rsidR="004217E6" w:rsidRDefault="004217E6" w:rsidP="004217E6">
      <w:pPr>
        <w:pStyle w:val="NormalWeb"/>
        <w:spacing w:before="0" w:beforeAutospacing="0" w:after="390" w:afterAutospacing="0"/>
        <w:rPr>
          <w:rFonts w:ascii="Verdana" w:hAnsi="Verdana"/>
          <w:color w:val="222222"/>
          <w:sz w:val="23"/>
          <w:szCs w:val="23"/>
        </w:rPr>
      </w:pPr>
      <w:r>
        <w:rPr>
          <w:rFonts w:ascii="Verdana" w:hAnsi="Verdana"/>
          <w:noProof/>
          <w:color w:val="222222"/>
          <w:sz w:val="23"/>
          <w:szCs w:val="23"/>
        </w:rPr>
        <w:lastRenderedPageBreak/>
        <w:drawing>
          <wp:inline distT="0" distB="0" distL="0" distR="0" wp14:anchorId="3D34BF1F" wp14:editId="7EDDAFBE">
            <wp:extent cx="4505325" cy="1666875"/>
            <wp:effectExtent l="0" t="0" r="0" b="0"/>
            <wp:docPr id="8" name="Picture 8" descr="types of database cursors in oracle by manish shar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ypes of database cursors in oracle by manish sharma"/>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505325" cy="1666875"/>
                    </a:xfrm>
                    <a:prstGeom prst="rect">
                      <a:avLst/>
                    </a:prstGeom>
                    <a:noFill/>
                    <a:ln>
                      <a:noFill/>
                    </a:ln>
                  </pic:spPr>
                </pic:pic>
              </a:graphicData>
            </a:graphic>
          </wp:inline>
        </w:drawing>
      </w:r>
    </w:p>
    <w:p w14:paraId="7EE0E407" w14:textId="77777777" w:rsidR="004217E6" w:rsidRDefault="004217E6" w:rsidP="004217E6">
      <w:pPr>
        <w:pStyle w:val="Heading3"/>
        <w:spacing w:before="405" w:beforeAutospacing="0" w:after="255" w:afterAutospacing="0" w:line="450" w:lineRule="atLeast"/>
        <w:rPr>
          <w:rFonts w:ascii="Arial" w:hAnsi="Arial" w:cs="Arial"/>
          <w:b w:val="0"/>
          <w:bCs w:val="0"/>
          <w:color w:val="111111"/>
          <w:sz w:val="33"/>
          <w:szCs w:val="33"/>
        </w:rPr>
      </w:pPr>
      <w:r>
        <w:rPr>
          <w:rStyle w:val="Strong"/>
          <w:rFonts w:ascii="Arial" w:hAnsi="Arial" w:cs="Arial"/>
          <w:b/>
          <w:bCs/>
          <w:color w:val="111111"/>
          <w:sz w:val="33"/>
          <w:szCs w:val="33"/>
        </w:rPr>
        <w:t>Implicit Cursors in Oracle Database</w:t>
      </w:r>
    </w:p>
    <w:p w14:paraId="1498EBD6" w14:textId="77777777" w:rsidR="004217E6" w:rsidRDefault="004217E6" w:rsidP="004217E6">
      <w:pPr>
        <w:pStyle w:val="NormalWeb"/>
        <w:spacing w:before="0" w:beforeAutospacing="0" w:after="390" w:afterAutospacing="0"/>
        <w:rPr>
          <w:rFonts w:ascii="Verdana" w:hAnsi="Verdana"/>
          <w:color w:val="222222"/>
          <w:sz w:val="23"/>
          <w:szCs w:val="23"/>
        </w:rPr>
      </w:pPr>
      <w:r>
        <w:rPr>
          <w:rFonts w:ascii="Verdana" w:hAnsi="Verdana"/>
          <w:color w:val="222222"/>
          <w:sz w:val="23"/>
          <w:szCs w:val="23"/>
        </w:rPr>
        <w:t>As the name suggests these are the cursors which are automatically created by the oracle server every time an SQL DML statement is executed. User cannot control the behavior of these cursors. Oracle server creates an implicit cursor in the background for any PL/SQL block which executes an SQL statement as long as an explicit cursor does not exist for that SQL statement.</w:t>
      </w:r>
    </w:p>
    <w:p w14:paraId="499C3DFE" w14:textId="77777777" w:rsidR="004217E6" w:rsidRDefault="004217E6" w:rsidP="004217E6">
      <w:pPr>
        <w:pStyle w:val="NormalWeb"/>
        <w:spacing w:before="0" w:beforeAutospacing="0" w:after="390" w:afterAutospacing="0"/>
        <w:rPr>
          <w:rFonts w:ascii="Verdana" w:hAnsi="Verdana"/>
          <w:color w:val="222222"/>
          <w:sz w:val="23"/>
          <w:szCs w:val="23"/>
        </w:rPr>
      </w:pPr>
      <w:r>
        <w:rPr>
          <w:rFonts w:ascii="Verdana" w:hAnsi="Verdana"/>
          <w:color w:val="222222"/>
          <w:sz w:val="23"/>
          <w:szCs w:val="23"/>
        </w:rPr>
        <w:t xml:space="preserve">Oracle server associates a cursor with every DML statement. Each of the Update &amp; Delete statements has cursors which are responsible to identify those set of rows that are affected by the operation. </w:t>
      </w:r>
      <w:proofErr w:type="gramStart"/>
      <w:r>
        <w:rPr>
          <w:rFonts w:ascii="Verdana" w:hAnsi="Verdana"/>
          <w:color w:val="222222"/>
          <w:sz w:val="23"/>
          <w:szCs w:val="23"/>
        </w:rPr>
        <w:t>Also</w:t>
      </w:r>
      <w:proofErr w:type="gramEnd"/>
      <w:r>
        <w:rPr>
          <w:rFonts w:ascii="Verdana" w:hAnsi="Verdana"/>
          <w:color w:val="222222"/>
          <w:sz w:val="23"/>
          <w:szCs w:val="23"/>
        </w:rPr>
        <w:t xml:space="preserve"> the implicit cursor fulfills the need of a place for an Insert statement to receive the data that is to be inserted into the database.</w:t>
      </w:r>
    </w:p>
    <w:p w14:paraId="0A031D88" w14:textId="77777777" w:rsidR="004217E6" w:rsidRDefault="004217E6" w:rsidP="004217E6">
      <w:pPr>
        <w:pStyle w:val="has-background"/>
        <w:shd w:val="clear" w:color="auto" w:fill="00D084"/>
        <w:spacing w:before="0" w:beforeAutospacing="0" w:after="390" w:afterAutospacing="0"/>
        <w:jc w:val="center"/>
        <w:rPr>
          <w:rFonts w:ascii="Verdana" w:hAnsi="Verdana"/>
          <w:color w:val="222222"/>
          <w:sz w:val="23"/>
          <w:szCs w:val="23"/>
        </w:rPr>
      </w:pPr>
      <w:r>
        <w:rPr>
          <w:rStyle w:val="Emphasis"/>
          <w:rFonts w:ascii="Verdana" w:hAnsi="Verdana"/>
          <w:b/>
          <w:bCs/>
          <w:color w:val="222222"/>
          <w:sz w:val="23"/>
          <w:szCs w:val="23"/>
        </w:rPr>
        <w:t>Info Byte:</w:t>
      </w:r>
      <w:r>
        <w:rPr>
          <w:rFonts w:ascii="Verdana" w:hAnsi="Verdana"/>
          <w:color w:val="222222"/>
          <w:sz w:val="23"/>
          <w:szCs w:val="23"/>
        </w:rPr>
        <w:br/>
      </w:r>
      <w:r>
        <w:rPr>
          <w:rStyle w:val="Emphasis"/>
          <w:rFonts w:ascii="Verdana" w:hAnsi="Verdana"/>
          <w:b/>
          <w:bCs/>
          <w:color w:val="222222"/>
          <w:sz w:val="23"/>
          <w:szCs w:val="23"/>
        </w:rPr>
        <w:t>The Most recently opened cursor is called SQL Cursor.</w:t>
      </w:r>
    </w:p>
    <w:p w14:paraId="34909F3B" w14:textId="77777777" w:rsidR="004217E6" w:rsidRDefault="004217E6" w:rsidP="004217E6">
      <w:pPr>
        <w:pStyle w:val="Heading3"/>
        <w:spacing w:before="405" w:beforeAutospacing="0" w:after="255" w:afterAutospacing="0" w:line="450" w:lineRule="atLeast"/>
        <w:rPr>
          <w:rFonts w:ascii="Arial" w:hAnsi="Arial" w:cs="Arial"/>
          <w:b w:val="0"/>
          <w:bCs w:val="0"/>
          <w:color w:val="111111"/>
          <w:sz w:val="33"/>
          <w:szCs w:val="33"/>
        </w:rPr>
      </w:pPr>
      <w:r>
        <w:rPr>
          <w:rStyle w:val="Strong"/>
          <w:rFonts w:ascii="Arial" w:hAnsi="Arial" w:cs="Arial"/>
          <w:b/>
          <w:bCs/>
          <w:color w:val="111111"/>
          <w:sz w:val="33"/>
          <w:szCs w:val="33"/>
        </w:rPr>
        <w:t>Explicit Cursor in oracle database</w:t>
      </w:r>
    </w:p>
    <w:p w14:paraId="2B397672" w14:textId="77777777" w:rsidR="004217E6" w:rsidRDefault="004217E6" w:rsidP="004217E6">
      <w:pPr>
        <w:pStyle w:val="NormalWeb"/>
        <w:spacing w:before="0" w:beforeAutospacing="0" w:after="390" w:afterAutospacing="0"/>
        <w:rPr>
          <w:rFonts w:ascii="Verdana" w:hAnsi="Verdana"/>
          <w:color w:val="222222"/>
          <w:sz w:val="23"/>
          <w:szCs w:val="23"/>
        </w:rPr>
      </w:pPr>
      <w:r>
        <w:rPr>
          <w:rFonts w:ascii="Verdana" w:hAnsi="Verdana"/>
          <w:color w:val="222222"/>
          <w:sz w:val="23"/>
          <w:szCs w:val="23"/>
        </w:rPr>
        <w:t>In contrast to implicit cursors, we have explicit cursors. Explicit cursors are user defined cursors which means user has to create these cursors for any statement which returns more than one row of data. Unlike implicit cursor user has full control of explicit cursor. An explicit cursor can be generated only by naming the cursor in the declaration section of the PL/SQL block.</w:t>
      </w:r>
    </w:p>
    <w:p w14:paraId="5681CF5A" w14:textId="77777777" w:rsidR="004217E6" w:rsidRDefault="004217E6" w:rsidP="004217E6">
      <w:pPr>
        <w:pStyle w:val="Heading3"/>
        <w:spacing w:before="405" w:beforeAutospacing="0" w:after="255" w:afterAutospacing="0" w:line="450" w:lineRule="atLeast"/>
        <w:rPr>
          <w:rFonts w:ascii="Arial" w:hAnsi="Arial" w:cs="Arial"/>
          <w:b w:val="0"/>
          <w:bCs w:val="0"/>
          <w:color w:val="111111"/>
          <w:sz w:val="33"/>
          <w:szCs w:val="33"/>
        </w:rPr>
      </w:pPr>
      <w:r>
        <w:rPr>
          <w:rStyle w:val="Strong"/>
          <w:rFonts w:ascii="Arial" w:hAnsi="Arial" w:cs="Arial"/>
          <w:b/>
          <w:bCs/>
          <w:color w:val="111111"/>
          <w:sz w:val="33"/>
          <w:szCs w:val="33"/>
        </w:rPr>
        <w:t>Advantages of Explicit Cursor:</w:t>
      </w:r>
    </w:p>
    <w:p w14:paraId="4CFC84AA" w14:textId="77777777" w:rsidR="004217E6" w:rsidRDefault="004217E6" w:rsidP="00B969E5">
      <w:pPr>
        <w:numPr>
          <w:ilvl w:val="0"/>
          <w:numId w:val="31"/>
        </w:numPr>
        <w:spacing w:before="100" w:beforeAutospacing="1" w:after="150" w:line="240" w:lineRule="auto"/>
        <w:ind w:left="1035"/>
        <w:rPr>
          <w:rFonts w:ascii="Verdana" w:hAnsi="Verdana" w:cs="Times New Roman"/>
          <w:color w:val="222222"/>
          <w:sz w:val="23"/>
          <w:szCs w:val="23"/>
        </w:rPr>
      </w:pPr>
      <w:r>
        <w:rPr>
          <w:rFonts w:ascii="Verdana" w:hAnsi="Verdana"/>
          <w:color w:val="222222"/>
          <w:sz w:val="23"/>
          <w:szCs w:val="23"/>
        </w:rPr>
        <w:t xml:space="preserve">Since Explicit cursors are user defined </w:t>
      </w:r>
      <w:proofErr w:type="gramStart"/>
      <w:r>
        <w:rPr>
          <w:rFonts w:ascii="Verdana" w:hAnsi="Verdana"/>
          <w:color w:val="222222"/>
          <w:sz w:val="23"/>
          <w:szCs w:val="23"/>
        </w:rPr>
        <w:t>hence</w:t>
      </w:r>
      <w:proofErr w:type="gramEnd"/>
      <w:r>
        <w:rPr>
          <w:rFonts w:ascii="Verdana" w:hAnsi="Verdana"/>
          <w:color w:val="222222"/>
          <w:sz w:val="23"/>
          <w:szCs w:val="23"/>
        </w:rPr>
        <w:t xml:space="preserve"> they give you more programmatic control on your program.</w:t>
      </w:r>
    </w:p>
    <w:p w14:paraId="0E7A46DA" w14:textId="77777777" w:rsidR="004217E6" w:rsidRDefault="004217E6" w:rsidP="00B969E5">
      <w:pPr>
        <w:numPr>
          <w:ilvl w:val="0"/>
          <w:numId w:val="31"/>
        </w:numPr>
        <w:spacing w:before="100" w:beforeAutospacing="1" w:after="0" w:line="240" w:lineRule="auto"/>
        <w:ind w:left="1035"/>
        <w:rPr>
          <w:rFonts w:ascii="Verdana" w:hAnsi="Verdana"/>
          <w:color w:val="222222"/>
          <w:sz w:val="23"/>
          <w:szCs w:val="23"/>
        </w:rPr>
      </w:pPr>
      <w:r>
        <w:rPr>
          <w:rFonts w:ascii="Verdana" w:hAnsi="Verdana"/>
          <w:color w:val="222222"/>
          <w:sz w:val="23"/>
          <w:szCs w:val="23"/>
        </w:rPr>
        <w:t xml:space="preserve">Explicit cursors are more efficient as compared to implicit cursors as in </w:t>
      </w:r>
      <w:proofErr w:type="spellStart"/>
      <w:r>
        <w:rPr>
          <w:rFonts w:ascii="Verdana" w:hAnsi="Verdana"/>
          <w:color w:val="222222"/>
          <w:sz w:val="23"/>
          <w:szCs w:val="23"/>
        </w:rPr>
        <w:t>latters</w:t>
      </w:r>
      <w:proofErr w:type="spellEnd"/>
      <w:r>
        <w:rPr>
          <w:rFonts w:ascii="Verdana" w:hAnsi="Verdana"/>
          <w:color w:val="222222"/>
          <w:sz w:val="23"/>
          <w:szCs w:val="23"/>
        </w:rPr>
        <w:t xml:space="preserve"> case it is hard to track data errors.</w:t>
      </w:r>
    </w:p>
    <w:p w14:paraId="03FCCB8D" w14:textId="77777777" w:rsidR="004217E6" w:rsidRDefault="004217E6" w:rsidP="004217E6">
      <w:pPr>
        <w:pStyle w:val="Heading3"/>
        <w:spacing w:before="405" w:beforeAutospacing="0" w:after="255" w:afterAutospacing="0" w:line="450" w:lineRule="atLeast"/>
        <w:rPr>
          <w:rFonts w:ascii="Arial" w:hAnsi="Arial" w:cs="Arial"/>
          <w:b w:val="0"/>
          <w:bCs w:val="0"/>
          <w:color w:val="111111"/>
          <w:sz w:val="33"/>
          <w:szCs w:val="33"/>
        </w:rPr>
      </w:pPr>
      <w:r>
        <w:rPr>
          <w:rStyle w:val="Strong"/>
          <w:rFonts w:ascii="Arial" w:hAnsi="Arial" w:cs="Arial"/>
          <w:b/>
          <w:bCs/>
          <w:color w:val="111111"/>
          <w:sz w:val="33"/>
          <w:szCs w:val="33"/>
        </w:rPr>
        <w:lastRenderedPageBreak/>
        <w:t>Steps for creating an Explicit Cursor</w:t>
      </w:r>
    </w:p>
    <w:p w14:paraId="14199619" w14:textId="77777777" w:rsidR="004217E6" w:rsidRDefault="004217E6" w:rsidP="004217E6">
      <w:pPr>
        <w:pStyle w:val="NormalWeb"/>
        <w:spacing w:before="0" w:beforeAutospacing="0" w:after="390" w:afterAutospacing="0"/>
        <w:rPr>
          <w:rFonts w:ascii="Verdana" w:hAnsi="Verdana"/>
          <w:color w:val="222222"/>
          <w:sz w:val="23"/>
          <w:szCs w:val="23"/>
        </w:rPr>
      </w:pPr>
      <w:r>
        <w:rPr>
          <w:rFonts w:ascii="Verdana" w:hAnsi="Verdana"/>
          <w:color w:val="222222"/>
          <w:sz w:val="23"/>
          <w:szCs w:val="23"/>
        </w:rPr>
        <w:t xml:space="preserve">To create an explicit </w:t>
      </w:r>
      <w:proofErr w:type="gramStart"/>
      <w:r>
        <w:rPr>
          <w:rFonts w:ascii="Verdana" w:hAnsi="Verdana"/>
          <w:color w:val="222222"/>
          <w:sz w:val="23"/>
          <w:szCs w:val="23"/>
        </w:rPr>
        <w:t>cursor</w:t>
      </w:r>
      <w:proofErr w:type="gramEnd"/>
      <w:r>
        <w:rPr>
          <w:rFonts w:ascii="Verdana" w:hAnsi="Verdana"/>
          <w:color w:val="222222"/>
          <w:sz w:val="23"/>
          <w:szCs w:val="23"/>
        </w:rPr>
        <w:t xml:space="preserve"> you need to follow 4 steps. These 4 steps are:</w:t>
      </w:r>
    </w:p>
    <w:p w14:paraId="34A00790" w14:textId="77777777" w:rsidR="004217E6" w:rsidRDefault="004217E6" w:rsidP="00B969E5">
      <w:pPr>
        <w:numPr>
          <w:ilvl w:val="0"/>
          <w:numId w:val="32"/>
        </w:numPr>
        <w:spacing w:before="100" w:beforeAutospacing="1" w:after="150" w:line="240" w:lineRule="auto"/>
        <w:ind w:left="1035"/>
        <w:rPr>
          <w:rFonts w:ascii="Verdana" w:hAnsi="Verdana"/>
          <w:color w:val="222222"/>
          <w:sz w:val="23"/>
          <w:szCs w:val="23"/>
        </w:rPr>
      </w:pPr>
      <w:r>
        <w:rPr>
          <w:rFonts w:ascii="Verdana" w:hAnsi="Verdana"/>
          <w:color w:val="222222"/>
          <w:sz w:val="23"/>
          <w:szCs w:val="23"/>
        </w:rPr>
        <w:t>Declare</w:t>
      </w:r>
    </w:p>
    <w:p w14:paraId="7A4EE7EA" w14:textId="77777777" w:rsidR="004217E6" w:rsidRDefault="004217E6" w:rsidP="00B969E5">
      <w:pPr>
        <w:numPr>
          <w:ilvl w:val="0"/>
          <w:numId w:val="32"/>
        </w:numPr>
        <w:spacing w:before="100" w:beforeAutospacing="1" w:after="150" w:line="240" w:lineRule="auto"/>
        <w:ind w:left="1035"/>
        <w:rPr>
          <w:rFonts w:ascii="Verdana" w:hAnsi="Verdana"/>
          <w:color w:val="222222"/>
          <w:sz w:val="23"/>
          <w:szCs w:val="23"/>
        </w:rPr>
      </w:pPr>
      <w:r>
        <w:rPr>
          <w:rFonts w:ascii="Verdana" w:hAnsi="Verdana"/>
          <w:color w:val="222222"/>
          <w:sz w:val="23"/>
          <w:szCs w:val="23"/>
        </w:rPr>
        <w:t>Open</w:t>
      </w:r>
    </w:p>
    <w:p w14:paraId="4023FC96" w14:textId="77777777" w:rsidR="004217E6" w:rsidRDefault="004217E6" w:rsidP="00B969E5">
      <w:pPr>
        <w:numPr>
          <w:ilvl w:val="0"/>
          <w:numId w:val="32"/>
        </w:numPr>
        <w:spacing w:before="100" w:beforeAutospacing="1" w:after="150" w:line="240" w:lineRule="auto"/>
        <w:ind w:left="1035"/>
        <w:rPr>
          <w:rFonts w:ascii="Verdana" w:hAnsi="Verdana"/>
          <w:color w:val="222222"/>
          <w:sz w:val="23"/>
          <w:szCs w:val="23"/>
        </w:rPr>
      </w:pPr>
      <w:r>
        <w:rPr>
          <w:rFonts w:ascii="Verdana" w:hAnsi="Verdana"/>
          <w:color w:val="222222"/>
          <w:sz w:val="23"/>
          <w:szCs w:val="23"/>
        </w:rPr>
        <w:t>Fetch</w:t>
      </w:r>
    </w:p>
    <w:p w14:paraId="3F9DD4A5" w14:textId="77777777" w:rsidR="004217E6" w:rsidRDefault="004217E6" w:rsidP="00B969E5">
      <w:pPr>
        <w:numPr>
          <w:ilvl w:val="0"/>
          <w:numId w:val="32"/>
        </w:numPr>
        <w:spacing w:before="100" w:beforeAutospacing="1" w:after="0" w:line="240" w:lineRule="auto"/>
        <w:ind w:left="1035"/>
        <w:rPr>
          <w:rFonts w:ascii="Verdana" w:hAnsi="Verdana"/>
          <w:color w:val="222222"/>
          <w:sz w:val="23"/>
          <w:szCs w:val="23"/>
        </w:rPr>
      </w:pPr>
      <w:r>
        <w:rPr>
          <w:rFonts w:ascii="Verdana" w:hAnsi="Verdana"/>
          <w:color w:val="222222"/>
          <w:sz w:val="23"/>
          <w:szCs w:val="23"/>
        </w:rPr>
        <w:t>Close</w:t>
      </w:r>
    </w:p>
    <w:p w14:paraId="24F382BA" w14:textId="77777777" w:rsidR="004217E6" w:rsidRDefault="004217E6" w:rsidP="004217E6">
      <w:pPr>
        <w:pStyle w:val="NormalWeb"/>
        <w:spacing w:before="0" w:beforeAutospacing="0" w:after="390" w:afterAutospacing="0"/>
        <w:rPr>
          <w:rFonts w:ascii="Verdana" w:hAnsi="Verdana"/>
          <w:color w:val="222222"/>
          <w:sz w:val="23"/>
          <w:szCs w:val="23"/>
        </w:rPr>
      </w:pPr>
      <w:r>
        <w:rPr>
          <w:rFonts w:ascii="Verdana" w:hAnsi="Verdana"/>
          <w:color w:val="222222"/>
          <w:sz w:val="23"/>
          <w:szCs w:val="23"/>
        </w:rPr>
        <w:t>In case of implicit cursors oracle server performs all these steps automatically for you.</w:t>
      </w:r>
    </w:p>
    <w:p w14:paraId="2CEAE9AC" w14:textId="6BC9CF23" w:rsidR="004217E6" w:rsidRDefault="004217E6" w:rsidP="004217E6">
      <w:pPr>
        <w:pStyle w:val="NormalWeb"/>
        <w:spacing w:before="0" w:beforeAutospacing="0" w:after="390" w:afterAutospacing="0"/>
        <w:rPr>
          <w:rFonts w:ascii="Verdana" w:hAnsi="Verdana"/>
          <w:color w:val="222222"/>
          <w:sz w:val="23"/>
          <w:szCs w:val="23"/>
        </w:rPr>
      </w:pPr>
      <w:r>
        <w:rPr>
          <w:rFonts w:ascii="Verdana" w:hAnsi="Verdana"/>
          <w:noProof/>
          <w:color w:val="222222"/>
          <w:sz w:val="23"/>
          <w:szCs w:val="23"/>
        </w:rPr>
        <w:drawing>
          <wp:inline distT="0" distB="0" distL="0" distR="0" wp14:anchorId="2B94D5AA" wp14:editId="475A3C58">
            <wp:extent cx="4181475" cy="2105025"/>
            <wp:effectExtent l="0" t="0" r="0" b="0"/>
            <wp:docPr id="3" name="Picture 3" descr="steps of creating explicit database cursor in pl/sql by manish shar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eps of creating explicit database cursor in pl/sql by manish sharma"/>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181475" cy="2105025"/>
                    </a:xfrm>
                    <a:prstGeom prst="rect">
                      <a:avLst/>
                    </a:prstGeom>
                    <a:noFill/>
                    <a:ln>
                      <a:noFill/>
                    </a:ln>
                  </pic:spPr>
                </pic:pic>
              </a:graphicData>
            </a:graphic>
          </wp:inline>
        </w:drawing>
      </w:r>
    </w:p>
    <w:p w14:paraId="4B1325A1" w14:textId="77777777" w:rsidR="004217E6" w:rsidRDefault="004217E6" w:rsidP="004217E6">
      <w:pPr>
        <w:pStyle w:val="has-background"/>
        <w:shd w:val="clear" w:color="auto" w:fill="00D084"/>
        <w:spacing w:before="0" w:beforeAutospacing="0" w:after="390" w:afterAutospacing="0"/>
        <w:jc w:val="center"/>
        <w:rPr>
          <w:rFonts w:ascii="Verdana" w:hAnsi="Verdana"/>
          <w:color w:val="222222"/>
          <w:sz w:val="23"/>
          <w:szCs w:val="23"/>
        </w:rPr>
      </w:pPr>
      <w:r>
        <w:rPr>
          <w:rStyle w:val="Strong"/>
          <w:rFonts w:ascii="Verdana" w:hAnsi="Verdana"/>
          <w:color w:val="222222"/>
          <w:sz w:val="23"/>
          <w:szCs w:val="23"/>
        </w:rPr>
        <w:t>Info Byte:</w:t>
      </w:r>
      <w:r>
        <w:rPr>
          <w:rFonts w:ascii="Verdana" w:hAnsi="Verdana"/>
          <w:b/>
          <w:bCs/>
          <w:color w:val="222222"/>
          <w:sz w:val="23"/>
          <w:szCs w:val="23"/>
        </w:rPr>
        <w:br/>
      </w:r>
      <w:r>
        <w:rPr>
          <w:rStyle w:val="Strong"/>
          <w:rFonts w:ascii="Verdana" w:hAnsi="Verdana"/>
          <w:color w:val="222222"/>
          <w:sz w:val="23"/>
          <w:szCs w:val="23"/>
        </w:rPr>
        <w:t>Unless the complete cycle of declaring, opening, fetching and closing has been performed, you can’t use a cursor.</w:t>
      </w:r>
    </w:p>
    <w:p w14:paraId="38976988" w14:textId="77777777" w:rsidR="004217E6" w:rsidRDefault="004217E6" w:rsidP="004217E6">
      <w:pPr>
        <w:pStyle w:val="Heading2"/>
        <w:spacing w:before="450" w:beforeAutospacing="0" w:after="300" w:afterAutospacing="0" w:line="570" w:lineRule="atLeast"/>
        <w:rPr>
          <w:rFonts w:ascii="Arial" w:hAnsi="Arial" w:cs="Arial"/>
          <w:b w:val="0"/>
          <w:bCs w:val="0"/>
          <w:color w:val="111111"/>
          <w:sz w:val="41"/>
          <w:szCs w:val="41"/>
        </w:rPr>
      </w:pPr>
      <w:r>
        <w:rPr>
          <w:rStyle w:val="Strong"/>
          <w:rFonts w:ascii="Arial" w:hAnsi="Arial" w:cs="Arial"/>
          <w:b/>
          <w:bCs/>
          <w:color w:val="111111"/>
          <w:sz w:val="41"/>
          <w:szCs w:val="41"/>
        </w:rPr>
        <w:t xml:space="preserve">Declare: How </w:t>
      </w:r>
      <w:proofErr w:type="gramStart"/>
      <w:r>
        <w:rPr>
          <w:rStyle w:val="Strong"/>
          <w:rFonts w:ascii="Arial" w:hAnsi="Arial" w:cs="Arial"/>
          <w:b/>
          <w:bCs/>
          <w:color w:val="111111"/>
          <w:sz w:val="41"/>
          <w:szCs w:val="41"/>
        </w:rPr>
        <w:t>To</w:t>
      </w:r>
      <w:proofErr w:type="gramEnd"/>
      <w:r>
        <w:rPr>
          <w:rStyle w:val="Strong"/>
          <w:rFonts w:ascii="Arial" w:hAnsi="Arial" w:cs="Arial"/>
          <w:b/>
          <w:bCs/>
          <w:color w:val="111111"/>
          <w:sz w:val="41"/>
          <w:szCs w:val="41"/>
        </w:rPr>
        <w:t xml:space="preserve"> Declare a Database Cursor?</w:t>
      </w:r>
    </w:p>
    <w:p w14:paraId="23B84A4B" w14:textId="77777777" w:rsidR="004217E6" w:rsidRDefault="004217E6" w:rsidP="004217E6">
      <w:pPr>
        <w:pStyle w:val="NormalWeb"/>
        <w:spacing w:before="0" w:beforeAutospacing="0" w:after="390" w:afterAutospacing="0"/>
        <w:rPr>
          <w:rFonts w:ascii="Verdana" w:hAnsi="Verdana"/>
          <w:color w:val="222222"/>
          <w:sz w:val="23"/>
          <w:szCs w:val="23"/>
        </w:rPr>
      </w:pPr>
      <w:r>
        <w:rPr>
          <w:rFonts w:ascii="Verdana" w:hAnsi="Verdana"/>
          <w:color w:val="222222"/>
          <w:sz w:val="23"/>
          <w:szCs w:val="23"/>
        </w:rPr>
        <w:t>Declaring a cursor means initializing a cursor into memory. You define explicit cursor in declaration section of your PL/SQL block and associate it with the SELECT statement.</w:t>
      </w:r>
    </w:p>
    <w:p w14:paraId="7006E873" w14:textId="77777777" w:rsidR="004217E6" w:rsidRDefault="004217E6" w:rsidP="004217E6">
      <w:pPr>
        <w:pStyle w:val="Heading3"/>
        <w:spacing w:before="405" w:beforeAutospacing="0" w:after="255" w:afterAutospacing="0" w:line="450" w:lineRule="atLeast"/>
        <w:rPr>
          <w:rFonts w:ascii="Arial" w:hAnsi="Arial" w:cs="Arial"/>
          <w:b w:val="0"/>
          <w:bCs w:val="0"/>
          <w:color w:val="111111"/>
          <w:sz w:val="33"/>
          <w:szCs w:val="33"/>
        </w:rPr>
      </w:pPr>
      <w:r>
        <w:rPr>
          <w:rStyle w:val="Strong"/>
          <w:rFonts w:ascii="Arial" w:hAnsi="Arial" w:cs="Arial"/>
          <w:b/>
          <w:bCs/>
          <w:color w:val="111111"/>
          <w:sz w:val="33"/>
          <w:szCs w:val="33"/>
        </w:rPr>
        <w:t>Syntax</w:t>
      </w:r>
    </w:p>
    <w:tbl>
      <w:tblPr>
        <w:tblW w:w="10440" w:type="dxa"/>
        <w:tblCellMar>
          <w:left w:w="0" w:type="dxa"/>
          <w:right w:w="0" w:type="dxa"/>
        </w:tblCellMar>
        <w:tblLook w:val="04A0" w:firstRow="1" w:lastRow="0" w:firstColumn="1" w:lastColumn="0" w:noHBand="0" w:noVBand="1"/>
      </w:tblPr>
      <w:tblGrid>
        <w:gridCol w:w="510"/>
        <w:gridCol w:w="9930"/>
      </w:tblGrid>
      <w:tr w:rsidR="004217E6" w14:paraId="71DDBC03" w14:textId="77777777" w:rsidTr="004217E6">
        <w:tc>
          <w:tcPr>
            <w:tcW w:w="0" w:type="auto"/>
            <w:vAlign w:val="center"/>
            <w:hideMark/>
          </w:tcPr>
          <w:p w14:paraId="54106F60" w14:textId="77777777" w:rsidR="004217E6" w:rsidRDefault="004217E6" w:rsidP="004217E6">
            <w:pPr>
              <w:rPr>
                <w:rFonts w:ascii="Times New Roman" w:hAnsi="Times New Roman" w:cs="Times New Roman"/>
                <w:sz w:val="24"/>
                <w:szCs w:val="24"/>
              </w:rPr>
            </w:pPr>
            <w:r>
              <w:t>1</w:t>
            </w:r>
          </w:p>
        </w:tc>
        <w:tc>
          <w:tcPr>
            <w:tcW w:w="9930" w:type="dxa"/>
            <w:vAlign w:val="center"/>
            <w:hideMark/>
          </w:tcPr>
          <w:p w14:paraId="158D896C" w14:textId="77777777" w:rsidR="004217E6" w:rsidRDefault="004217E6" w:rsidP="004217E6">
            <w:r>
              <w:rPr>
                <w:rStyle w:val="HTMLCode"/>
                <w:rFonts w:eastAsiaTheme="minorHAnsi"/>
              </w:rPr>
              <w:t>CURSOR</w:t>
            </w:r>
            <w:r>
              <w:t xml:space="preserve"> </w:t>
            </w:r>
            <w:proofErr w:type="spellStart"/>
            <w:r>
              <w:rPr>
                <w:rStyle w:val="HTMLCode"/>
                <w:rFonts w:eastAsiaTheme="minorHAnsi"/>
              </w:rPr>
              <w:t>cursor_name</w:t>
            </w:r>
            <w:proofErr w:type="spellEnd"/>
            <w:r>
              <w:rPr>
                <w:rStyle w:val="HTMLCode"/>
                <w:rFonts w:eastAsiaTheme="minorHAnsi"/>
              </w:rPr>
              <w:t xml:space="preserve"> IS</w:t>
            </w:r>
            <w:r>
              <w:t xml:space="preserve"> </w:t>
            </w:r>
            <w:proofErr w:type="spellStart"/>
            <w:r>
              <w:rPr>
                <w:rStyle w:val="HTMLCode"/>
                <w:rFonts w:eastAsiaTheme="minorHAnsi"/>
              </w:rPr>
              <w:t>select_statement</w:t>
            </w:r>
            <w:proofErr w:type="spellEnd"/>
            <w:r>
              <w:rPr>
                <w:rStyle w:val="HTMLCode"/>
                <w:rFonts w:eastAsiaTheme="minorHAnsi"/>
              </w:rPr>
              <w:t>;</w:t>
            </w:r>
          </w:p>
        </w:tc>
      </w:tr>
    </w:tbl>
    <w:p w14:paraId="6282BFBD" w14:textId="77777777" w:rsidR="004217E6" w:rsidRDefault="004217E6" w:rsidP="004217E6">
      <w:pPr>
        <w:pStyle w:val="Heading2"/>
        <w:spacing w:before="450" w:beforeAutospacing="0" w:after="300" w:afterAutospacing="0" w:line="570" w:lineRule="atLeast"/>
        <w:rPr>
          <w:rFonts w:ascii="Arial" w:hAnsi="Arial" w:cs="Arial"/>
          <w:b w:val="0"/>
          <w:bCs w:val="0"/>
          <w:color w:val="111111"/>
          <w:sz w:val="41"/>
          <w:szCs w:val="41"/>
        </w:rPr>
      </w:pPr>
      <w:r>
        <w:rPr>
          <w:rStyle w:val="Strong"/>
          <w:rFonts w:ascii="Arial" w:hAnsi="Arial" w:cs="Arial"/>
          <w:b/>
          <w:bCs/>
          <w:color w:val="111111"/>
          <w:sz w:val="41"/>
          <w:szCs w:val="41"/>
        </w:rPr>
        <w:lastRenderedPageBreak/>
        <w:t>Open: How to Open a Database Cursor?</w:t>
      </w:r>
    </w:p>
    <w:p w14:paraId="4D02B137" w14:textId="77777777" w:rsidR="004217E6" w:rsidRDefault="004217E6" w:rsidP="004217E6">
      <w:pPr>
        <w:pStyle w:val="NormalWeb"/>
        <w:spacing w:before="0" w:beforeAutospacing="0" w:after="390" w:afterAutospacing="0"/>
        <w:rPr>
          <w:rFonts w:ascii="Verdana" w:hAnsi="Verdana"/>
          <w:color w:val="222222"/>
          <w:sz w:val="23"/>
          <w:szCs w:val="23"/>
        </w:rPr>
      </w:pPr>
      <w:r>
        <w:rPr>
          <w:rFonts w:ascii="Verdana" w:hAnsi="Verdana"/>
          <w:color w:val="222222"/>
          <w:sz w:val="23"/>
          <w:szCs w:val="23"/>
        </w:rPr>
        <w:t>Whenever oracle server comes across an ‘Open Cursor’ Statement the following four steps take place automatically.</w:t>
      </w:r>
    </w:p>
    <w:p w14:paraId="7B5578F9" w14:textId="77777777" w:rsidR="004217E6" w:rsidRDefault="004217E6" w:rsidP="00B969E5">
      <w:pPr>
        <w:numPr>
          <w:ilvl w:val="0"/>
          <w:numId w:val="33"/>
        </w:numPr>
        <w:spacing w:before="100" w:beforeAutospacing="1" w:after="150" w:line="240" w:lineRule="auto"/>
        <w:ind w:left="1035"/>
        <w:rPr>
          <w:rFonts w:ascii="Verdana" w:hAnsi="Verdana"/>
          <w:color w:val="222222"/>
          <w:sz w:val="23"/>
          <w:szCs w:val="23"/>
        </w:rPr>
      </w:pPr>
      <w:r>
        <w:rPr>
          <w:rFonts w:ascii="Verdana" w:hAnsi="Verdana"/>
          <w:color w:val="222222"/>
          <w:sz w:val="23"/>
          <w:szCs w:val="23"/>
        </w:rPr>
        <w:t xml:space="preserve">All the variables including bind variables in the WHERE clause of a SELECT statement </w:t>
      </w:r>
      <w:proofErr w:type="gramStart"/>
      <w:r>
        <w:rPr>
          <w:rFonts w:ascii="Verdana" w:hAnsi="Verdana"/>
          <w:color w:val="222222"/>
          <w:sz w:val="23"/>
          <w:szCs w:val="23"/>
        </w:rPr>
        <w:t>are</w:t>
      </w:r>
      <w:proofErr w:type="gramEnd"/>
      <w:r>
        <w:rPr>
          <w:rFonts w:ascii="Verdana" w:hAnsi="Verdana"/>
          <w:color w:val="222222"/>
          <w:sz w:val="23"/>
          <w:szCs w:val="23"/>
        </w:rPr>
        <w:t xml:space="preserve"> examined.</w:t>
      </w:r>
    </w:p>
    <w:p w14:paraId="190EDB2D" w14:textId="77777777" w:rsidR="004217E6" w:rsidRDefault="004217E6" w:rsidP="00B969E5">
      <w:pPr>
        <w:numPr>
          <w:ilvl w:val="0"/>
          <w:numId w:val="33"/>
        </w:numPr>
        <w:spacing w:before="100" w:beforeAutospacing="1" w:after="150" w:line="240" w:lineRule="auto"/>
        <w:ind w:left="1035"/>
        <w:rPr>
          <w:rFonts w:ascii="Verdana" w:hAnsi="Verdana"/>
          <w:color w:val="222222"/>
          <w:sz w:val="23"/>
          <w:szCs w:val="23"/>
        </w:rPr>
      </w:pPr>
      <w:r>
        <w:rPr>
          <w:rFonts w:ascii="Verdana" w:hAnsi="Verdana"/>
          <w:color w:val="222222"/>
          <w:sz w:val="23"/>
          <w:szCs w:val="23"/>
        </w:rPr>
        <w:t>Based on the values of the variables, the active set is determined, and the PL/SQL engine executes the query for that cursor. Variables are examined at cursor open time.</w:t>
      </w:r>
    </w:p>
    <w:p w14:paraId="69FB046B" w14:textId="77777777" w:rsidR="004217E6" w:rsidRDefault="004217E6" w:rsidP="00B969E5">
      <w:pPr>
        <w:numPr>
          <w:ilvl w:val="0"/>
          <w:numId w:val="33"/>
        </w:numPr>
        <w:spacing w:before="100" w:beforeAutospacing="1" w:after="150" w:line="240" w:lineRule="auto"/>
        <w:ind w:left="1035"/>
        <w:rPr>
          <w:rFonts w:ascii="Verdana" w:hAnsi="Verdana"/>
          <w:color w:val="222222"/>
          <w:sz w:val="23"/>
          <w:szCs w:val="23"/>
        </w:rPr>
      </w:pPr>
      <w:r>
        <w:rPr>
          <w:rFonts w:ascii="Verdana" w:hAnsi="Verdana"/>
          <w:color w:val="222222"/>
          <w:sz w:val="23"/>
          <w:szCs w:val="23"/>
        </w:rPr>
        <w:t>The PL/SQL engine identifies the active set of data.</w:t>
      </w:r>
    </w:p>
    <w:p w14:paraId="5DE56A1D" w14:textId="77777777" w:rsidR="004217E6" w:rsidRDefault="004217E6" w:rsidP="00B969E5">
      <w:pPr>
        <w:numPr>
          <w:ilvl w:val="0"/>
          <w:numId w:val="33"/>
        </w:numPr>
        <w:spacing w:before="100" w:beforeAutospacing="1" w:after="0" w:line="240" w:lineRule="auto"/>
        <w:ind w:left="1035"/>
        <w:rPr>
          <w:rFonts w:ascii="Verdana" w:hAnsi="Verdana"/>
          <w:color w:val="222222"/>
          <w:sz w:val="23"/>
          <w:szCs w:val="23"/>
        </w:rPr>
      </w:pPr>
      <w:r>
        <w:rPr>
          <w:rFonts w:ascii="Verdana" w:hAnsi="Verdana"/>
          <w:color w:val="222222"/>
          <w:sz w:val="23"/>
          <w:szCs w:val="23"/>
        </w:rPr>
        <w:t>The active set pointer sets to the first row.</w:t>
      </w:r>
    </w:p>
    <w:p w14:paraId="4524D44B" w14:textId="77777777" w:rsidR="004217E6" w:rsidRDefault="004217E6" w:rsidP="004217E6">
      <w:pPr>
        <w:pStyle w:val="has-background"/>
        <w:shd w:val="clear" w:color="auto" w:fill="00D084"/>
        <w:spacing w:before="0" w:beforeAutospacing="0" w:after="390" w:afterAutospacing="0"/>
        <w:rPr>
          <w:rFonts w:ascii="Verdana" w:hAnsi="Verdana"/>
          <w:color w:val="222222"/>
          <w:sz w:val="23"/>
          <w:szCs w:val="23"/>
        </w:rPr>
      </w:pPr>
      <w:r>
        <w:rPr>
          <w:rStyle w:val="Emphasis"/>
          <w:rFonts w:ascii="Verdana" w:hAnsi="Verdana"/>
          <w:b/>
          <w:bCs/>
          <w:color w:val="222222"/>
          <w:sz w:val="23"/>
          <w:szCs w:val="23"/>
        </w:rPr>
        <w:t>Active set: Rows from all the involved tables that meet the WHERE clause criteria.</w:t>
      </w:r>
    </w:p>
    <w:p w14:paraId="30F12175" w14:textId="77777777" w:rsidR="004217E6" w:rsidRDefault="004217E6" w:rsidP="004217E6">
      <w:pPr>
        <w:pStyle w:val="Heading3"/>
        <w:spacing w:before="405" w:beforeAutospacing="0" w:after="255" w:afterAutospacing="0" w:line="450" w:lineRule="atLeast"/>
        <w:rPr>
          <w:rFonts w:ascii="Arial" w:hAnsi="Arial" w:cs="Arial"/>
          <w:b w:val="0"/>
          <w:bCs w:val="0"/>
          <w:color w:val="111111"/>
          <w:sz w:val="33"/>
          <w:szCs w:val="33"/>
        </w:rPr>
      </w:pPr>
      <w:r>
        <w:rPr>
          <w:rStyle w:val="Strong"/>
          <w:rFonts w:ascii="Arial" w:hAnsi="Arial" w:cs="Arial"/>
          <w:b/>
          <w:bCs/>
          <w:color w:val="111111"/>
          <w:sz w:val="33"/>
          <w:szCs w:val="33"/>
        </w:rPr>
        <w:t>Syntax</w:t>
      </w:r>
    </w:p>
    <w:tbl>
      <w:tblPr>
        <w:tblW w:w="10440" w:type="dxa"/>
        <w:tblCellMar>
          <w:left w:w="0" w:type="dxa"/>
          <w:right w:w="0" w:type="dxa"/>
        </w:tblCellMar>
        <w:tblLook w:val="04A0" w:firstRow="1" w:lastRow="0" w:firstColumn="1" w:lastColumn="0" w:noHBand="0" w:noVBand="1"/>
      </w:tblPr>
      <w:tblGrid>
        <w:gridCol w:w="510"/>
        <w:gridCol w:w="9930"/>
      </w:tblGrid>
      <w:tr w:rsidR="004217E6" w14:paraId="1B849444" w14:textId="77777777" w:rsidTr="004217E6">
        <w:tc>
          <w:tcPr>
            <w:tcW w:w="0" w:type="auto"/>
            <w:vAlign w:val="center"/>
            <w:hideMark/>
          </w:tcPr>
          <w:p w14:paraId="2D9D41AC" w14:textId="77777777" w:rsidR="004217E6" w:rsidRDefault="004217E6" w:rsidP="004217E6">
            <w:pPr>
              <w:rPr>
                <w:rFonts w:ascii="Times New Roman" w:hAnsi="Times New Roman" w:cs="Times New Roman"/>
                <w:sz w:val="24"/>
                <w:szCs w:val="24"/>
              </w:rPr>
            </w:pPr>
            <w:r>
              <w:t>1</w:t>
            </w:r>
          </w:p>
        </w:tc>
        <w:tc>
          <w:tcPr>
            <w:tcW w:w="9930" w:type="dxa"/>
            <w:vAlign w:val="center"/>
            <w:hideMark/>
          </w:tcPr>
          <w:p w14:paraId="04ED37DC" w14:textId="77777777" w:rsidR="004217E6" w:rsidRDefault="004217E6" w:rsidP="004217E6">
            <w:r>
              <w:rPr>
                <w:rStyle w:val="HTMLCode"/>
                <w:rFonts w:eastAsiaTheme="minorHAnsi"/>
              </w:rPr>
              <w:t>OPEN</w:t>
            </w:r>
            <w:r>
              <w:t xml:space="preserve"> </w:t>
            </w:r>
            <w:proofErr w:type="spellStart"/>
            <w:r>
              <w:rPr>
                <w:rStyle w:val="HTMLCode"/>
                <w:rFonts w:eastAsiaTheme="minorHAnsi"/>
              </w:rPr>
              <w:t>cursor_name</w:t>
            </w:r>
            <w:proofErr w:type="spellEnd"/>
            <w:r>
              <w:rPr>
                <w:rStyle w:val="HTMLCode"/>
                <w:rFonts w:eastAsiaTheme="minorHAnsi"/>
              </w:rPr>
              <w:t>;</w:t>
            </w:r>
          </w:p>
        </w:tc>
      </w:tr>
    </w:tbl>
    <w:p w14:paraId="4838C806" w14:textId="77777777" w:rsidR="004217E6" w:rsidRDefault="004217E6" w:rsidP="004217E6">
      <w:pPr>
        <w:pStyle w:val="Heading2"/>
        <w:spacing w:before="450" w:beforeAutospacing="0" w:after="300" w:afterAutospacing="0" w:line="570" w:lineRule="atLeast"/>
        <w:rPr>
          <w:rFonts w:ascii="Arial" w:hAnsi="Arial" w:cs="Arial"/>
          <w:b w:val="0"/>
          <w:bCs w:val="0"/>
          <w:color w:val="111111"/>
          <w:sz w:val="41"/>
          <w:szCs w:val="41"/>
        </w:rPr>
      </w:pPr>
      <w:r>
        <w:rPr>
          <w:rStyle w:val="Strong"/>
          <w:rFonts w:ascii="Arial" w:hAnsi="Arial" w:cs="Arial"/>
          <w:b/>
          <w:bCs/>
          <w:color w:val="111111"/>
          <w:sz w:val="41"/>
          <w:szCs w:val="41"/>
        </w:rPr>
        <w:t>Fetch: How to retrieve data from cursor?</w:t>
      </w:r>
    </w:p>
    <w:p w14:paraId="455E676B" w14:textId="77777777" w:rsidR="004217E6" w:rsidRDefault="004217E6" w:rsidP="004217E6">
      <w:pPr>
        <w:pStyle w:val="NormalWeb"/>
        <w:spacing w:before="0" w:beforeAutospacing="0" w:after="390" w:afterAutospacing="0"/>
        <w:rPr>
          <w:rFonts w:ascii="Verdana" w:hAnsi="Verdana"/>
          <w:color w:val="222222"/>
          <w:sz w:val="23"/>
          <w:szCs w:val="23"/>
        </w:rPr>
      </w:pPr>
      <w:r>
        <w:rPr>
          <w:rFonts w:ascii="Verdana" w:hAnsi="Verdana"/>
          <w:color w:val="222222"/>
          <w:sz w:val="23"/>
          <w:szCs w:val="23"/>
        </w:rPr>
        <w:t>The process of retrieving the data from the cursor is called fetching. Once the cursor is declared and opened then you can retrieve the data from it. Let’s see how.</w:t>
      </w:r>
    </w:p>
    <w:p w14:paraId="51B25A86" w14:textId="77777777" w:rsidR="004217E6" w:rsidRDefault="004217E6" w:rsidP="004217E6">
      <w:pPr>
        <w:pStyle w:val="Heading3"/>
        <w:spacing w:before="405" w:beforeAutospacing="0" w:after="255" w:afterAutospacing="0" w:line="450" w:lineRule="atLeast"/>
        <w:rPr>
          <w:rFonts w:ascii="Arial" w:hAnsi="Arial" w:cs="Arial"/>
          <w:b w:val="0"/>
          <w:bCs w:val="0"/>
          <w:color w:val="111111"/>
          <w:sz w:val="33"/>
          <w:szCs w:val="33"/>
        </w:rPr>
      </w:pPr>
      <w:r>
        <w:rPr>
          <w:rStyle w:val="Strong"/>
          <w:rFonts w:ascii="Arial" w:hAnsi="Arial" w:cs="Arial"/>
          <w:b/>
          <w:bCs/>
          <w:color w:val="111111"/>
          <w:sz w:val="33"/>
          <w:szCs w:val="33"/>
        </w:rPr>
        <w:t>Syntax</w:t>
      </w:r>
    </w:p>
    <w:tbl>
      <w:tblPr>
        <w:tblW w:w="10440" w:type="dxa"/>
        <w:tblCellMar>
          <w:left w:w="0" w:type="dxa"/>
          <w:right w:w="0" w:type="dxa"/>
        </w:tblCellMar>
        <w:tblLook w:val="04A0" w:firstRow="1" w:lastRow="0" w:firstColumn="1" w:lastColumn="0" w:noHBand="0" w:noVBand="1"/>
      </w:tblPr>
      <w:tblGrid>
        <w:gridCol w:w="510"/>
        <w:gridCol w:w="9930"/>
      </w:tblGrid>
      <w:tr w:rsidR="004217E6" w14:paraId="38043930" w14:textId="77777777" w:rsidTr="004217E6">
        <w:tc>
          <w:tcPr>
            <w:tcW w:w="0" w:type="auto"/>
            <w:vAlign w:val="center"/>
            <w:hideMark/>
          </w:tcPr>
          <w:p w14:paraId="42479AAD" w14:textId="77777777" w:rsidR="004217E6" w:rsidRDefault="004217E6" w:rsidP="004217E6">
            <w:pPr>
              <w:rPr>
                <w:rFonts w:ascii="Times New Roman" w:hAnsi="Times New Roman" w:cs="Times New Roman"/>
                <w:sz w:val="24"/>
                <w:szCs w:val="24"/>
              </w:rPr>
            </w:pPr>
            <w:r>
              <w:t>1</w:t>
            </w:r>
          </w:p>
          <w:p w14:paraId="5005AA13" w14:textId="77777777" w:rsidR="004217E6" w:rsidRDefault="004217E6" w:rsidP="004217E6">
            <w:r>
              <w:t>2</w:t>
            </w:r>
          </w:p>
          <w:p w14:paraId="045A82D5" w14:textId="77777777" w:rsidR="004217E6" w:rsidRDefault="004217E6" w:rsidP="004217E6">
            <w:r>
              <w:t>3</w:t>
            </w:r>
          </w:p>
        </w:tc>
        <w:tc>
          <w:tcPr>
            <w:tcW w:w="9930" w:type="dxa"/>
            <w:vAlign w:val="center"/>
            <w:hideMark/>
          </w:tcPr>
          <w:p w14:paraId="1F59D662" w14:textId="77777777" w:rsidR="004217E6" w:rsidRDefault="004217E6" w:rsidP="004217E6">
            <w:r>
              <w:rPr>
                <w:rStyle w:val="HTMLCode"/>
                <w:rFonts w:eastAsiaTheme="minorHAnsi"/>
              </w:rPr>
              <w:t>FETCH</w:t>
            </w:r>
            <w:r>
              <w:t xml:space="preserve"> </w:t>
            </w:r>
            <w:proofErr w:type="spellStart"/>
            <w:r>
              <w:rPr>
                <w:rStyle w:val="HTMLCode"/>
                <w:rFonts w:eastAsiaTheme="minorHAnsi"/>
              </w:rPr>
              <w:t>cursor_name</w:t>
            </w:r>
            <w:proofErr w:type="spellEnd"/>
            <w:r>
              <w:rPr>
                <w:rStyle w:val="HTMLCode"/>
                <w:rFonts w:eastAsiaTheme="minorHAnsi"/>
              </w:rPr>
              <w:t xml:space="preserve"> INTO</w:t>
            </w:r>
            <w:r>
              <w:t xml:space="preserve"> </w:t>
            </w:r>
            <w:r>
              <w:rPr>
                <w:rStyle w:val="HTMLCode"/>
                <w:rFonts w:eastAsiaTheme="minorHAnsi"/>
              </w:rPr>
              <w:t>PL/SQL variable;</w:t>
            </w:r>
          </w:p>
          <w:p w14:paraId="54823F7F" w14:textId="77777777" w:rsidR="004217E6" w:rsidRDefault="004217E6" w:rsidP="004217E6">
            <w:r>
              <w:rPr>
                <w:rStyle w:val="HTMLCode"/>
                <w:rFonts w:eastAsiaTheme="minorHAnsi"/>
              </w:rPr>
              <w:t>Or</w:t>
            </w:r>
          </w:p>
          <w:p w14:paraId="23CAD96F" w14:textId="77777777" w:rsidR="004217E6" w:rsidRDefault="004217E6" w:rsidP="004217E6">
            <w:r>
              <w:rPr>
                <w:rStyle w:val="HTMLCode"/>
                <w:rFonts w:eastAsiaTheme="minorHAnsi"/>
              </w:rPr>
              <w:t>FETCH</w:t>
            </w:r>
            <w:r>
              <w:t xml:space="preserve"> </w:t>
            </w:r>
            <w:proofErr w:type="spellStart"/>
            <w:r>
              <w:rPr>
                <w:rStyle w:val="HTMLCode"/>
                <w:rFonts w:eastAsiaTheme="minorHAnsi"/>
              </w:rPr>
              <w:t>cursor_name</w:t>
            </w:r>
            <w:proofErr w:type="spellEnd"/>
            <w:r>
              <w:rPr>
                <w:rStyle w:val="HTMLCode"/>
                <w:rFonts w:eastAsiaTheme="minorHAnsi"/>
              </w:rPr>
              <w:t xml:space="preserve"> INTO</w:t>
            </w:r>
            <w:r>
              <w:t xml:space="preserve"> </w:t>
            </w:r>
            <w:r>
              <w:rPr>
                <w:rStyle w:val="HTMLCode"/>
                <w:rFonts w:eastAsiaTheme="minorHAnsi"/>
              </w:rPr>
              <w:t>PL/SQL record;</w:t>
            </w:r>
          </w:p>
        </w:tc>
      </w:tr>
    </w:tbl>
    <w:p w14:paraId="1512B351" w14:textId="77777777" w:rsidR="004217E6" w:rsidRDefault="004217E6" w:rsidP="004217E6">
      <w:pPr>
        <w:pStyle w:val="Heading3"/>
        <w:spacing w:before="405" w:beforeAutospacing="0" w:after="255" w:afterAutospacing="0" w:line="450" w:lineRule="atLeast"/>
        <w:rPr>
          <w:rFonts w:ascii="Arial" w:hAnsi="Arial" w:cs="Arial"/>
          <w:b w:val="0"/>
          <w:bCs w:val="0"/>
          <w:color w:val="111111"/>
          <w:sz w:val="33"/>
          <w:szCs w:val="33"/>
        </w:rPr>
      </w:pPr>
      <w:r>
        <w:rPr>
          <w:rStyle w:val="Strong"/>
          <w:rFonts w:ascii="Arial" w:hAnsi="Arial" w:cs="Arial"/>
          <w:b/>
          <w:bCs/>
          <w:color w:val="111111"/>
          <w:sz w:val="33"/>
          <w:szCs w:val="33"/>
        </w:rPr>
        <w:t>What happens when you execute fetch command of a cursor?</w:t>
      </w:r>
    </w:p>
    <w:p w14:paraId="0975EBD8" w14:textId="77777777" w:rsidR="004217E6" w:rsidRDefault="004217E6" w:rsidP="00B969E5">
      <w:pPr>
        <w:numPr>
          <w:ilvl w:val="0"/>
          <w:numId w:val="34"/>
        </w:numPr>
        <w:spacing w:before="100" w:beforeAutospacing="1" w:after="150" w:line="240" w:lineRule="auto"/>
        <w:ind w:left="1035"/>
        <w:rPr>
          <w:rFonts w:ascii="Verdana" w:hAnsi="Verdana" w:cs="Times New Roman"/>
          <w:color w:val="222222"/>
          <w:sz w:val="23"/>
          <w:szCs w:val="23"/>
        </w:rPr>
      </w:pPr>
      <w:r>
        <w:rPr>
          <w:rFonts w:ascii="Verdana" w:hAnsi="Verdana"/>
          <w:color w:val="222222"/>
          <w:sz w:val="23"/>
          <w:szCs w:val="23"/>
        </w:rPr>
        <w:lastRenderedPageBreak/>
        <w:t>The use of a FETCH command is to retrieve one row at a time from the active set. This is usually done inside a loop. The values of each row in the active set can then be stored in the corresponding variables or PL/SQL record one at a time, performing operations on each one successively.</w:t>
      </w:r>
    </w:p>
    <w:p w14:paraId="0BE5608A" w14:textId="77777777" w:rsidR="004217E6" w:rsidRDefault="004217E6" w:rsidP="00B969E5">
      <w:pPr>
        <w:numPr>
          <w:ilvl w:val="0"/>
          <w:numId w:val="34"/>
        </w:numPr>
        <w:spacing w:before="100" w:beforeAutospacing="1" w:after="0" w:line="240" w:lineRule="auto"/>
        <w:ind w:left="1035"/>
        <w:rPr>
          <w:rFonts w:ascii="Verdana" w:hAnsi="Verdana"/>
          <w:color w:val="222222"/>
          <w:sz w:val="23"/>
          <w:szCs w:val="23"/>
        </w:rPr>
      </w:pPr>
      <w:r>
        <w:rPr>
          <w:rFonts w:ascii="Verdana" w:hAnsi="Verdana"/>
          <w:color w:val="222222"/>
          <w:sz w:val="23"/>
          <w:szCs w:val="23"/>
        </w:rPr>
        <w:t>After completion of each FETCH, the active set pointer is moved forward to the next row. Therefore, each FETCH returns successive rows of the active set, until the entire set is returned. The last FETCH does not assign values to the output variables as they still contain their previous values.</w:t>
      </w:r>
    </w:p>
    <w:p w14:paraId="79B541E8" w14:textId="77777777" w:rsidR="004217E6" w:rsidRDefault="004217E6" w:rsidP="004217E6">
      <w:pPr>
        <w:pStyle w:val="NormalWeb"/>
        <w:spacing w:before="0" w:beforeAutospacing="0" w:after="390" w:afterAutospacing="0"/>
        <w:rPr>
          <w:rFonts w:ascii="Verdana" w:hAnsi="Verdana"/>
          <w:color w:val="222222"/>
          <w:sz w:val="23"/>
          <w:szCs w:val="23"/>
        </w:rPr>
      </w:pPr>
      <w:r>
        <w:rPr>
          <w:rStyle w:val="Strong"/>
          <w:rFonts w:ascii="Verdana" w:hAnsi="Verdana"/>
          <w:color w:val="222222"/>
          <w:sz w:val="23"/>
          <w:szCs w:val="23"/>
        </w:rPr>
        <w:t> </w:t>
      </w:r>
    </w:p>
    <w:p w14:paraId="39AE4ED4" w14:textId="77777777" w:rsidR="004217E6" w:rsidRDefault="004217E6" w:rsidP="004217E6">
      <w:pPr>
        <w:pStyle w:val="Heading2"/>
        <w:spacing w:before="450" w:beforeAutospacing="0" w:after="300" w:afterAutospacing="0" w:line="570" w:lineRule="atLeast"/>
        <w:rPr>
          <w:rFonts w:ascii="Arial" w:hAnsi="Arial" w:cs="Arial"/>
          <w:b w:val="0"/>
          <w:bCs w:val="0"/>
          <w:color w:val="111111"/>
          <w:sz w:val="41"/>
          <w:szCs w:val="41"/>
        </w:rPr>
      </w:pPr>
      <w:r>
        <w:rPr>
          <w:rStyle w:val="Strong"/>
          <w:rFonts w:ascii="Arial" w:hAnsi="Arial" w:cs="Arial"/>
          <w:b/>
          <w:bCs/>
          <w:color w:val="111111"/>
          <w:sz w:val="41"/>
          <w:szCs w:val="41"/>
        </w:rPr>
        <w:t xml:space="preserve"> Close: How </w:t>
      </w:r>
      <w:proofErr w:type="gramStart"/>
      <w:r>
        <w:rPr>
          <w:rStyle w:val="Strong"/>
          <w:rFonts w:ascii="Arial" w:hAnsi="Arial" w:cs="Arial"/>
          <w:b/>
          <w:bCs/>
          <w:color w:val="111111"/>
          <w:sz w:val="41"/>
          <w:szCs w:val="41"/>
        </w:rPr>
        <w:t>To</w:t>
      </w:r>
      <w:proofErr w:type="gramEnd"/>
      <w:r>
        <w:rPr>
          <w:rStyle w:val="Strong"/>
          <w:rFonts w:ascii="Arial" w:hAnsi="Arial" w:cs="Arial"/>
          <w:b/>
          <w:bCs/>
          <w:color w:val="111111"/>
          <w:sz w:val="41"/>
          <w:szCs w:val="41"/>
        </w:rPr>
        <w:t xml:space="preserve"> Close a Database Cursor?</w:t>
      </w:r>
    </w:p>
    <w:p w14:paraId="6F12E411" w14:textId="77777777" w:rsidR="004217E6" w:rsidRDefault="004217E6" w:rsidP="004217E6">
      <w:pPr>
        <w:pStyle w:val="NormalWeb"/>
        <w:spacing w:before="0" w:beforeAutospacing="0" w:after="390" w:afterAutospacing="0"/>
        <w:rPr>
          <w:rFonts w:ascii="Verdana" w:hAnsi="Verdana"/>
          <w:color w:val="222222"/>
          <w:sz w:val="23"/>
          <w:szCs w:val="23"/>
        </w:rPr>
      </w:pPr>
      <w:r>
        <w:rPr>
          <w:rFonts w:ascii="Verdana" w:hAnsi="Verdana"/>
          <w:color w:val="222222"/>
          <w:sz w:val="23"/>
          <w:szCs w:val="23"/>
        </w:rPr>
        <w:t>Once you are done working with your cursor it’s advisable to close it. As soon as the server comes across the closing statement of a cursor it will relinquish all the resources associated with it.</w:t>
      </w:r>
    </w:p>
    <w:p w14:paraId="42C46433" w14:textId="77777777" w:rsidR="004217E6" w:rsidRDefault="004217E6" w:rsidP="004217E6">
      <w:pPr>
        <w:pStyle w:val="Heading3"/>
        <w:spacing w:before="405" w:beforeAutospacing="0" w:after="255" w:afterAutospacing="0" w:line="450" w:lineRule="atLeast"/>
        <w:rPr>
          <w:rFonts w:ascii="Arial" w:hAnsi="Arial" w:cs="Arial"/>
          <w:b w:val="0"/>
          <w:bCs w:val="0"/>
          <w:color w:val="111111"/>
          <w:sz w:val="33"/>
          <w:szCs w:val="33"/>
        </w:rPr>
      </w:pPr>
      <w:r>
        <w:rPr>
          <w:rStyle w:val="Strong"/>
          <w:rFonts w:ascii="Arial" w:hAnsi="Arial" w:cs="Arial"/>
          <w:b/>
          <w:bCs/>
          <w:color w:val="111111"/>
          <w:sz w:val="33"/>
          <w:szCs w:val="33"/>
        </w:rPr>
        <w:t>Syntax</w:t>
      </w:r>
    </w:p>
    <w:tbl>
      <w:tblPr>
        <w:tblW w:w="10440" w:type="dxa"/>
        <w:tblCellMar>
          <w:left w:w="0" w:type="dxa"/>
          <w:right w:w="0" w:type="dxa"/>
        </w:tblCellMar>
        <w:tblLook w:val="04A0" w:firstRow="1" w:lastRow="0" w:firstColumn="1" w:lastColumn="0" w:noHBand="0" w:noVBand="1"/>
      </w:tblPr>
      <w:tblGrid>
        <w:gridCol w:w="510"/>
        <w:gridCol w:w="9930"/>
      </w:tblGrid>
      <w:tr w:rsidR="004217E6" w14:paraId="1002B39F" w14:textId="77777777" w:rsidTr="004217E6">
        <w:tc>
          <w:tcPr>
            <w:tcW w:w="0" w:type="auto"/>
            <w:vAlign w:val="center"/>
            <w:hideMark/>
          </w:tcPr>
          <w:p w14:paraId="0344D478" w14:textId="77777777" w:rsidR="004217E6" w:rsidRDefault="004217E6" w:rsidP="004217E6">
            <w:pPr>
              <w:rPr>
                <w:rFonts w:ascii="Times New Roman" w:hAnsi="Times New Roman" w:cs="Times New Roman"/>
                <w:sz w:val="24"/>
                <w:szCs w:val="24"/>
              </w:rPr>
            </w:pPr>
            <w:r>
              <w:t>1</w:t>
            </w:r>
          </w:p>
        </w:tc>
        <w:tc>
          <w:tcPr>
            <w:tcW w:w="9930" w:type="dxa"/>
            <w:vAlign w:val="center"/>
            <w:hideMark/>
          </w:tcPr>
          <w:p w14:paraId="0297AE34" w14:textId="77777777" w:rsidR="004217E6" w:rsidRDefault="004217E6" w:rsidP="004217E6">
            <w:r>
              <w:rPr>
                <w:rStyle w:val="HTMLCode"/>
                <w:rFonts w:eastAsiaTheme="minorHAnsi"/>
              </w:rPr>
              <w:t>CLOSE</w:t>
            </w:r>
            <w:r>
              <w:t xml:space="preserve"> </w:t>
            </w:r>
            <w:proofErr w:type="spellStart"/>
            <w:r>
              <w:rPr>
                <w:rStyle w:val="HTMLCode"/>
                <w:rFonts w:eastAsiaTheme="minorHAnsi"/>
              </w:rPr>
              <w:t>cursor_name</w:t>
            </w:r>
            <w:proofErr w:type="spellEnd"/>
            <w:r>
              <w:rPr>
                <w:rStyle w:val="HTMLCode"/>
                <w:rFonts w:eastAsiaTheme="minorHAnsi"/>
              </w:rPr>
              <w:t>;</w:t>
            </w:r>
          </w:p>
        </w:tc>
      </w:tr>
    </w:tbl>
    <w:p w14:paraId="52B1A41C" w14:textId="77777777" w:rsidR="004217E6" w:rsidRDefault="004217E6" w:rsidP="004217E6">
      <w:pPr>
        <w:pStyle w:val="has-background"/>
        <w:shd w:val="clear" w:color="auto" w:fill="00D084"/>
        <w:spacing w:before="0" w:beforeAutospacing="0" w:after="390" w:afterAutospacing="0"/>
        <w:jc w:val="center"/>
        <w:rPr>
          <w:rFonts w:ascii="Verdana" w:hAnsi="Verdana"/>
          <w:color w:val="222222"/>
          <w:sz w:val="23"/>
          <w:szCs w:val="23"/>
        </w:rPr>
      </w:pPr>
      <w:r>
        <w:rPr>
          <w:rStyle w:val="Strong"/>
          <w:rFonts w:ascii="Verdana" w:hAnsi="Verdana"/>
          <w:color w:val="222222"/>
          <w:sz w:val="23"/>
          <w:szCs w:val="23"/>
        </w:rPr>
        <w:t>Info Byte:</w:t>
      </w:r>
      <w:r>
        <w:rPr>
          <w:rFonts w:ascii="Verdana" w:hAnsi="Verdana"/>
          <w:color w:val="222222"/>
          <w:sz w:val="23"/>
          <w:szCs w:val="23"/>
        </w:rPr>
        <w:br/>
      </w:r>
      <w:r>
        <w:rPr>
          <w:rStyle w:val="Strong"/>
          <w:rFonts w:ascii="Verdana" w:hAnsi="Verdana"/>
          <w:color w:val="222222"/>
          <w:sz w:val="23"/>
          <w:szCs w:val="23"/>
        </w:rPr>
        <w:t xml:space="preserve">You can no longer fetch from a cursor once it’s closed. </w:t>
      </w:r>
      <w:proofErr w:type="gramStart"/>
      <w:r>
        <w:rPr>
          <w:rStyle w:val="Strong"/>
          <w:rFonts w:ascii="Verdana" w:hAnsi="Verdana"/>
          <w:color w:val="222222"/>
          <w:sz w:val="23"/>
          <w:szCs w:val="23"/>
        </w:rPr>
        <w:t>Similarly</w:t>
      </w:r>
      <w:proofErr w:type="gramEnd"/>
      <w:r>
        <w:rPr>
          <w:rStyle w:val="Strong"/>
          <w:rFonts w:ascii="Verdana" w:hAnsi="Verdana"/>
          <w:color w:val="222222"/>
          <w:sz w:val="23"/>
          <w:szCs w:val="23"/>
        </w:rPr>
        <w:t xml:space="preserve"> it is impossible to close a cursor once it is already closed. Either of these actions will result in an Oracle error.</w:t>
      </w:r>
    </w:p>
    <w:p w14:paraId="03F1B816" w14:textId="77777777" w:rsidR="004217E6" w:rsidRDefault="004217E6" w:rsidP="004217E6">
      <w:pPr>
        <w:pStyle w:val="Heading2"/>
        <w:spacing w:before="450" w:beforeAutospacing="0" w:after="300" w:afterAutospacing="0" w:line="570" w:lineRule="atLeast"/>
        <w:rPr>
          <w:rFonts w:ascii="Arial" w:hAnsi="Arial" w:cs="Arial"/>
          <w:b w:val="0"/>
          <w:bCs w:val="0"/>
          <w:color w:val="111111"/>
          <w:sz w:val="41"/>
          <w:szCs w:val="41"/>
        </w:rPr>
      </w:pPr>
      <w:r>
        <w:rPr>
          <w:rStyle w:val="Strong"/>
          <w:rFonts w:ascii="Arial" w:hAnsi="Arial" w:cs="Arial"/>
          <w:b/>
          <w:bCs/>
          <w:color w:val="111111"/>
          <w:sz w:val="41"/>
          <w:szCs w:val="41"/>
        </w:rPr>
        <w:t>Basic Programming Structure of the Cursor</w:t>
      </w:r>
    </w:p>
    <w:p w14:paraId="6B2FD332" w14:textId="77777777" w:rsidR="004217E6" w:rsidRDefault="004217E6" w:rsidP="004217E6">
      <w:pPr>
        <w:pStyle w:val="NormalWeb"/>
        <w:spacing w:before="0" w:beforeAutospacing="0" w:after="390" w:afterAutospacing="0"/>
        <w:rPr>
          <w:rFonts w:ascii="Verdana" w:hAnsi="Verdana"/>
          <w:color w:val="222222"/>
          <w:sz w:val="23"/>
          <w:szCs w:val="23"/>
        </w:rPr>
      </w:pPr>
      <w:r>
        <w:rPr>
          <w:rFonts w:ascii="Verdana" w:hAnsi="Verdana"/>
          <w:color w:val="222222"/>
          <w:sz w:val="23"/>
          <w:szCs w:val="23"/>
        </w:rPr>
        <w:t>Here is the basic programming structure of the cursor in oracle database.</w:t>
      </w:r>
    </w:p>
    <w:tbl>
      <w:tblPr>
        <w:tblW w:w="10440" w:type="dxa"/>
        <w:tblCellMar>
          <w:left w:w="0" w:type="dxa"/>
          <w:right w:w="0" w:type="dxa"/>
        </w:tblCellMar>
        <w:tblLook w:val="04A0" w:firstRow="1" w:lastRow="0" w:firstColumn="1" w:lastColumn="0" w:noHBand="0" w:noVBand="1"/>
      </w:tblPr>
      <w:tblGrid>
        <w:gridCol w:w="510"/>
        <w:gridCol w:w="9930"/>
      </w:tblGrid>
      <w:tr w:rsidR="004217E6" w14:paraId="7BDEF2A3" w14:textId="77777777" w:rsidTr="004217E6">
        <w:tc>
          <w:tcPr>
            <w:tcW w:w="0" w:type="auto"/>
            <w:vAlign w:val="center"/>
            <w:hideMark/>
          </w:tcPr>
          <w:p w14:paraId="24C60FA4" w14:textId="77777777" w:rsidR="004217E6" w:rsidRDefault="004217E6" w:rsidP="004217E6">
            <w:pPr>
              <w:rPr>
                <w:rFonts w:ascii="Times New Roman" w:hAnsi="Times New Roman"/>
                <w:sz w:val="24"/>
                <w:szCs w:val="24"/>
              </w:rPr>
            </w:pPr>
            <w:r>
              <w:t>1</w:t>
            </w:r>
          </w:p>
          <w:p w14:paraId="5D52BE66" w14:textId="77777777" w:rsidR="004217E6" w:rsidRDefault="004217E6" w:rsidP="004217E6">
            <w:r>
              <w:t>2</w:t>
            </w:r>
          </w:p>
          <w:p w14:paraId="4A5F3542" w14:textId="77777777" w:rsidR="004217E6" w:rsidRDefault="004217E6" w:rsidP="004217E6">
            <w:r>
              <w:t>3</w:t>
            </w:r>
          </w:p>
          <w:p w14:paraId="418AF586" w14:textId="77777777" w:rsidR="004217E6" w:rsidRDefault="004217E6" w:rsidP="004217E6">
            <w:r>
              <w:t>4</w:t>
            </w:r>
          </w:p>
          <w:p w14:paraId="0AF9F9A3" w14:textId="77777777" w:rsidR="004217E6" w:rsidRDefault="004217E6" w:rsidP="004217E6">
            <w:r>
              <w:t>5</w:t>
            </w:r>
          </w:p>
          <w:p w14:paraId="32EAA188" w14:textId="77777777" w:rsidR="004217E6" w:rsidRDefault="004217E6" w:rsidP="004217E6">
            <w:r>
              <w:t>6</w:t>
            </w:r>
          </w:p>
          <w:p w14:paraId="6E43A489" w14:textId="77777777" w:rsidR="004217E6" w:rsidRDefault="004217E6" w:rsidP="004217E6">
            <w:r>
              <w:lastRenderedPageBreak/>
              <w:t>7</w:t>
            </w:r>
          </w:p>
          <w:p w14:paraId="340C1C93" w14:textId="77777777" w:rsidR="004217E6" w:rsidRDefault="004217E6" w:rsidP="004217E6">
            <w:r>
              <w:t>8</w:t>
            </w:r>
          </w:p>
        </w:tc>
        <w:tc>
          <w:tcPr>
            <w:tcW w:w="9930" w:type="dxa"/>
            <w:vAlign w:val="center"/>
            <w:hideMark/>
          </w:tcPr>
          <w:p w14:paraId="4FB0F02B" w14:textId="77777777" w:rsidR="004217E6" w:rsidRDefault="004217E6" w:rsidP="004217E6">
            <w:r>
              <w:rPr>
                <w:rStyle w:val="HTMLCode"/>
                <w:rFonts w:eastAsiaTheme="minorHAnsi"/>
              </w:rPr>
              <w:lastRenderedPageBreak/>
              <w:t>DECLARE</w:t>
            </w:r>
          </w:p>
          <w:p w14:paraId="51FA875F" w14:textId="77777777" w:rsidR="004217E6" w:rsidRDefault="004217E6" w:rsidP="004217E6">
            <w:r>
              <w:rPr>
                <w:rStyle w:val="HTMLCode"/>
                <w:rFonts w:eastAsiaTheme="minorHAnsi"/>
              </w:rPr>
              <w:t>    CURSOR</w:t>
            </w:r>
            <w:r>
              <w:t xml:space="preserve"> </w:t>
            </w:r>
            <w:proofErr w:type="spellStart"/>
            <w:r>
              <w:rPr>
                <w:rStyle w:val="HTMLCode"/>
                <w:rFonts w:eastAsiaTheme="minorHAnsi"/>
              </w:rPr>
              <w:t>cursor_name</w:t>
            </w:r>
            <w:proofErr w:type="spellEnd"/>
            <w:r>
              <w:rPr>
                <w:rStyle w:val="HTMLCode"/>
                <w:rFonts w:eastAsiaTheme="minorHAnsi"/>
              </w:rPr>
              <w:t xml:space="preserve"> IS</w:t>
            </w:r>
            <w:r>
              <w:t xml:space="preserve"> </w:t>
            </w:r>
            <w:proofErr w:type="spellStart"/>
            <w:r>
              <w:rPr>
                <w:rStyle w:val="HTMLCode"/>
                <w:rFonts w:eastAsiaTheme="minorHAnsi"/>
              </w:rPr>
              <w:t>select_statement</w:t>
            </w:r>
            <w:proofErr w:type="spellEnd"/>
            <w:r>
              <w:rPr>
                <w:rStyle w:val="HTMLCode"/>
                <w:rFonts w:eastAsiaTheme="minorHAnsi"/>
              </w:rPr>
              <w:t xml:space="preserve">; </w:t>
            </w:r>
          </w:p>
          <w:p w14:paraId="13283AFB" w14:textId="77777777" w:rsidR="004217E6" w:rsidRDefault="004217E6" w:rsidP="004217E6">
            <w:r>
              <w:rPr>
                <w:rStyle w:val="HTMLCode"/>
                <w:rFonts w:eastAsiaTheme="minorHAnsi"/>
              </w:rPr>
              <w:t>BEGIN</w:t>
            </w:r>
          </w:p>
          <w:p w14:paraId="096B5F24" w14:textId="77777777" w:rsidR="004217E6" w:rsidRDefault="004217E6" w:rsidP="004217E6">
            <w:r>
              <w:rPr>
                <w:rStyle w:val="HTMLCode"/>
                <w:rFonts w:eastAsiaTheme="minorHAnsi"/>
              </w:rPr>
              <w:t>     OPEN</w:t>
            </w:r>
            <w:r>
              <w:t xml:space="preserve"> </w:t>
            </w:r>
            <w:proofErr w:type="spellStart"/>
            <w:r>
              <w:rPr>
                <w:rStyle w:val="HTMLCode"/>
                <w:rFonts w:eastAsiaTheme="minorHAnsi"/>
              </w:rPr>
              <w:t>cursor_name</w:t>
            </w:r>
            <w:proofErr w:type="spellEnd"/>
            <w:r>
              <w:rPr>
                <w:rStyle w:val="HTMLCode"/>
                <w:rFonts w:eastAsiaTheme="minorHAnsi"/>
              </w:rPr>
              <w:t>;</w:t>
            </w:r>
          </w:p>
          <w:p w14:paraId="772DA524" w14:textId="77777777" w:rsidR="004217E6" w:rsidRDefault="004217E6" w:rsidP="004217E6">
            <w:r>
              <w:rPr>
                <w:rStyle w:val="HTMLCode"/>
                <w:rFonts w:eastAsiaTheme="minorHAnsi"/>
              </w:rPr>
              <w:t>     FETCH</w:t>
            </w:r>
            <w:r>
              <w:t xml:space="preserve"> </w:t>
            </w:r>
            <w:proofErr w:type="spellStart"/>
            <w:r>
              <w:rPr>
                <w:rStyle w:val="HTMLCode"/>
                <w:rFonts w:eastAsiaTheme="minorHAnsi"/>
              </w:rPr>
              <w:t>cursor_name</w:t>
            </w:r>
            <w:proofErr w:type="spellEnd"/>
            <w:r>
              <w:rPr>
                <w:rStyle w:val="HTMLCode"/>
                <w:rFonts w:eastAsiaTheme="minorHAnsi"/>
              </w:rPr>
              <w:t xml:space="preserve"> INTO</w:t>
            </w:r>
            <w:r>
              <w:t xml:space="preserve"> </w:t>
            </w:r>
            <w:r>
              <w:rPr>
                <w:rStyle w:val="HTMLCode"/>
                <w:rFonts w:eastAsiaTheme="minorHAnsi"/>
              </w:rPr>
              <w:t xml:space="preserve">PL/SQL variable [PL/SQL record]; </w:t>
            </w:r>
          </w:p>
          <w:p w14:paraId="2D2557B5" w14:textId="77777777" w:rsidR="004217E6" w:rsidRDefault="004217E6" w:rsidP="004217E6">
            <w:r>
              <w:rPr>
                <w:rStyle w:val="HTMLCode"/>
                <w:rFonts w:eastAsiaTheme="minorHAnsi"/>
              </w:rPr>
              <w:t>CLOSE</w:t>
            </w:r>
            <w:r>
              <w:t xml:space="preserve"> </w:t>
            </w:r>
            <w:proofErr w:type="spellStart"/>
            <w:r>
              <w:rPr>
                <w:rStyle w:val="HTMLCode"/>
                <w:rFonts w:eastAsiaTheme="minorHAnsi"/>
              </w:rPr>
              <w:t>cursor_name</w:t>
            </w:r>
            <w:proofErr w:type="spellEnd"/>
            <w:r>
              <w:rPr>
                <w:rStyle w:val="HTMLCode"/>
                <w:rFonts w:eastAsiaTheme="minorHAnsi"/>
              </w:rPr>
              <w:t xml:space="preserve">; </w:t>
            </w:r>
          </w:p>
          <w:p w14:paraId="0CA27786" w14:textId="77777777" w:rsidR="004217E6" w:rsidRDefault="004217E6" w:rsidP="004217E6">
            <w:r>
              <w:rPr>
                <w:rStyle w:val="HTMLCode"/>
                <w:rFonts w:eastAsiaTheme="minorHAnsi"/>
              </w:rPr>
              <w:t>END;</w:t>
            </w:r>
          </w:p>
          <w:p w14:paraId="4FD00F12" w14:textId="77777777" w:rsidR="004217E6" w:rsidRDefault="004217E6" w:rsidP="004217E6">
            <w:r>
              <w:rPr>
                <w:rStyle w:val="HTMLCode"/>
                <w:rFonts w:eastAsiaTheme="minorHAnsi"/>
              </w:rPr>
              <w:lastRenderedPageBreak/>
              <w:t>/</w:t>
            </w:r>
          </w:p>
        </w:tc>
      </w:tr>
    </w:tbl>
    <w:p w14:paraId="330F53E6" w14:textId="77777777" w:rsidR="004217E6" w:rsidRDefault="004217E6" w:rsidP="004217E6">
      <w:pPr>
        <w:pStyle w:val="Heading2"/>
        <w:spacing w:before="450" w:beforeAutospacing="0" w:after="300" w:afterAutospacing="0" w:line="570" w:lineRule="atLeast"/>
        <w:rPr>
          <w:rFonts w:ascii="Arial" w:hAnsi="Arial" w:cs="Arial"/>
          <w:b w:val="0"/>
          <w:bCs w:val="0"/>
          <w:color w:val="111111"/>
          <w:sz w:val="41"/>
          <w:szCs w:val="41"/>
        </w:rPr>
      </w:pPr>
      <w:r>
        <w:rPr>
          <w:rStyle w:val="Strong"/>
          <w:rFonts w:ascii="Arial" w:hAnsi="Arial" w:cs="Arial"/>
          <w:b/>
          <w:bCs/>
          <w:color w:val="111111"/>
          <w:sz w:val="41"/>
          <w:szCs w:val="41"/>
        </w:rPr>
        <w:lastRenderedPageBreak/>
        <w:t>Cursor Attributes</w:t>
      </w:r>
    </w:p>
    <w:p w14:paraId="6E125B9E" w14:textId="77777777" w:rsidR="004217E6" w:rsidRDefault="004217E6" w:rsidP="004217E6">
      <w:pPr>
        <w:pStyle w:val="NormalWeb"/>
        <w:spacing w:before="0" w:beforeAutospacing="0" w:after="390" w:afterAutospacing="0"/>
        <w:rPr>
          <w:rFonts w:ascii="Verdana" w:hAnsi="Verdana"/>
          <w:color w:val="222222"/>
          <w:sz w:val="23"/>
          <w:szCs w:val="23"/>
        </w:rPr>
      </w:pPr>
      <w:r>
        <w:rPr>
          <w:rFonts w:ascii="Verdana" w:hAnsi="Verdana"/>
          <w:color w:val="222222"/>
          <w:sz w:val="23"/>
          <w:szCs w:val="23"/>
        </w:rPr>
        <w:t>Oracle provides four attributes which work in correlation with cursors. These attributes are:</w:t>
      </w:r>
    </w:p>
    <w:p w14:paraId="5151BE06" w14:textId="77777777" w:rsidR="004217E6" w:rsidRDefault="004217E6" w:rsidP="00B969E5">
      <w:pPr>
        <w:numPr>
          <w:ilvl w:val="0"/>
          <w:numId w:val="35"/>
        </w:numPr>
        <w:spacing w:before="100" w:beforeAutospacing="1" w:after="150" w:line="240" w:lineRule="auto"/>
        <w:ind w:left="1035"/>
        <w:rPr>
          <w:rFonts w:ascii="Verdana" w:hAnsi="Verdana"/>
          <w:color w:val="222222"/>
          <w:sz w:val="23"/>
          <w:szCs w:val="23"/>
        </w:rPr>
      </w:pPr>
      <w:r>
        <w:rPr>
          <w:rFonts w:ascii="Verdana" w:hAnsi="Verdana"/>
          <w:color w:val="222222"/>
          <w:sz w:val="23"/>
          <w:szCs w:val="23"/>
        </w:rPr>
        <w:t>%FOUND</w:t>
      </w:r>
    </w:p>
    <w:p w14:paraId="47F3CF4F" w14:textId="77777777" w:rsidR="004217E6" w:rsidRDefault="004217E6" w:rsidP="00B969E5">
      <w:pPr>
        <w:numPr>
          <w:ilvl w:val="0"/>
          <w:numId w:val="35"/>
        </w:numPr>
        <w:spacing w:before="100" w:beforeAutospacing="1" w:after="150" w:line="240" w:lineRule="auto"/>
        <w:ind w:left="1035"/>
        <w:rPr>
          <w:rFonts w:ascii="Verdana" w:hAnsi="Verdana"/>
          <w:color w:val="222222"/>
          <w:sz w:val="23"/>
          <w:szCs w:val="23"/>
        </w:rPr>
      </w:pPr>
      <w:r>
        <w:rPr>
          <w:rFonts w:ascii="Verdana" w:hAnsi="Verdana"/>
          <w:color w:val="222222"/>
          <w:sz w:val="23"/>
          <w:szCs w:val="23"/>
        </w:rPr>
        <w:t>%NOTFOUND</w:t>
      </w:r>
    </w:p>
    <w:p w14:paraId="6F64EF73" w14:textId="77777777" w:rsidR="004217E6" w:rsidRDefault="004217E6" w:rsidP="00B969E5">
      <w:pPr>
        <w:numPr>
          <w:ilvl w:val="0"/>
          <w:numId w:val="35"/>
        </w:numPr>
        <w:spacing w:before="100" w:beforeAutospacing="1" w:after="150" w:line="240" w:lineRule="auto"/>
        <w:ind w:left="1035"/>
        <w:rPr>
          <w:rFonts w:ascii="Verdana" w:hAnsi="Verdana"/>
          <w:color w:val="222222"/>
          <w:sz w:val="23"/>
          <w:szCs w:val="23"/>
        </w:rPr>
      </w:pPr>
      <w:r>
        <w:rPr>
          <w:rFonts w:ascii="Verdana" w:hAnsi="Verdana"/>
          <w:color w:val="222222"/>
          <w:sz w:val="23"/>
          <w:szCs w:val="23"/>
        </w:rPr>
        <w:t>%ISOPEN</w:t>
      </w:r>
    </w:p>
    <w:p w14:paraId="0E43023F" w14:textId="77777777" w:rsidR="004217E6" w:rsidRDefault="004217E6" w:rsidP="00B969E5">
      <w:pPr>
        <w:numPr>
          <w:ilvl w:val="0"/>
          <w:numId w:val="35"/>
        </w:numPr>
        <w:spacing w:before="100" w:beforeAutospacing="1" w:after="0" w:line="240" w:lineRule="auto"/>
        <w:ind w:left="1035"/>
        <w:rPr>
          <w:rFonts w:ascii="Verdana" w:hAnsi="Verdana"/>
          <w:color w:val="222222"/>
          <w:sz w:val="23"/>
          <w:szCs w:val="23"/>
        </w:rPr>
      </w:pPr>
      <w:r>
        <w:rPr>
          <w:rFonts w:ascii="Verdana" w:hAnsi="Verdana"/>
          <w:color w:val="222222"/>
          <w:sz w:val="23"/>
          <w:szCs w:val="23"/>
        </w:rPr>
        <w:t>%ROWCOUNT</w:t>
      </w:r>
    </w:p>
    <w:p w14:paraId="3BB9DAEB" w14:textId="77777777" w:rsidR="004217E6" w:rsidRDefault="004217E6" w:rsidP="004217E6">
      <w:pPr>
        <w:pStyle w:val="NormalWeb"/>
        <w:spacing w:before="0" w:beforeAutospacing="0" w:after="390" w:afterAutospacing="0"/>
        <w:rPr>
          <w:rFonts w:ascii="Verdana" w:hAnsi="Verdana"/>
          <w:color w:val="222222"/>
          <w:sz w:val="23"/>
          <w:szCs w:val="23"/>
        </w:rPr>
      </w:pPr>
      <w:r>
        <w:rPr>
          <w:rFonts w:ascii="Verdana" w:hAnsi="Verdana"/>
          <w:color w:val="222222"/>
          <w:sz w:val="23"/>
          <w:szCs w:val="23"/>
        </w:rPr>
        <w:t>First three attributes ‘Found’, ‘</w:t>
      </w:r>
      <w:proofErr w:type="spellStart"/>
      <w:r>
        <w:rPr>
          <w:rFonts w:ascii="Verdana" w:hAnsi="Verdana"/>
          <w:color w:val="222222"/>
          <w:sz w:val="23"/>
          <w:szCs w:val="23"/>
        </w:rPr>
        <w:t>NotFound</w:t>
      </w:r>
      <w:proofErr w:type="spellEnd"/>
      <w:r>
        <w:rPr>
          <w:rFonts w:ascii="Verdana" w:hAnsi="Verdana"/>
          <w:color w:val="222222"/>
          <w:sz w:val="23"/>
          <w:szCs w:val="23"/>
        </w:rPr>
        <w:t>’ and ‘</w:t>
      </w:r>
      <w:proofErr w:type="spellStart"/>
      <w:r>
        <w:rPr>
          <w:rFonts w:ascii="Verdana" w:hAnsi="Verdana"/>
          <w:color w:val="222222"/>
          <w:sz w:val="23"/>
          <w:szCs w:val="23"/>
        </w:rPr>
        <w:t>IsOpen</w:t>
      </w:r>
      <w:proofErr w:type="spellEnd"/>
      <w:r>
        <w:rPr>
          <w:rFonts w:ascii="Verdana" w:hAnsi="Verdana"/>
          <w:color w:val="222222"/>
          <w:sz w:val="23"/>
          <w:szCs w:val="23"/>
        </w:rPr>
        <w:t>’ are Boolean attributes whereas the last one ‘</w:t>
      </w:r>
      <w:proofErr w:type="spellStart"/>
      <w:r>
        <w:rPr>
          <w:rFonts w:ascii="Verdana" w:hAnsi="Verdana"/>
          <w:color w:val="222222"/>
          <w:sz w:val="23"/>
          <w:szCs w:val="23"/>
        </w:rPr>
        <w:t>RowCount</w:t>
      </w:r>
      <w:proofErr w:type="spellEnd"/>
      <w:r>
        <w:rPr>
          <w:rFonts w:ascii="Verdana" w:hAnsi="Verdana"/>
          <w:color w:val="222222"/>
          <w:sz w:val="23"/>
          <w:szCs w:val="23"/>
        </w:rPr>
        <w:t>’ is a numeric attribute.</w:t>
      </w:r>
    </w:p>
    <w:p w14:paraId="64102D67" w14:textId="77777777" w:rsidR="004217E6" w:rsidRDefault="004217E6" w:rsidP="004217E6">
      <w:pPr>
        <w:pStyle w:val="NormalWeb"/>
        <w:spacing w:before="0" w:beforeAutospacing="0" w:after="390" w:afterAutospacing="0"/>
        <w:rPr>
          <w:rFonts w:ascii="Verdana" w:hAnsi="Verdana"/>
          <w:color w:val="222222"/>
          <w:sz w:val="23"/>
          <w:szCs w:val="23"/>
        </w:rPr>
      </w:pPr>
      <w:r>
        <w:rPr>
          <w:rFonts w:ascii="Verdana" w:hAnsi="Verdana"/>
          <w:color w:val="222222"/>
          <w:sz w:val="23"/>
          <w:szCs w:val="23"/>
        </w:rPr>
        <w:t>Let’s quickly take a look at all these attributes.</w:t>
      </w:r>
    </w:p>
    <w:p w14:paraId="5BAAC5EC" w14:textId="77777777" w:rsidR="004217E6" w:rsidRDefault="004217E6" w:rsidP="004217E6">
      <w:pPr>
        <w:pStyle w:val="Heading4"/>
        <w:spacing w:before="360" w:after="210" w:line="435" w:lineRule="atLeast"/>
        <w:rPr>
          <w:rFonts w:ascii="Arial" w:hAnsi="Arial" w:cs="Arial"/>
          <w:color w:val="111111"/>
          <w:sz w:val="29"/>
          <w:szCs w:val="29"/>
        </w:rPr>
      </w:pPr>
      <w:r>
        <w:rPr>
          <w:rStyle w:val="Strong"/>
          <w:rFonts w:ascii="Arial" w:hAnsi="Arial" w:cs="Arial"/>
          <w:b w:val="0"/>
          <w:bCs w:val="0"/>
          <w:color w:val="111111"/>
          <w:sz w:val="29"/>
          <w:szCs w:val="29"/>
        </w:rPr>
        <w:t>%Found</w:t>
      </w:r>
    </w:p>
    <w:p w14:paraId="4177D217" w14:textId="77777777" w:rsidR="004217E6" w:rsidRDefault="004217E6" w:rsidP="004217E6">
      <w:pPr>
        <w:pStyle w:val="NormalWeb"/>
        <w:spacing w:before="0" w:beforeAutospacing="0" w:after="390" w:afterAutospacing="0"/>
        <w:rPr>
          <w:rFonts w:ascii="Verdana" w:hAnsi="Verdana"/>
          <w:color w:val="222222"/>
          <w:sz w:val="23"/>
          <w:szCs w:val="23"/>
        </w:rPr>
      </w:pPr>
      <w:r>
        <w:rPr>
          <w:rFonts w:ascii="Verdana" w:hAnsi="Verdana"/>
          <w:color w:val="222222"/>
          <w:sz w:val="23"/>
          <w:szCs w:val="23"/>
        </w:rPr>
        <w:t>Cursor attribute ‘Found’ is a Boolean attribute which returns TRUE if the previous FETCH command returned a row otherwise it returns FALSE.</w:t>
      </w:r>
    </w:p>
    <w:p w14:paraId="2CC390A7" w14:textId="77777777" w:rsidR="004217E6" w:rsidRDefault="004217E6" w:rsidP="004217E6">
      <w:pPr>
        <w:pStyle w:val="Heading4"/>
        <w:spacing w:before="360" w:after="210" w:line="435" w:lineRule="atLeast"/>
        <w:rPr>
          <w:rFonts w:ascii="Arial" w:hAnsi="Arial" w:cs="Arial"/>
          <w:color w:val="111111"/>
          <w:sz w:val="29"/>
          <w:szCs w:val="29"/>
        </w:rPr>
      </w:pPr>
      <w:r>
        <w:rPr>
          <w:rStyle w:val="Strong"/>
          <w:rFonts w:ascii="Arial" w:hAnsi="Arial" w:cs="Arial"/>
          <w:b w:val="0"/>
          <w:bCs w:val="0"/>
          <w:color w:val="111111"/>
          <w:sz w:val="29"/>
          <w:szCs w:val="29"/>
        </w:rPr>
        <w:t>%</w:t>
      </w:r>
      <w:proofErr w:type="spellStart"/>
      <w:r>
        <w:rPr>
          <w:rStyle w:val="Strong"/>
          <w:rFonts w:ascii="Arial" w:hAnsi="Arial" w:cs="Arial"/>
          <w:b w:val="0"/>
          <w:bCs w:val="0"/>
          <w:color w:val="111111"/>
          <w:sz w:val="29"/>
          <w:szCs w:val="29"/>
        </w:rPr>
        <w:t>NotFound</w:t>
      </w:r>
      <w:proofErr w:type="spellEnd"/>
    </w:p>
    <w:p w14:paraId="65911767" w14:textId="77777777" w:rsidR="004217E6" w:rsidRDefault="004217E6" w:rsidP="004217E6">
      <w:pPr>
        <w:pStyle w:val="NormalWeb"/>
        <w:spacing w:before="0" w:beforeAutospacing="0" w:after="390" w:afterAutospacing="0"/>
        <w:rPr>
          <w:rFonts w:ascii="Verdana" w:hAnsi="Verdana"/>
          <w:color w:val="222222"/>
          <w:sz w:val="23"/>
          <w:szCs w:val="23"/>
        </w:rPr>
      </w:pPr>
      <w:r>
        <w:rPr>
          <w:rFonts w:ascii="Verdana" w:hAnsi="Verdana"/>
          <w:color w:val="222222"/>
          <w:sz w:val="23"/>
          <w:szCs w:val="23"/>
        </w:rPr>
        <w:t>‘Not Found’ cursor attribute is also a Boolean attribute which returns TRUE only when previous FETCH command of the cursor did not return a row otherwise this attribute will return FALSE.</w:t>
      </w:r>
    </w:p>
    <w:p w14:paraId="0A3BC83A" w14:textId="77777777" w:rsidR="004217E6" w:rsidRDefault="004217E6" w:rsidP="004217E6">
      <w:pPr>
        <w:pStyle w:val="Heading4"/>
        <w:spacing w:before="360" w:after="210" w:line="435" w:lineRule="atLeast"/>
        <w:rPr>
          <w:rFonts w:ascii="Arial" w:hAnsi="Arial" w:cs="Arial"/>
          <w:color w:val="111111"/>
          <w:sz w:val="29"/>
          <w:szCs w:val="29"/>
        </w:rPr>
      </w:pPr>
      <w:r>
        <w:rPr>
          <w:rStyle w:val="Strong"/>
          <w:rFonts w:ascii="Arial" w:hAnsi="Arial" w:cs="Arial"/>
          <w:b w:val="0"/>
          <w:bCs w:val="0"/>
          <w:color w:val="111111"/>
          <w:sz w:val="29"/>
          <w:szCs w:val="29"/>
        </w:rPr>
        <w:t>%</w:t>
      </w:r>
      <w:proofErr w:type="spellStart"/>
      <w:r>
        <w:rPr>
          <w:rStyle w:val="Strong"/>
          <w:rFonts w:ascii="Arial" w:hAnsi="Arial" w:cs="Arial"/>
          <w:b w:val="0"/>
          <w:bCs w:val="0"/>
          <w:color w:val="111111"/>
          <w:sz w:val="29"/>
          <w:szCs w:val="29"/>
        </w:rPr>
        <w:t>IsOpen</w:t>
      </w:r>
      <w:proofErr w:type="spellEnd"/>
    </w:p>
    <w:p w14:paraId="327D0B93" w14:textId="77777777" w:rsidR="004217E6" w:rsidRDefault="004217E6" w:rsidP="004217E6">
      <w:pPr>
        <w:pStyle w:val="NormalWeb"/>
        <w:spacing w:before="0" w:beforeAutospacing="0" w:after="390" w:afterAutospacing="0"/>
        <w:rPr>
          <w:rFonts w:ascii="Verdana" w:hAnsi="Verdana"/>
          <w:color w:val="222222"/>
          <w:sz w:val="23"/>
          <w:szCs w:val="23"/>
        </w:rPr>
      </w:pPr>
      <w:r>
        <w:rPr>
          <w:rFonts w:ascii="Verdana" w:hAnsi="Verdana"/>
          <w:color w:val="222222"/>
          <w:sz w:val="23"/>
          <w:szCs w:val="23"/>
        </w:rPr>
        <w:t>Again ‘Is Open’ Cursor attribute is a Boolean attribute which you can use to check whether your cursor is open or not. It returns TRUE if the cursor is open otherwise it returns FALSE.</w:t>
      </w:r>
    </w:p>
    <w:p w14:paraId="0231CA37" w14:textId="77777777" w:rsidR="004217E6" w:rsidRDefault="004217E6" w:rsidP="004217E6">
      <w:pPr>
        <w:pStyle w:val="Heading4"/>
        <w:spacing w:before="360" w:after="210" w:line="435" w:lineRule="atLeast"/>
        <w:rPr>
          <w:rFonts w:ascii="Arial" w:hAnsi="Arial" w:cs="Arial"/>
          <w:color w:val="111111"/>
          <w:sz w:val="29"/>
          <w:szCs w:val="29"/>
        </w:rPr>
      </w:pPr>
      <w:r>
        <w:rPr>
          <w:rStyle w:val="Strong"/>
          <w:rFonts w:ascii="Arial" w:hAnsi="Arial" w:cs="Arial"/>
          <w:b w:val="0"/>
          <w:bCs w:val="0"/>
          <w:color w:val="111111"/>
          <w:sz w:val="29"/>
          <w:szCs w:val="29"/>
        </w:rPr>
        <w:lastRenderedPageBreak/>
        <w:t>%</w:t>
      </w:r>
      <w:proofErr w:type="spellStart"/>
      <w:r>
        <w:rPr>
          <w:rStyle w:val="Strong"/>
          <w:rFonts w:ascii="Arial" w:hAnsi="Arial" w:cs="Arial"/>
          <w:b w:val="0"/>
          <w:bCs w:val="0"/>
          <w:color w:val="111111"/>
          <w:sz w:val="29"/>
          <w:szCs w:val="29"/>
        </w:rPr>
        <w:t>RowCount</w:t>
      </w:r>
      <w:proofErr w:type="spellEnd"/>
    </w:p>
    <w:p w14:paraId="4B276237" w14:textId="644D920A" w:rsidR="004217E6" w:rsidRDefault="004217E6" w:rsidP="004217E6">
      <w:pPr>
        <w:pStyle w:val="NormalWeb"/>
        <w:spacing w:before="0" w:beforeAutospacing="0" w:after="390" w:afterAutospacing="0"/>
        <w:rPr>
          <w:rFonts w:ascii="Verdana" w:hAnsi="Verdana"/>
          <w:color w:val="222222"/>
          <w:sz w:val="23"/>
          <w:szCs w:val="23"/>
        </w:rPr>
      </w:pPr>
      <w:r>
        <w:rPr>
          <w:rFonts w:ascii="Verdana" w:hAnsi="Verdana"/>
          <w:color w:val="222222"/>
          <w:sz w:val="23"/>
          <w:szCs w:val="23"/>
        </w:rPr>
        <w:t>Row count cursor attribute is a numeric attribute which means it returns a numeric value as a result and that value will be the number of records fetched from a cursor at that point in time.</w:t>
      </w:r>
    </w:p>
    <w:p w14:paraId="54994B51" w14:textId="77777777" w:rsidR="00467CA7" w:rsidRDefault="00467CA7" w:rsidP="00467CA7">
      <w:pPr>
        <w:pStyle w:val="Heading1"/>
        <w:spacing w:before="0" w:beforeAutospacing="0" w:after="105" w:afterAutospacing="0" w:line="720" w:lineRule="atLeast"/>
        <w:rPr>
          <w:rFonts w:ascii="Roboto Condensed" w:hAnsi="Roboto Condensed"/>
          <w:color w:val="111111"/>
          <w:spacing w:val="5"/>
          <w:sz w:val="63"/>
          <w:szCs w:val="63"/>
        </w:rPr>
      </w:pPr>
      <w:r>
        <w:rPr>
          <w:rFonts w:ascii="Roboto Condensed" w:hAnsi="Roboto Condensed"/>
          <w:color w:val="111111"/>
          <w:spacing w:val="5"/>
          <w:sz w:val="63"/>
          <w:szCs w:val="63"/>
        </w:rPr>
        <w:t xml:space="preserve">How To Create An Explicit Cursor In Oracle </w:t>
      </w:r>
      <w:proofErr w:type="gramStart"/>
      <w:r>
        <w:rPr>
          <w:rFonts w:ascii="Roboto Condensed" w:hAnsi="Roboto Condensed"/>
          <w:color w:val="111111"/>
          <w:spacing w:val="5"/>
          <w:sz w:val="63"/>
          <w:szCs w:val="63"/>
        </w:rPr>
        <w:t>Database</w:t>
      </w:r>
      <w:proofErr w:type="gramEnd"/>
    </w:p>
    <w:p w14:paraId="7493D45F" w14:textId="2EDAE826" w:rsidR="00467CA7" w:rsidRDefault="00467CA7" w:rsidP="00467CA7">
      <w:pPr>
        <w:spacing w:after="105"/>
        <w:ind w:left="45" w:right="45"/>
        <w:jc w:val="center"/>
        <w:rPr>
          <w:rStyle w:val="Hyperlink"/>
          <w:rFonts w:ascii="Arial" w:hAnsi="Arial" w:cs="Arial"/>
          <w:color w:val="FFFFFF"/>
          <w:sz w:val="17"/>
          <w:szCs w:val="17"/>
        </w:rPr>
      </w:pPr>
      <w:r>
        <w:rPr>
          <w:rFonts w:ascii="Arial" w:hAnsi="Arial" w:cs="Arial"/>
          <w:color w:val="000000"/>
          <w:sz w:val="21"/>
          <w:szCs w:val="21"/>
        </w:rPr>
        <w:fldChar w:fldCharType="begin"/>
      </w:r>
      <w:r>
        <w:rPr>
          <w:rFonts w:ascii="Arial" w:hAnsi="Arial" w:cs="Arial"/>
          <w:color w:val="000000"/>
          <w:sz w:val="21"/>
          <w:szCs w:val="21"/>
        </w:rPr>
        <w:instrText xml:space="preserve"> HYPERLINK "https://reddit.com/submit?url=http://www.rebellionrider.com/how-to-create-an-explicit-cursor-in-oracle-database/&amp;title=How+To+Create+An+Explicit+Cursor+In+Oracle+Database" </w:instrText>
      </w:r>
      <w:r>
        <w:rPr>
          <w:rFonts w:ascii="Arial" w:hAnsi="Arial" w:cs="Arial"/>
          <w:color w:val="000000"/>
          <w:sz w:val="21"/>
          <w:szCs w:val="21"/>
        </w:rPr>
        <w:fldChar w:fldCharType="separate"/>
      </w:r>
    </w:p>
    <w:p w14:paraId="66474595" w14:textId="77777777" w:rsidR="00467CA7" w:rsidRDefault="00467CA7" w:rsidP="00467CA7">
      <w:pPr>
        <w:spacing w:after="0"/>
        <w:jc w:val="center"/>
        <w:rPr>
          <w:color w:val="000000"/>
          <w:sz w:val="21"/>
          <w:szCs w:val="21"/>
        </w:rPr>
      </w:pPr>
      <w:r>
        <w:rPr>
          <w:rFonts w:ascii="Arial" w:hAnsi="Arial" w:cs="Arial"/>
          <w:color w:val="000000"/>
          <w:sz w:val="21"/>
          <w:szCs w:val="21"/>
        </w:rPr>
        <w:fldChar w:fldCharType="end"/>
      </w:r>
    </w:p>
    <w:p w14:paraId="574555BF" w14:textId="77777777" w:rsidR="00467CA7" w:rsidRDefault="00467CA7" w:rsidP="00467CA7">
      <w:pPr>
        <w:pStyle w:val="manishfavorite"/>
        <w:spacing w:before="0" w:beforeAutospacing="0" w:after="390" w:afterAutospacing="0"/>
        <w:rPr>
          <w:rFonts w:ascii="Verdana" w:hAnsi="Verdana"/>
          <w:color w:val="222222"/>
          <w:sz w:val="23"/>
          <w:szCs w:val="23"/>
        </w:rPr>
      </w:pPr>
      <w:r>
        <w:rPr>
          <w:rFonts w:ascii="Verdana" w:hAnsi="Verdana"/>
          <w:color w:val="222222"/>
          <w:sz w:val="23"/>
          <w:szCs w:val="23"/>
        </w:rPr>
        <w:t>Cursor is a pointer to a memory area called context area. This we have already learnt with all the other details in the </w:t>
      </w:r>
      <w:hyperlink r:id="rId30" w:history="1">
        <w:r>
          <w:rPr>
            <w:rStyle w:val="Hyperlink"/>
            <w:rFonts w:ascii="Verdana" w:hAnsi="Verdana"/>
            <w:color w:val="00B0F0"/>
            <w:sz w:val="23"/>
            <w:szCs w:val="23"/>
          </w:rPr>
          <w:t>previous tutorial</w:t>
        </w:r>
      </w:hyperlink>
      <w:r>
        <w:rPr>
          <w:rFonts w:ascii="Verdana" w:hAnsi="Verdana"/>
          <w:color w:val="222222"/>
          <w:sz w:val="23"/>
          <w:szCs w:val="23"/>
        </w:rPr>
        <w:t>. Today in this blog we will learn how to create an explicit database cursor.</w:t>
      </w:r>
    </w:p>
    <w:p w14:paraId="19F75A74" w14:textId="77777777" w:rsidR="00467CA7" w:rsidRDefault="00467CA7" w:rsidP="00467CA7">
      <w:pPr>
        <w:pStyle w:val="manishfavorite"/>
        <w:spacing w:before="0" w:beforeAutospacing="0" w:after="390" w:afterAutospacing="0"/>
        <w:rPr>
          <w:rFonts w:ascii="Verdana" w:hAnsi="Verdana"/>
          <w:color w:val="222222"/>
          <w:sz w:val="23"/>
          <w:szCs w:val="23"/>
        </w:rPr>
      </w:pPr>
      <w:r>
        <w:rPr>
          <w:rFonts w:ascii="Verdana" w:hAnsi="Verdana"/>
          <w:color w:val="222222"/>
          <w:sz w:val="23"/>
          <w:szCs w:val="23"/>
        </w:rPr>
        <w:t>As we have already learnt that whenever we execute a DML statement, the oracle server creates an implicit cursor in the background. As these cursors are created by oracle server itself thus user does not have much programmatic control on them. In case if you want to control your own DMLs then you need to write an explicit cursor.</w:t>
      </w:r>
    </w:p>
    <w:p w14:paraId="4155D45B" w14:textId="77777777" w:rsidR="00467CA7" w:rsidRDefault="00467CA7" w:rsidP="00467CA7">
      <w:pPr>
        <w:pStyle w:val="manishfavorite"/>
        <w:spacing w:before="0" w:beforeAutospacing="0" w:after="390" w:afterAutospacing="0"/>
        <w:rPr>
          <w:rFonts w:ascii="Verdana" w:hAnsi="Verdana"/>
          <w:color w:val="222222"/>
          <w:sz w:val="23"/>
          <w:szCs w:val="23"/>
        </w:rPr>
      </w:pPr>
      <w:proofErr w:type="gramStart"/>
      <w:r>
        <w:rPr>
          <w:rFonts w:ascii="Verdana" w:hAnsi="Verdana"/>
          <w:color w:val="222222"/>
          <w:sz w:val="23"/>
          <w:szCs w:val="23"/>
        </w:rPr>
        <w:t>So</w:t>
      </w:r>
      <w:proofErr w:type="gramEnd"/>
      <w:r>
        <w:rPr>
          <w:rFonts w:ascii="Verdana" w:hAnsi="Verdana"/>
          <w:color w:val="222222"/>
          <w:sz w:val="23"/>
          <w:szCs w:val="23"/>
        </w:rPr>
        <w:t xml:space="preserve"> let’s quickly see how you can create your own database cursor in oracle database.</w:t>
      </w:r>
    </w:p>
    <w:tbl>
      <w:tblPr>
        <w:tblW w:w="10440" w:type="dxa"/>
        <w:tblCellMar>
          <w:left w:w="0" w:type="dxa"/>
          <w:right w:w="0" w:type="dxa"/>
        </w:tblCellMar>
        <w:tblLook w:val="04A0" w:firstRow="1" w:lastRow="0" w:firstColumn="1" w:lastColumn="0" w:noHBand="0" w:noVBand="1"/>
      </w:tblPr>
      <w:tblGrid>
        <w:gridCol w:w="630"/>
        <w:gridCol w:w="9810"/>
      </w:tblGrid>
      <w:tr w:rsidR="00467CA7" w14:paraId="6E390B22" w14:textId="77777777" w:rsidTr="00467CA7">
        <w:tc>
          <w:tcPr>
            <w:tcW w:w="0" w:type="auto"/>
            <w:vAlign w:val="center"/>
            <w:hideMark/>
          </w:tcPr>
          <w:p w14:paraId="14C07416" w14:textId="77777777" w:rsidR="00467CA7" w:rsidRDefault="00467CA7" w:rsidP="00467CA7">
            <w:pPr>
              <w:rPr>
                <w:rFonts w:ascii="Times New Roman" w:hAnsi="Times New Roman"/>
                <w:sz w:val="24"/>
                <w:szCs w:val="24"/>
              </w:rPr>
            </w:pPr>
            <w:r>
              <w:t>1</w:t>
            </w:r>
          </w:p>
          <w:p w14:paraId="36323F58" w14:textId="77777777" w:rsidR="00467CA7" w:rsidRDefault="00467CA7" w:rsidP="00467CA7">
            <w:r>
              <w:t>2</w:t>
            </w:r>
          </w:p>
          <w:p w14:paraId="40B4D428" w14:textId="77777777" w:rsidR="00467CA7" w:rsidRDefault="00467CA7" w:rsidP="00467CA7">
            <w:r>
              <w:t>3</w:t>
            </w:r>
          </w:p>
          <w:p w14:paraId="743BDD6B" w14:textId="77777777" w:rsidR="00467CA7" w:rsidRDefault="00467CA7" w:rsidP="00467CA7">
            <w:r>
              <w:t>4</w:t>
            </w:r>
          </w:p>
          <w:p w14:paraId="37AA3860" w14:textId="77777777" w:rsidR="00467CA7" w:rsidRDefault="00467CA7" w:rsidP="00467CA7">
            <w:r>
              <w:t>5</w:t>
            </w:r>
          </w:p>
          <w:p w14:paraId="184180F0" w14:textId="77777777" w:rsidR="00467CA7" w:rsidRDefault="00467CA7" w:rsidP="00467CA7">
            <w:r>
              <w:t>6</w:t>
            </w:r>
          </w:p>
          <w:p w14:paraId="23FC244C" w14:textId="77777777" w:rsidR="00467CA7" w:rsidRDefault="00467CA7" w:rsidP="00467CA7">
            <w:r>
              <w:t>7</w:t>
            </w:r>
          </w:p>
          <w:p w14:paraId="1B09386D" w14:textId="77777777" w:rsidR="00467CA7" w:rsidRDefault="00467CA7" w:rsidP="00467CA7">
            <w:r>
              <w:t>8</w:t>
            </w:r>
          </w:p>
          <w:p w14:paraId="4BC665A5" w14:textId="77777777" w:rsidR="00467CA7" w:rsidRDefault="00467CA7" w:rsidP="00467CA7">
            <w:r>
              <w:t>9</w:t>
            </w:r>
          </w:p>
          <w:p w14:paraId="15363FB0" w14:textId="77777777" w:rsidR="00467CA7" w:rsidRDefault="00467CA7" w:rsidP="00467CA7">
            <w:r>
              <w:t>10</w:t>
            </w:r>
          </w:p>
          <w:p w14:paraId="5D36071F" w14:textId="77777777" w:rsidR="00467CA7" w:rsidRDefault="00467CA7" w:rsidP="00467CA7">
            <w:r>
              <w:t>11</w:t>
            </w:r>
          </w:p>
          <w:p w14:paraId="7CBC1556" w14:textId="77777777" w:rsidR="00467CA7" w:rsidRDefault="00467CA7" w:rsidP="00467CA7">
            <w:r>
              <w:lastRenderedPageBreak/>
              <w:t>12</w:t>
            </w:r>
          </w:p>
          <w:p w14:paraId="568B85B8" w14:textId="77777777" w:rsidR="00467CA7" w:rsidRDefault="00467CA7" w:rsidP="00467CA7">
            <w:r>
              <w:t>13</w:t>
            </w:r>
          </w:p>
          <w:p w14:paraId="4195B8E3" w14:textId="77777777" w:rsidR="00467CA7" w:rsidRDefault="00467CA7" w:rsidP="00467CA7">
            <w:r>
              <w:t>14</w:t>
            </w:r>
          </w:p>
          <w:p w14:paraId="27E2BC86" w14:textId="77777777" w:rsidR="00467CA7" w:rsidRDefault="00467CA7" w:rsidP="00467CA7">
            <w:r>
              <w:t>15</w:t>
            </w:r>
          </w:p>
          <w:p w14:paraId="40673546" w14:textId="77777777" w:rsidR="00467CA7" w:rsidRDefault="00467CA7" w:rsidP="00467CA7">
            <w:r>
              <w:t>16</w:t>
            </w:r>
          </w:p>
          <w:p w14:paraId="52739B0A" w14:textId="77777777" w:rsidR="00467CA7" w:rsidRDefault="00467CA7" w:rsidP="00467CA7">
            <w:r>
              <w:t>17</w:t>
            </w:r>
          </w:p>
        </w:tc>
        <w:tc>
          <w:tcPr>
            <w:tcW w:w="9810" w:type="dxa"/>
            <w:vAlign w:val="center"/>
            <w:hideMark/>
          </w:tcPr>
          <w:p w14:paraId="380FBBF4" w14:textId="77777777" w:rsidR="00467CA7" w:rsidRDefault="00467CA7" w:rsidP="00467CA7">
            <w:r>
              <w:rPr>
                <w:rStyle w:val="HTMLCode"/>
                <w:rFonts w:eastAsiaTheme="minorHAnsi"/>
              </w:rPr>
              <w:lastRenderedPageBreak/>
              <w:t>SET</w:t>
            </w:r>
            <w:r>
              <w:t xml:space="preserve"> </w:t>
            </w:r>
            <w:r>
              <w:rPr>
                <w:rStyle w:val="HTMLCode"/>
                <w:rFonts w:eastAsiaTheme="minorHAnsi"/>
              </w:rPr>
              <w:t>SERVEROUTPUT ON;</w:t>
            </w:r>
          </w:p>
          <w:p w14:paraId="4EAA5A01" w14:textId="77777777" w:rsidR="00467CA7" w:rsidRDefault="00467CA7" w:rsidP="00467CA7">
            <w:r>
              <w:rPr>
                <w:rStyle w:val="HTMLCode"/>
                <w:rFonts w:eastAsiaTheme="minorHAnsi"/>
              </w:rPr>
              <w:t>DECLARE</w:t>
            </w:r>
          </w:p>
          <w:p w14:paraId="784BB472" w14:textId="77777777" w:rsidR="00467CA7" w:rsidRDefault="00467CA7" w:rsidP="00467CA7">
            <w:r>
              <w:rPr>
                <w:rStyle w:val="HTMLCode"/>
                <w:rFonts w:eastAsiaTheme="minorHAnsi"/>
              </w:rPr>
              <w:t>  </w:t>
            </w:r>
            <w:proofErr w:type="spellStart"/>
            <w:r>
              <w:rPr>
                <w:rStyle w:val="HTMLCode"/>
                <w:rFonts w:eastAsiaTheme="minorHAnsi"/>
              </w:rPr>
              <w:t>v_name</w:t>
            </w:r>
            <w:proofErr w:type="spellEnd"/>
            <w:r>
              <w:rPr>
                <w:rStyle w:val="HTMLCode"/>
                <w:rFonts w:eastAsiaTheme="minorHAnsi"/>
              </w:rPr>
              <w:t xml:space="preserve"> VARCHAR2(30);</w:t>
            </w:r>
          </w:p>
          <w:p w14:paraId="0B5682B0" w14:textId="77777777" w:rsidR="00467CA7" w:rsidRDefault="00467CA7" w:rsidP="00467CA7">
            <w:r>
              <w:rPr>
                <w:rStyle w:val="HTMLCode"/>
                <w:rFonts w:eastAsiaTheme="minorHAnsi"/>
              </w:rPr>
              <w:t xml:space="preserve">  --Declare Cursor </w:t>
            </w:r>
          </w:p>
          <w:p w14:paraId="10E0446D" w14:textId="77777777" w:rsidR="00467CA7" w:rsidRDefault="00467CA7" w:rsidP="00467CA7">
            <w:r>
              <w:rPr>
                <w:rStyle w:val="HTMLCode"/>
                <w:rFonts w:eastAsiaTheme="minorHAnsi"/>
              </w:rPr>
              <w:t>  CURSOR</w:t>
            </w:r>
            <w:r>
              <w:t xml:space="preserve"> </w:t>
            </w:r>
            <w:proofErr w:type="spellStart"/>
            <w:r>
              <w:rPr>
                <w:rStyle w:val="HTMLCode"/>
                <w:rFonts w:eastAsiaTheme="minorHAnsi"/>
              </w:rPr>
              <w:t>cur_RebellionRider</w:t>
            </w:r>
            <w:proofErr w:type="spellEnd"/>
            <w:r>
              <w:rPr>
                <w:rStyle w:val="HTMLCode"/>
                <w:rFonts w:eastAsiaTheme="minorHAnsi"/>
              </w:rPr>
              <w:t xml:space="preserve"> IS</w:t>
            </w:r>
          </w:p>
          <w:p w14:paraId="06ADBCB4" w14:textId="77777777" w:rsidR="00467CA7" w:rsidRDefault="00467CA7" w:rsidP="00467CA7">
            <w:r>
              <w:rPr>
                <w:rStyle w:val="HTMLCode"/>
                <w:rFonts w:eastAsiaTheme="minorHAnsi"/>
              </w:rPr>
              <w:t>  SELECT</w:t>
            </w:r>
            <w:r>
              <w:t xml:space="preserve"> </w:t>
            </w:r>
            <w:proofErr w:type="spellStart"/>
            <w:r>
              <w:rPr>
                <w:rStyle w:val="HTMLCode"/>
                <w:rFonts w:eastAsiaTheme="minorHAnsi"/>
              </w:rPr>
              <w:t>first_name</w:t>
            </w:r>
            <w:proofErr w:type="spellEnd"/>
            <w:r>
              <w:rPr>
                <w:rStyle w:val="HTMLCode"/>
                <w:rFonts w:eastAsiaTheme="minorHAnsi"/>
              </w:rPr>
              <w:t xml:space="preserve"> FROM</w:t>
            </w:r>
            <w:r>
              <w:t xml:space="preserve"> </w:t>
            </w:r>
            <w:r>
              <w:rPr>
                <w:rStyle w:val="HTMLCode"/>
                <w:rFonts w:eastAsiaTheme="minorHAnsi"/>
              </w:rPr>
              <w:t xml:space="preserve">EMPLOYEES </w:t>
            </w:r>
          </w:p>
          <w:p w14:paraId="522CF438" w14:textId="77777777" w:rsidR="00467CA7" w:rsidRDefault="00467CA7" w:rsidP="00467CA7">
            <w:r>
              <w:rPr>
                <w:rStyle w:val="HTMLCode"/>
                <w:rFonts w:eastAsiaTheme="minorHAnsi"/>
              </w:rPr>
              <w:t>  WHERE</w:t>
            </w:r>
            <w:r>
              <w:t xml:space="preserve"> </w:t>
            </w:r>
            <w:proofErr w:type="spellStart"/>
            <w:r>
              <w:rPr>
                <w:rStyle w:val="HTMLCode"/>
                <w:rFonts w:eastAsiaTheme="minorHAnsi"/>
              </w:rPr>
              <w:t>employee_id</w:t>
            </w:r>
            <w:proofErr w:type="spellEnd"/>
            <w:r>
              <w:rPr>
                <w:rStyle w:val="HTMLCode"/>
                <w:rFonts w:eastAsiaTheme="minorHAnsi"/>
              </w:rPr>
              <w:t xml:space="preserve"> &lt; 105;</w:t>
            </w:r>
          </w:p>
          <w:p w14:paraId="21A1F657" w14:textId="77777777" w:rsidR="00467CA7" w:rsidRDefault="00467CA7" w:rsidP="00467CA7">
            <w:r>
              <w:rPr>
                <w:rStyle w:val="HTMLCode"/>
                <w:rFonts w:eastAsiaTheme="minorHAnsi"/>
              </w:rPr>
              <w:t>BEGIN</w:t>
            </w:r>
          </w:p>
          <w:p w14:paraId="5D7433F5" w14:textId="77777777" w:rsidR="00467CA7" w:rsidRDefault="00467CA7" w:rsidP="00467CA7">
            <w:r>
              <w:rPr>
                <w:rStyle w:val="HTMLCode"/>
                <w:rFonts w:eastAsiaTheme="minorHAnsi"/>
              </w:rPr>
              <w:t>  OPEN</w:t>
            </w:r>
            <w:r>
              <w:t xml:space="preserve"> </w:t>
            </w:r>
            <w:proofErr w:type="spellStart"/>
            <w:r>
              <w:rPr>
                <w:rStyle w:val="HTMLCode"/>
                <w:rFonts w:eastAsiaTheme="minorHAnsi"/>
              </w:rPr>
              <w:t>cur_RebellionRider</w:t>
            </w:r>
            <w:proofErr w:type="spellEnd"/>
            <w:r>
              <w:rPr>
                <w:rStyle w:val="HTMLCode"/>
                <w:rFonts w:eastAsiaTheme="minorHAnsi"/>
              </w:rPr>
              <w:t xml:space="preserve">; </w:t>
            </w:r>
          </w:p>
          <w:p w14:paraId="4DFA1B5D" w14:textId="77777777" w:rsidR="00467CA7" w:rsidRDefault="00467CA7" w:rsidP="00467CA7">
            <w:r>
              <w:rPr>
                <w:rStyle w:val="HTMLCode"/>
                <w:rFonts w:eastAsiaTheme="minorHAnsi"/>
              </w:rPr>
              <w:t xml:space="preserve">  LOOP </w:t>
            </w:r>
          </w:p>
          <w:p w14:paraId="0EF8A511" w14:textId="77777777" w:rsidR="00467CA7" w:rsidRDefault="00467CA7" w:rsidP="00467CA7">
            <w:r>
              <w:rPr>
                <w:rStyle w:val="HTMLCode"/>
                <w:rFonts w:eastAsiaTheme="minorHAnsi"/>
              </w:rPr>
              <w:t>    FETCH</w:t>
            </w:r>
            <w:r>
              <w:t xml:space="preserve"> </w:t>
            </w:r>
            <w:proofErr w:type="spellStart"/>
            <w:r>
              <w:rPr>
                <w:rStyle w:val="HTMLCode"/>
                <w:rFonts w:eastAsiaTheme="minorHAnsi"/>
              </w:rPr>
              <w:t>cur_RebellionRider</w:t>
            </w:r>
            <w:proofErr w:type="spellEnd"/>
            <w:r>
              <w:rPr>
                <w:rStyle w:val="HTMLCode"/>
                <w:rFonts w:eastAsiaTheme="minorHAnsi"/>
              </w:rPr>
              <w:t xml:space="preserve"> INTO</w:t>
            </w:r>
            <w:r>
              <w:t xml:space="preserve"> </w:t>
            </w:r>
            <w:proofErr w:type="spellStart"/>
            <w:r>
              <w:rPr>
                <w:rStyle w:val="HTMLCode"/>
                <w:rFonts w:eastAsiaTheme="minorHAnsi"/>
              </w:rPr>
              <w:t>v_name</w:t>
            </w:r>
            <w:proofErr w:type="spellEnd"/>
            <w:r>
              <w:rPr>
                <w:rStyle w:val="HTMLCode"/>
                <w:rFonts w:eastAsiaTheme="minorHAnsi"/>
              </w:rPr>
              <w:t xml:space="preserve">; </w:t>
            </w:r>
          </w:p>
          <w:p w14:paraId="73E12E53" w14:textId="77777777" w:rsidR="00467CA7" w:rsidRDefault="00467CA7" w:rsidP="00467CA7">
            <w:r>
              <w:rPr>
                <w:rStyle w:val="HTMLCode"/>
                <w:rFonts w:eastAsiaTheme="minorHAnsi"/>
              </w:rPr>
              <w:t>    DBMS_OUTPUT.PUT_LINE (</w:t>
            </w:r>
            <w:proofErr w:type="spellStart"/>
            <w:r>
              <w:rPr>
                <w:rStyle w:val="HTMLCode"/>
                <w:rFonts w:eastAsiaTheme="minorHAnsi"/>
              </w:rPr>
              <w:t>v_name</w:t>
            </w:r>
            <w:proofErr w:type="spellEnd"/>
            <w:r>
              <w:rPr>
                <w:rStyle w:val="HTMLCode"/>
                <w:rFonts w:eastAsiaTheme="minorHAnsi"/>
              </w:rPr>
              <w:t xml:space="preserve">); </w:t>
            </w:r>
          </w:p>
          <w:p w14:paraId="20BB2C5A" w14:textId="77777777" w:rsidR="00467CA7" w:rsidRDefault="00467CA7" w:rsidP="00467CA7">
            <w:r>
              <w:rPr>
                <w:rStyle w:val="HTMLCode"/>
                <w:rFonts w:eastAsiaTheme="minorHAnsi"/>
              </w:rPr>
              <w:lastRenderedPageBreak/>
              <w:t>    EXIT WHEN</w:t>
            </w:r>
            <w:r>
              <w:t xml:space="preserve"> </w:t>
            </w:r>
            <w:proofErr w:type="spellStart"/>
            <w:r>
              <w:rPr>
                <w:rStyle w:val="HTMLCode"/>
                <w:rFonts w:eastAsiaTheme="minorHAnsi"/>
              </w:rPr>
              <w:t>cur_RebellionRider%NOTFOUND</w:t>
            </w:r>
            <w:proofErr w:type="spellEnd"/>
            <w:r>
              <w:rPr>
                <w:rStyle w:val="HTMLCode"/>
                <w:rFonts w:eastAsiaTheme="minorHAnsi"/>
              </w:rPr>
              <w:t xml:space="preserve">; </w:t>
            </w:r>
          </w:p>
          <w:p w14:paraId="47A13876" w14:textId="77777777" w:rsidR="00467CA7" w:rsidRDefault="00467CA7" w:rsidP="00467CA7">
            <w:r>
              <w:rPr>
                <w:rStyle w:val="HTMLCode"/>
                <w:rFonts w:eastAsiaTheme="minorHAnsi"/>
              </w:rPr>
              <w:t>  END</w:t>
            </w:r>
            <w:r>
              <w:t xml:space="preserve"> </w:t>
            </w:r>
            <w:proofErr w:type="gramStart"/>
            <w:r>
              <w:rPr>
                <w:rStyle w:val="HTMLCode"/>
                <w:rFonts w:eastAsiaTheme="minorHAnsi"/>
              </w:rPr>
              <w:t>LOOP;--</w:t>
            </w:r>
            <w:proofErr w:type="gramEnd"/>
            <w:r>
              <w:rPr>
                <w:rStyle w:val="HTMLCode"/>
                <w:rFonts w:eastAsiaTheme="minorHAnsi"/>
              </w:rPr>
              <w:t>Simple Loop End</w:t>
            </w:r>
          </w:p>
          <w:p w14:paraId="0EFFD073" w14:textId="77777777" w:rsidR="00467CA7" w:rsidRDefault="00467CA7" w:rsidP="00467CA7">
            <w:r>
              <w:rPr>
                <w:rStyle w:val="HTMLCode"/>
                <w:rFonts w:eastAsiaTheme="minorHAnsi"/>
              </w:rPr>
              <w:t>  CLOSE</w:t>
            </w:r>
            <w:r>
              <w:t xml:space="preserve"> </w:t>
            </w:r>
            <w:proofErr w:type="spellStart"/>
            <w:r>
              <w:rPr>
                <w:rStyle w:val="HTMLCode"/>
                <w:rFonts w:eastAsiaTheme="minorHAnsi"/>
              </w:rPr>
              <w:t>cur_RebellionRider</w:t>
            </w:r>
            <w:proofErr w:type="spellEnd"/>
            <w:r>
              <w:rPr>
                <w:rStyle w:val="HTMLCode"/>
                <w:rFonts w:eastAsiaTheme="minorHAnsi"/>
              </w:rPr>
              <w:t>;</w:t>
            </w:r>
          </w:p>
          <w:p w14:paraId="06EC8D7E" w14:textId="77777777" w:rsidR="00467CA7" w:rsidRDefault="00467CA7" w:rsidP="00467CA7">
            <w:r>
              <w:rPr>
                <w:rStyle w:val="HTMLCode"/>
                <w:rFonts w:eastAsiaTheme="minorHAnsi"/>
              </w:rPr>
              <w:t>END;</w:t>
            </w:r>
          </w:p>
          <w:p w14:paraId="3BFCD9B7" w14:textId="77777777" w:rsidR="00467CA7" w:rsidRDefault="00467CA7" w:rsidP="00467CA7">
            <w:r>
              <w:rPr>
                <w:rStyle w:val="HTMLCode"/>
                <w:rFonts w:eastAsiaTheme="minorHAnsi"/>
              </w:rPr>
              <w:t>/</w:t>
            </w:r>
          </w:p>
        </w:tc>
      </w:tr>
    </w:tbl>
    <w:p w14:paraId="1D6D0666" w14:textId="77777777" w:rsidR="00467CA7" w:rsidRDefault="00467CA7" w:rsidP="00467CA7">
      <w:pPr>
        <w:pStyle w:val="NormalWeb"/>
        <w:spacing w:before="0" w:beforeAutospacing="0" w:after="390" w:afterAutospacing="0"/>
        <w:rPr>
          <w:rFonts w:ascii="Verdana" w:hAnsi="Verdana"/>
          <w:color w:val="222222"/>
          <w:sz w:val="23"/>
          <w:szCs w:val="23"/>
        </w:rPr>
      </w:pPr>
      <w:r>
        <w:rPr>
          <w:rFonts w:ascii="Verdana" w:hAnsi="Verdana"/>
          <w:color w:val="222222"/>
          <w:sz w:val="23"/>
          <w:szCs w:val="23"/>
        </w:rPr>
        <w:lastRenderedPageBreak/>
        <w:t>We used EMPLOYEE table of </w:t>
      </w:r>
      <w:hyperlink r:id="rId31" w:history="1">
        <w:r>
          <w:rPr>
            <w:rStyle w:val="Hyperlink"/>
            <w:rFonts w:ascii="Verdana" w:hAnsi="Verdana"/>
            <w:color w:val="EA2E2E"/>
            <w:sz w:val="23"/>
            <w:szCs w:val="23"/>
          </w:rPr>
          <w:t>HR sample Schema</w:t>
        </w:r>
      </w:hyperlink>
      <w:r>
        <w:rPr>
          <w:rFonts w:ascii="Verdana" w:hAnsi="Verdana"/>
          <w:color w:val="222222"/>
          <w:sz w:val="23"/>
          <w:szCs w:val="23"/>
        </w:rPr>
        <w:t> for creating the above explicit cursor.  You can watch my Video Tutorial on The Same Topic for line by line explanation of the above code.</w:t>
      </w:r>
    </w:p>
    <w:p w14:paraId="7A9B3205" w14:textId="518D6DB6" w:rsidR="00467CA7" w:rsidRDefault="00467CA7" w:rsidP="00467CA7">
      <w:pPr>
        <w:pStyle w:val="NormalWeb"/>
        <w:spacing w:before="0" w:beforeAutospacing="0" w:after="390" w:afterAutospacing="0"/>
        <w:rPr>
          <w:rFonts w:ascii="Verdana" w:hAnsi="Verdana"/>
          <w:color w:val="222222"/>
          <w:sz w:val="23"/>
          <w:szCs w:val="23"/>
        </w:rPr>
      </w:pPr>
      <w:r>
        <w:rPr>
          <w:rFonts w:ascii="Verdana" w:hAnsi="Verdana"/>
          <w:color w:val="222222"/>
          <w:sz w:val="23"/>
          <w:szCs w:val="23"/>
        </w:rPr>
        <w:t>Declaration of your cursor can only be done in the “</w:t>
      </w:r>
      <w:r>
        <w:rPr>
          <w:rStyle w:val="Emphasis"/>
          <w:rFonts w:ascii="Verdana" w:eastAsiaTheme="majorEastAsia" w:hAnsi="Verdana"/>
          <w:color w:val="222222"/>
          <w:sz w:val="23"/>
          <w:szCs w:val="23"/>
        </w:rPr>
        <w:t>Declaration</w:t>
      </w:r>
      <w:r>
        <w:rPr>
          <w:rFonts w:ascii="Verdana" w:hAnsi="Verdana"/>
          <w:color w:val="222222"/>
          <w:sz w:val="23"/>
          <w:szCs w:val="23"/>
        </w:rPr>
        <w:t>” section of the PL/SQL block and the rest of the steps of explicit cursor creation cycle must be done in the execution section of a </w:t>
      </w:r>
      <w:hyperlink r:id="rId32" w:history="1">
        <w:r>
          <w:rPr>
            <w:rStyle w:val="Hyperlink"/>
            <w:rFonts w:ascii="Verdana" w:hAnsi="Verdana"/>
            <w:color w:val="EA2E2E"/>
            <w:sz w:val="23"/>
            <w:szCs w:val="23"/>
          </w:rPr>
          <w:t>PL/SQL block</w:t>
        </w:r>
      </w:hyperlink>
      <w:r>
        <w:rPr>
          <w:rFonts w:ascii="Verdana" w:hAnsi="Verdana"/>
          <w:color w:val="222222"/>
          <w:sz w:val="23"/>
          <w:szCs w:val="23"/>
        </w:rPr>
        <w:t>.</w:t>
      </w:r>
    </w:p>
    <w:p w14:paraId="7C142BAF" w14:textId="77777777" w:rsidR="007E1138" w:rsidRDefault="007E1138" w:rsidP="007E1138">
      <w:pPr>
        <w:pStyle w:val="Heading1"/>
        <w:spacing w:before="0" w:beforeAutospacing="0" w:after="105" w:afterAutospacing="0" w:line="720" w:lineRule="atLeast"/>
        <w:rPr>
          <w:rFonts w:ascii="Roboto Condensed" w:hAnsi="Roboto Condensed"/>
          <w:color w:val="111111"/>
          <w:spacing w:val="5"/>
          <w:sz w:val="63"/>
          <w:szCs w:val="63"/>
        </w:rPr>
      </w:pPr>
      <w:r>
        <w:rPr>
          <w:rFonts w:ascii="Roboto Condensed" w:hAnsi="Roboto Condensed"/>
          <w:color w:val="111111"/>
          <w:spacing w:val="5"/>
          <w:sz w:val="63"/>
          <w:szCs w:val="63"/>
        </w:rPr>
        <w:t xml:space="preserve">How To Create Cursor Parameter In Oracle </w:t>
      </w:r>
      <w:proofErr w:type="gramStart"/>
      <w:r>
        <w:rPr>
          <w:rFonts w:ascii="Roboto Condensed" w:hAnsi="Roboto Condensed"/>
          <w:color w:val="111111"/>
          <w:spacing w:val="5"/>
          <w:sz w:val="63"/>
          <w:szCs w:val="63"/>
        </w:rPr>
        <w:t>Database</w:t>
      </w:r>
      <w:proofErr w:type="gramEnd"/>
    </w:p>
    <w:p w14:paraId="3356B971" w14:textId="7C74AF5F" w:rsidR="007E1138" w:rsidRDefault="007E1138" w:rsidP="007E1138">
      <w:pPr>
        <w:spacing w:after="0"/>
        <w:jc w:val="center"/>
        <w:rPr>
          <w:color w:val="000000"/>
          <w:sz w:val="21"/>
          <w:szCs w:val="21"/>
        </w:rPr>
      </w:pPr>
    </w:p>
    <w:p w14:paraId="21150490" w14:textId="77777777" w:rsidR="007E1138" w:rsidRDefault="007E1138" w:rsidP="007E1138">
      <w:pPr>
        <w:pStyle w:val="NormalWeb"/>
        <w:spacing w:before="0" w:beforeAutospacing="0" w:after="390" w:afterAutospacing="0"/>
        <w:rPr>
          <w:rFonts w:ascii="Verdana" w:hAnsi="Verdana"/>
          <w:color w:val="222222"/>
          <w:sz w:val="23"/>
          <w:szCs w:val="23"/>
        </w:rPr>
      </w:pPr>
      <w:r>
        <w:rPr>
          <w:rFonts w:ascii="Verdana" w:hAnsi="Verdana"/>
          <w:color w:val="222222"/>
          <w:sz w:val="23"/>
          <w:szCs w:val="23"/>
        </w:rPr>
        <w:t>In </w:t>
      </w:r>
      <w:hyperlink r:id="rId33" w:history="1">
        <w:r>
          <w:rPr>
            <w:rStyle w:val="Hyperlink"/>
            <w:rFonts w:ascii="Verdana" w:hAnsi="Verdana"/>
            <w:color w:val="EA2E2E"/>
            <w:sz w:val="23"/>
            <w:szCs w:val="23"/>
          </w:rPr>
          <w:t>previous PL/SQL tutorial</w:t>
        </w:r>
      </w:hyperlink>
      <w:r>
        <w:rPr>
          <w:rFonts w:ascii="Verdana" w:hAnsi="Verdana"/>
          <w:color w:val="222222"/>
          <w:sz w:val="23"/>
          <w:szCs w:val="23"/>
        </w:rPr>
        <w:t> we saw how to create a simple explicit cursor. No doubt that explicit cursor has certain advantages over implicit cursor and can increase the efficiency of DML statements by giving more programmatic controls in user’s hands. Now let’s take a step ahead and learn how to create a parameterized explicit cursor a.k.a. cursor parameter.</w:t>
      </w:r>
    </w:p>
    <w:p w14:paraId="3E5CB9FE" w14:textId="77777777" w:rsidR="007E1138" w:rsidRDefault="007E1138" w:rsidP="007E1138">
      <w:pPr>
        <w:pStyle w:val="NormalWeb"/>
        <w:spacing w:before="0" w:beforeAutospacing="0" w:after="390" w:afterAutospacing="0"/>
        <w:rPr>
          <w:rFonts w:ascii="Verdana" w:hAnsi="Verdana"/>
          <w:color w:val="222222"/>
          <w:sz w:val="23"/>
          <w:szCs w:val="23"/>
        </w:rPr>
      </w:pPr>
      <w:r>
        <w:rPr>
          <w:rFonts w:ascii="Verdana" w:hAnsi="Verdana"/>
          <w:color w:val="222222"/>
          <w:sz w:val="23"/>
          <w:szCs w:val="23"/>
        </w:rPr>
        <w:t>Knowledge of cursor creation cycle and simple cursor creation is a must to understand the concept of cursor parameter thus I will highly suggest you to read the previous tutorial on Introduction to cursor and Simple Cursor Creation.</w:t>
      </w:r>
    </w:p>
    <w:p w14:paraId="0658092A" w14:textId="77777777" w:rsidR="007E1138" w:rsidRDefault="007E1138" w:rsidP="007E1138">
      <w:pPr>
        <w:pStyle w:val="Heading2"/>
        <w:spacing w:before="450" w:beforeAutospacing="0" w:after="300" w:afterAutospacing="0" w:line="570" w:lineRule="atLeast"/>
        <w:rPr>
          <w:rFonts w:ascii="Arial" w:hAnsi="Arial" w:cs="Arial"/>
          <w:b w:val="0"/>
          <w:bCs w:val="0"/>
          <w:color w:val="111111"/>
          <w:sz w:val="41"/>
          <w:szCs w:val="41"/>
        </w:rPr>
      </w:pPr>
      <w:r>
        <w:rPr>
          <w:rStyle w:val="Strong"/>
          <w:rFonts w:ascii="Arial" w:eastAsiaTheme="majorEastAsia" w:hAnsi="Arial" w:cs="Arial"/>
          <w:b/>
          <w:bCs/>
          <w:color w:val="111111"/>
          <w:sz w:val="41"/>
          <w:szCs w:val="41"/>
        </w:rPr>
        <w:t>What is Parameterized cursor?</w:t>
      </w:r>
    </w:p>
    <w:p w14:paraId="7A643319" w14:textId="77777777" w:rsidR="007E1138" w:rsidRDefault="007E1138" w:rsidP="007E1138">
      <w:pPr>
        <w:pStyle w:val="NormalWeb"/>
        <w:spacing w:before="0" w:beforeAutospacing="0" w:after="390" w:afterAutospacing="0"/>
        <w:rPr>
          <w:rFonts w:ascii="Verdana" w:hAnsi="Verdana"/>
          <w:color w:val="222222"/>
          <w:sz w:val="23"/>
          <w:szCs w:val="23"/>
        </w:rPr>
      </w:pPr>
      <w:r>
        <w:rPr>
          <w:rFonts w:ascii="Verdana" w:hAnsi="Verdana"/>
          <w:color w:val="222222"/>
          <w:sz w:val="23"/>
          <w:szCs w:val="23"/>
        </w:rPr>
        <w:t>Unlike simple explicit cursor, parameterized cursors accept values as parameter. You specify the list of parameters separated by comma (,) while declaring the cursor and supply the corresponding argument for each parameter in the list while opening the cursor.</w:t>
      </w:r>
    </w:p>
    <w:p w14:paraId="710931AD" w14:textId="77777777" w:rsidR="007E1138" w:rsidRDefault="007E1138" w:rsidP="007E1138">
      <w:pPr>
        <w:pStyle w:val="has-background"/>
        <w:shd w:val="clear" w:color="auto" w:fill="00D084"/>
        <w:spacing w:before="0" w:beforeAutospacing="0" w:after="390" w:afterAutospacing="0"/>
        <w:jc w:val="center"/>
        <w:rPr>
          <w:rFonts w:ascii="Verdana" w:hAnsi="Verdana"/>
          <w:color w:val="222222"/>
          <w:sz w:val="23"/>
          <w:szCs w:val="23"/>
        </w:rPr>
      </w:pPr>
      <w:r>
        <w:rPr>
          <w:rStyle w:val="Strong"/>
          <w:rFonts w:ascii="Verdana" w:eastAsiaTheme="majorEastAsia" w:hAnsi="Verdana"/>
          <w:i/>
          <w:iCs/>
          <w:color w:val="222222"/>
          <w:sz w:val="23"/>
          <w:szCs w:val="23"/>
        </w:rPr>
        <w:lastRenderedPageBreak/>
        <w:t>Definition:</w:t>
      </w:r>
      <w:r>
        <w:rPr>
          <w:rFonts w:ascii="Verdana" w:hAnsi="Verdana"/>
          <w:b/>
          <w:bCs/>
          <w:i/>
          <w:iCs/>
          <w:color w:val="222222"/>
          <w:sz w:val="23"/>
          <w:szCs w:val="23"/>
        </w:rPr>
        <w:br/>
      </w:r>
      <w:r>
        <w:rPr>
          <w:rStyle w:val="Strong"/>
          <w:rFonts w:ascii="Verdana" w:eastAsiaTheme="majorEastAsia" w:hAnsi="Verdana"/>
          <w:i/>
          <w:iCs/>
          <w:color w:val="222222"/>
          <w:sz w:val="23"/>
          <w:szCs w:val="23"/>
        </w:rPr>
        <w:t>Cursor parameter can be appropriately defined as an explicit cursor that accepts arguments from the user in the form of parameter.</w:t>
      </w:r>
    </w:p>
    <w:p w14:paraId="08C3B3C2" w14:textId="77777777" w:rsidR="007E1138" w:rsidRDefault="007E1138" w:rsidP="007E1138">
      <w:pPr>
        <w:pStyle w:val="Heading3"/>
        <w:spacing w:before="405" w:beforeAutospacing="0" w:after="255" w:afterAutospacing="0" w:line="450" w:lineRule="atLeast"/>
        <w:rPr>
          <w:rFonts w:ascii="Arial" w:hAnsi="Arial" w:cs="Arial"/>
          <w:b w:val="0"/>
          <w:bCs w:val="0"/>
          <w:color w:val="111111"/>
          <w:sz w:val="33"/>
          <w:szCs w:val="33"/>
        </w:rPr>
      </w:pPr>
      <w:r>
        <w:rPr>
          <w:rStyle w:val="Strong"/>
          <w:rFonts w:ascii="Arial" w:eastAsiaTheme="majorEastAsia" w:hAnsi="Arial" w:cs="Arial"/>
          <w:b/>
          <w:bCs/>
          <w:color w:val="111111"/>
          <w:sz w:val="33"/>
          <w:szCs w:val="33"/>
        </w:rPr>
        <w:t>Syntax of Parameterized Cursor in Oracle Database</w:t>
      </w:r>
    </w:p>
    <w:tbl>
      <w:tblPr>
        <w:tblW w:w="10440" w:type="dxa"/>
        <w:tblCellMar>
          <w:left w:w="0" w:type="dxa"/>
          <w:right w:w="0" w:type="dxa"/>
        </w:tblCellMar>
        <w:tblLook w:val="04A0" w:firstRow="1" w:lastRow="0" w:firstColumn="1" w:lastColumn="0" w:noHBand="0" w:noVBand="1"/>
      </w:tblPr>
      <w:tblGrid>
        <w:gridCol w:w="510"/>
        <w:gridCol w:w="9930"/>
      </w:tblGrid>
      <w:tr w:rsidR="007E1138" w14:paraId="394D1EB7" w14:textId="77777777" w:rsidTr="007E1138">
        <w:tc>
          <w:tcPr>
            <w:tcW w:w="0" w:type="auto"/>
            <w:vAlign w:val="center"/>
            <w:hideMark/>
          </w:tcPr>
          <w:p w14:paraId="56D3E155" w14:textId="77777777" w:rsidR="007E1138" w:rsidRDefault="007E1138" w:rsidP="007E1138">
            <w:pPr>
              <w:rPr>
                <w:rFonts w:ascii="Times New Roman" w:hAnsi="Times New Roman" w:cs="Times New Roman"/>
                <w:sz w:val="24"/>
                <w:szCs w:val="24"/>
              </w:rPr>
            </w:pPr>
            <w:r>
              <w:t>1</w:t>
            </w:r>
          </w:p>
        </w:tc>
        <w:tc>
          <w:tcPr>
            <w:tcW w:w="9930" w:type="dxa"/>
            <w:vAlign w:val="center"/>
            <w:hideMark/>
          </w:tcPr>
          <w:p w14:paraId="19785B23" w14:textId="77777777" w:rsidR="007E1138" w:rsidRDefault="007E1138" w:rsidP="007E1138">
            <w:r>
              <w:rPr>
                <w:rStyle w:val="HTMLCode"/>
                <w:rFonts w:eastAsiaTheme="minorHAnsi"/>
              </w:rPr>
              <w:t>CURSOR</w:t>
            </w:r>
            <w:r>
              <w:t xml:space="preserve"> </w:t>
            </w:r>
            <w:r>
              <w:rPr>
                <w:rStyle w:val="HTMLCode"/>
                <w:rFonts w:eastAsiaTheme="minorHAnsi"/>
              </w:rPr>
              <w:t>cur _ name</w:t>
            </w:r>
            <w:r>
              <w:t xml:space="preserve"> </w:t>
            </w:r>
            <w:r>
              <w:rPr>
                <w:rStyle w:val="HTMLCode"/>
                <w:rFonts w:eastAsiaTheme="minorHAnsi"/>
              </w:rPr>
              <w:t>(parameter list) IS</w:t>
            </w:r>
            <w:r>
              <w:t xml:space="preserve"> </w:t>
            </w:r>
            <w:r>
              <w:rPr>
                <w:rStyle w:val="HTMLCode"/>
                <w:rFonts w:eastAsiaTheme="minorHAnsi"/>
              </w:rPr>
              <w:t>SELECT</w:t>
            </w:r>
            <w:r>
              <w:t xml:space="preserve"> </w:t>
            </w:r>
            <w:r>
              <w:rPr>
                <w:rStyle w:val="HTMLCode"/>
                <w:rFonts w:eastAsiaTheme="minorHAnsi"/>
              </w:rPr>
              <w:t>statement;</w:t>
            </w:r>
          </w:p>
        </w:tc>
      </w:tr>
    </w:tbl>
    <w:p w14:paraId="5EA01384" w14:textId="77777777" w:rsidR="007E1138" w:rsidRDefault="007E1138" w:rsidP="007E1138">
      <w:pPr>
        <w:pStyle w:val="manishfavorite"/>
        <w:spacing w:before="0" w:beforeAutospacing="0" w:after="390" w:afterAutospacing="0"/>
        <w:rPr>
          <w:rFonts w:ascii="Verdana" w:hAnsi="Verdana"/>
          <w:color w:val="222222"/>
          <w:sz w:val="23"/>
          <w:szCs w:val="23"/>
        </w:rPr>
      </w:pPr>
      <w:r>
        <w:rPr>
          <w:rFonts w:ascii="Verdana" w:hAnsi="Verdana"/>
          <w:color w:val="222222"/>
          <w:sz w:val="23"/>
          <w:szCs w:val="23"/>
        </w:rPr>
        <w:t>Syntax of declaring a cursor parameter is pretty similar to that of the simple cursor except the addition of parameters enclosed in the parenthesis.</w:t>
      </w:r>
    </w:p>
    <w:tbl>
      <w:tblPr>
        <w:tblW w:w="10440" w:type="dxa"/>
        <w:tblCellMar>
          <w:left w:w="0" w:type="dxa"/>
          <w:right w:w="0" w:type="dxa"/>
        </w:tblCellMar>
        <w:tblLook w:val="04A0" w:firstRow="1" w:lastRow="0" w:firstColumn="1" w:lastColumn="0" w:noHBand="0" w:noVBand="1"/>
      </w:tblPr>
      <w:tblGrid>
        <w:gridCol w:w="510"/>
        <w:gridCol w:w="9930"/>
      </w:tblGrid>
      <w:tr w:rsidR="007E1138" w14:paraId="6DD87615" w14:textId="77777777" w:rsidTr="007E1138">
        <w:tc>
          <w:tcPr>
            <w:tcW w:w="0" w:type="auto"/>
            <w:vAlign w:val="center"/>
            <w:hideMark/>
          </w:tcPr>
          <w:p w14:paraId="3E19A245" w14:textId="77777777" w:rsidR="007E1138" w:rsidRDefault="007E1138" w:rsidP="007E1138">
            <w:pPr>
              <w:rPr>
                <w:rFonts w:ascii="Times New Roman" w:hAnsi="Times New Roman"/>
                <w:sz w:val="24"/>
                <w:szCs w:val="24"/>
              </w:rPr>
            </w:pPr>
            <w:r>
              <w:t>1</w:t>
            </w:r>
          </w:p>
        </w:tc>
        <w:tc>
          <w:tcPr>
            <w:tcW w:w="9930" w:type="dxa"/>
            <w:vAlign w:val="center"/>
            <w:hideMark/>
          </w:tcPr>
          <w:p w14:paraId="7872F972" w14:textId="77777777" w:rsidR="007E1138" w:rsidRDefault="007E1138" w:rsidP="007E1138">
            <w:r>
              <w:rPr>
                <w:rStyle w:val="HTMLCode"/>
                <w:rFonts w:eastAsiaTheme="minorHAnsi"/>
              </w:rPr>
              <w:t>OPEN</w:t>
            </w:r>
            <w:r>
              <w:t xml:space="preserve"> </w:t>
            </w:r>
            <w:r>
              <w:rPr>
                <w:rStyle w:val="HTMLCode"/>
                <w:rFonts w:eastAsiaTheme="minorHAnsi"/>
              </w:rPr>
              <w:t>cur _ name</w:t>
            </w:r>
            <w:r>
              <w:t xml:space="preserve"> </w:t>
            </w:r>
            <w:r>
              <w:rPr>
                <w:rStyle w:val="HTMLCode"/>
                <w:rFonts w:eastAsiaTheme="minorHAnsi"/>
              </w:rPr>
              <w:t>(argument list)</w:t>
            </w:r>
          </w:p>
        </w:tc>
      </w:tr>
    </w:tbl>
    <w:p w14:paraId="24370495" w14:textId="77777777" w:rsidR="007E1138" w:rsidRDefault="007E1138" w:rsidP="007E1138">
      <w:pPr>
        <w:pStyle w:val="NormalWeb"/>
        <w:spacing w:before="0" w:beforeAutospacing="0" w:after="390" w:afterAutospacing="0"/>
        <w:rPr>
          <w:rFonts w:ascii="Verdana" w:hAnsi="Verdana"/>
          <w:color w:val="222222"/>
          <w:sz w:val="23"/>
          <w:szCs w:val="23"/>
        </w:rPr>
      </w:pPr>
      <w:r>
        <w:rPr>
          <w:rFonts w:ascii="Verdana" w:hAnsi="Verdana"/>
          <w:color w:val="222222"/>
          <w:sz w:val="23"/>
          <w:szCs w:val="23"/>
        </w:rPr>
        <w:t>You have to provide corresponding arguments for each parameter that are specified during the declaration. Rest of the steps are the same as that of the simple cursor.</w:t>
      </w:r>
    </w:p>
    <w:p w14:paraId="6DB792D4" w14:textId="77777777" w:rsidR="007E1138" w:rsidRDefault="007E1138" w:rsidP="007E1138">
      <w:pPr>
        <w:pStyle w:val="NormalWeb"/>
        <w:spacing w:before="0" w:beforeAutospacing="0" w:after="390" w:afterAutospacing="0"/>
        <w:rPr>
          <w:rFonts w:ascii="Verdana" w:hAnsi="Verdana"/>
          <w:color w:val="222222"/>
          <w:sz w:val="23"/>
          <w:szCs w:val="23"/>
        </w:rPr>
      </w:pPr>
      <w:r>
        <w:rPr>
          <w:rFonts w:ascii="Verdana" w:hAnsi="Verdana"/>
          <w:color w:val="222222"/>
          <w:sz w:val="23"/>
          <w:szCs w:val="23"/>
        </w:rPr>
        <w:t>There are few things which you have to take care of while specifying the parameters in your explicit cursor.</w:t>
      </w:r>
    </w:p>
    <w:p w14:paraId="3688D2E4" w14:textId="77777777" w:rsidR="007E1138" w:rsidRDefault="007E1138" w:rsidP="00B969E5">
      <w:pPr>
        <w:numPr>
          <w:ilvl w:val="0"/>
          <w:numId w:val="36"/>
        </w:numPr>
        <w:spacing w:before="100" w:beforeAutospacing="1" w:after="150" w:line="240" w:lineRule="auto"/>
        <w:ind w:left="1035"/>
        <w:rPr>
          <w:rFonts w:ascii="Verdana" w:hAnsi="Verdana"/>
          <w:color w:val="222222"/>
          <w:sz w:val="23"/>
          <w:szCs w:val="23"/>
        </w:rPr>
      </w:pPr>
      <w:r>
        <w:rPr>
          <w:rFonts w:ascii="Verdana" w:hAnsi="Verdana"/>
          <w:color w:val="222222"/>
          <w:sz w:val="23"/>
          <w:szCs w:val="23"/>
        </w:rPr>
        <w:t>In case of multiple parameters, always separate parameters and the corresponding arguments in the list from each other using comma (,).</w:t>
      </w:r>
    </w:p>
    <w:p w14:paraId="3A0F42AE" w14:textId="77777777" w:rsidR="007E1138" w:rsidRDefault="007E1138" w:rsidP="00B969E5">
      <w:pPr>
        <w:numPr>
          <w:ilvl w:val="0"/>
          <w:numId w:val="36"/>
        </w:numPr>
        <w:spacing w:before="100" w:beforeAutospacing="1" w:after="150" w:line="240" w:lineRule="auto"/>
        <w:ind w:left="1035"/>
        <w:rPr>
          <w:rFonts w:ascii="Verdana" w:hAnsi="Verdana"/>
          <w:color w:val="222222"/>
          <w:sz w:val="23"/>
          <w:szCs w:val="23"/>
        </w:rPr>
      </w:pPr>
      <w:r>
        <w:rPr>
          <w:rFonts w:ascii="Verdana" w:hAnsi="Verdana"/>
          <w:color w:val="222222"/>
          <w:sz w:val="23"/>
          <w:szCs w:val="23"/>
        </w:rPr>
        <w:t>You can specify as many parameters as you need just make sure to include an argument in parameter list for each parameter when you open the cursor.</w:t>
      </w:r>
    </w:p>
    <w:p w14:paraId="767DDC7B" w14:textId="77777777" w:rsidR="007E1138" w:rsidRDefault="007E1138" w:rsidP="00B969E5">
      <w:pPr>
        <w:numPr>
          <w:ilvl w:val="0"/>
          <w:numId w:val="36"/>
        </w:numPr>
        <w:spacing w:before="100" w:beforeAutospacing="1" w:after="0" w:line="240" w:lineRule="auto"/>
        <w:ind w:left="1035"/>
        <w:rPr>
          <w:rFonts w:ascii="Verdana" w:hAnsi="Verdana"/>
          <w:color w:val="222222"/>
          <w:sz w:val="23"/>
          <w:szCs w:val="23"/>
        </w:rPr>
      </w:pPr>
      <w:r>
        <w:rPr>
          <w:rFonts w:ascii="Verdana" w:hAnsi="Verdana"/>
          <w:color w:val="222222"/>
          <w:sz w:val="23"/>
          <w:szCs w:val="23"/>
        </w:rPr>
        <w:t>While specifying a parameter during the declaration of the explicit cursor only specify the data type not the data width.</w:t>
      </w:r>
    </w:p>
    <w:p w14:paraId="558061A1" w14:textId="77777777" w:rsidR="007E1138" w:rsidRDefault="007E1138" w:rsidP="007E1138">
      <w:pPr>
        <w:pStyle w:val="NormalWeb"/>
        <w:spacing w:before="0" w:beforeAutospacing="0" w:after="390" w:afterAutospacing="0"/>
        <w:rPr>
          <w:rFonts w:ascii="Verdana" w:hAnsi="Verdana"/>
          <w:color w:val="222222"/>
          <w:sz w:val="23"/>
          <w:szCs w:val="23"/>
        </w:rPr>
      </w:pPr>
      <w:r>
        <w:rPr>
          <w:rStyle w:val="Strong"/>
          <w:rFonts w:ascii="Verdana" w:eastAsiaTheme="majorEastAsia" w:hAnsi="Verdana"/>
          <w:color w:val="222222"/>
          <w:sz w:val="23"/>
          <w:szCs w:val="23"/>
        </w:rPr>
        <w:t> </w:t>
      </w:r>
    </w:p>
    <w:p w14:paraId="392E3C93" w14:textId="77777777" w:rsidR="007E1138" w:rsidRDefault="007E1138" w:rsidP="007E1138">
      <w:pPr>
        <w:pStyle w:val="Heading2"/>
        <w:spacing w:before="450" w:beforeAutospacing="0" w:after="300" w:afterAutospacing="0" w:line="570" w:lineRule="atLeast"/>
        <w:rPr>
          <w:rFonts w:ascii="Arial" w:hAnsi="Arial" w:cs="Arial"/>
          <w:b w:val="0"/>
          <w:bCs w:val="0"/>
          <w:color w:val="111111"/>
          <w:sz w:val="41"/>
          <w:szCs w:val="41"/>
        </w:rPr>
      </w:pPr>
      <w:r>
        <w:rPr>
          <w:rStyle w:val="Strong"/>
          <w:rFonts w:ascii="Arial" w:eastAsiaTheme="majorEastAsia" w:hAnsi="Arial" w:cs="Arial"/>
          <w:b/>
          <w:bCs/>
          <w:color w:val="111111"/>
          <w:sz w:val="41"/>
          <w:szCs w:val="41"/>
        </w:rPr>
        <w:t>Some Wonderful Advantages of Parameterized Cursors</w:t>
      </w:r>
    </w:p>
    <w:p w14:paraId="3DD69A23" w14:textId="77777777" w:rsidR="007E1138" w:rsidRDefault="007E1138" w:rsidP="007E1138">
      <w:pPr>
        <w:pStyle w:val="Heading3"/>
        <w:spacing w:before="405" w:beforeAutospacing="0" w:after="255" w:afterAutospacing="0" w:line="450" w:lineRule="atLeast"/>
        <w:rPr>
          <w:rFonts w:ascii="Arial" w:hAnsi="Arial" w:cs="Arial"/>
          <w:b w:val="0"/>
          <w:bCs w:val="0"/>
          <w:color w:val="111111"/>
          <w:sz w:val="33"/>
          <w:szCs w:val="33"/>
        </w:rPr>
      </w:pPr>
      <w:r>
        <w:rPr>
          <w:rStyle w:val="Strong"/>
          <w:rFonts w:ascii="Arial" w:eastAsiaTheme="majorEastAsia" w:hAnsi="Arial" w:cs="Arial"/>
          <w:b/>
          <w:bCs/>
          <w:color w:val="111111"/>
          <w:sz w:val="33"/>
          <w:szCs w:val="33"/>
        </w:rPr>
        <w:t>Makes the cursor more reusable</w:t>
      </w:r>
    </w:p>
    <w:p w14:paraId="6CE3F62C" w14:textId="77777777" w:rsidR="007E1138" w:rsidRDefault="007E1138" w:rsidP="007E1138">
      <w:pPr>
        <w:pStyle w:val="NormalWeb"/>
        <w:spacing w:before="0" w:beforeAutospacing="0" w:after="390" w:afterAutospacing="0"/>
        <w:rPr>
          <w:rFonts w:ascii="Verdana" w:hAnsi="Verdana"/>
          <w:color w:val="222222"/>
          <w:sz w:val="23"/>
          <w:szCs w:val="23"/>
        </w:rPr>
      </w:pPr>
      <w:r>
        <w:rPr>
          <w:rFonts w:ascii="Verdana" w:hAnsi="Verdana"/>
          <w:color w:val="222222"/>
          <w:sz w:val="23"/>
          <w:szCs w:val="23"/>
        </w:rPr>
        <w:t>You can use a parameter and then pass different values to the WHERE clause each time a cursor is opened instead of hardcoding a value into the WHERE clause of a query to select particular information.</w:t>
      </w:r>
    </w:p>
    <w:p w14:paraId="0067DE70" w14:textId="77777777" w:rsidR="007E1138" w:rsidRDefault="007E1138" w:rsidP="007E1138">
      <w:pPr>
        <w:pStyle w:val="Heading3"/>
        <w:spacing w:before="405" w:beforeAutospacing="0" w:after="255" w:afterAutospacing="0" w:line="450" w:lineRule="atLeast"/>
        <w:rPr>
          <w:rFonts w:ascii="Arial" w:hAnsi="Arial" w:cs="Arial"/>
          <w:b w:val="0"/>
          <w:bCs w:val="0"/>
          <w:color w:val="111111"/>
          <w:sz w:val="33"/>
          <w:szCs w:val="33"/>
        </w:rPr>
      </w:pPr>
      <w:r>
        <w:rPr>
          <w:rStyle w:val="Strong"/>
          <w:rFonts w:ascii="Arial" w:eastAsiaTheme="majorEastAsia" w:hAnsi="Arial" w:cs="Arial"/>
          <w:b/>
          <w:bCs/>
          <w:color w:val="111111"/>
          <w:sz w:val="33"/>
          <w:szCs w:val="33"/>
        </w:rPr>
        <w:t>Avoids scoping problems</w:t>
      </w:r>
    </w:p>
    <w:p w14:paraId="2BCD2A42" w14:textId="77777777" w:rsidR="007E1138" w:rsidRDefault="007E1138" w:rsidP="007E1138">
      <w:pPr>
        <w:pStyle w:val="NormalWeb"/>
        <w:spacing w:before="0" w:beforeAutospacing="0" w:after="390" w:afterAutospacing="0"/>
        <w:rPr>
          <w:rFonts w:ascii="Verdana" w:hAnsi="Verdana"/>
          <w:color w:val="222222"/>
          <w:sz w:val="23"/>
          <w:szCs w:val="23"/>
        </w:rPr>
      </w:pPr>
      <w:r>
        <w:rPr>
          <w:rFonts w:ascii="Verdana" w:hAnsi="Verdana"/>
          <w:color w:val="222222"/>
          <w:sz w:val="23"/>
          <w:szCs w:val="23"/>
        </w:rPr>
        <w:lastRenderedPageBreak/>
        <w:t xml:space="preserve">When you pass parameters instead of hardcoding the values, the result set for that cursor is not tied to a specific variable in a program or block. </w:t>
      </w:r>
      <w:proofErr w:type="gramStart"/>
      <w:r>
        <w:rPr>
          <w:rFonts w:ascii="Verdana" w:hAnsi="Verdana"/>
          <w:color w:val="222222"/>
          <w:sz w:val="23"/>
          <w:szCs w:val="23"/>
        </w:rPr>
        <w:t>Therefore</w:t>
      </w:r>
      <w:proofErr w:type="gramEnd"/>
      <w:r>
        <w:rPr>
          <w:rFonts w:ascii="Verdana" w:hAnsi="Verdana"/>
          <w:color w:val="222222"/>
          <w:sz w:val="23"/>
          <w:szCs w:val="23"/>
        </w:rPr>
        <w:t xml:space="preserve"> in case your program has nested blocks, you can define the cursor at a higher-level (enclosing) block and use it in any of the sub-blocks with variables defined in those local blocks.</w:t>
      </w:r>
    </w:p>
    <w:p w14:paraId="78DAE8F6" w14:textId="77777777" w:rsidR="007E1138" w:rsidRDefault="007E1138" w:rsidP="007E1138">
      <w:pPr>
        <w:pStyle w:val="Heading3"/>
        <w:spacing w:before="405" w:beforeAutospacing="0" w:after="255" w:afterAutospacing="0" w:line="450" w:lineRule="atLeast"/>
        <w:rPr>
          <w:rFonts w:ascii="Arial" w:hAnsi="Arial" w:cs="Arial"/>
          <w:b w:val="0"/>
          <w:bCs w:val="0"/>
          <w:color w:val="111111"/>
          <w:sz w:val="33"/>
          <w:szCs w:val="33"/>
        </w:rPr>
      </w:pPr>
      <w:r>
        <w:rPr>
          <w:rStyle w:val="Strong"/>
          <w:rFonts w:ascii="Arial" w:eastAsiaTheme="majorEastAsia" w:hAnsi="Arial" w:cs="Arial"/>
          <w:b/>
          <w:bCs/>
          <w:color w:val="111111"/>
          <w:sz w:val="33"/>
          <w:szCs w:val="33"/>
        </w:rPr>
        <w:t>When do we need a parameterized cursor?</w:t>
      </w:r>
    </w:p>
    <w:p w14:paraId="01281C6F" w14:textId="77777777" w:rsidR="007E1138" w:rsidRDefault="007E1138" w:rsidP="007E1138">
      <w:pPr>
        <w:pStyle w:val="NormalWeb"/>
        <w:spacing w:before="0" w:beforeAutospacing="0" w:after="390" w:afterAutospacing="0"/>
        <w:rPr>
          <w:rFonts w:ascii="Verdana" w:hAnsi="Verdana"/>
          <w:color w:val="222222"/>
          <w:sz w:val="23"/>
          <w:szCs w:val="23"/>
        </w:rPr>
      </w:pPr>
      <w:r>
        <w:rPr>
          <w:rFonts w:ascii="Verdana" w:hAnsi="Verdana"/>
          <w:color w:val="222222"/>
          <w:sz w:val="23"/>
          <w:szCs w:val="23"/>
        </w:rPr>
        <w:t>You must be wondering when we need a cursor with parameters in our PL/SQL.</w:t>
      </w:r>
    </w:p>
    <w:p w14:paraId="7AD7738F" w14:textId="77777777" w:rsidR="007E1138" w:rsidRDefault="007E1138" w:rsidP="007E1138">
      <w:pPr>
        <w:pStyle w:val="NormalWeb"/>
        <w:spacing w:before="0" w:beforeAutospacing="0" w:after="390" w:afterAutospacing="0"/>
        <w:rPr>
          <w:rFonts w:ascii="Verdana" w:hAnsi="Verdana"/>
          <w:color w:val="222222"/>
          <w:sz w:val="23"/>
          <w:szCs w:val="23"/>
        </w:rPr>
      </w:pPr>
      <w:r>
        <w:rPr>
          <w:rFonts w:ascii="Verdana" w:hAnsi="Verdana"/>
          <w:color w:val="222222"/>
          <w:sz w:val="23"/>
          <w:szCs w:val="23"/>
        </w:rPr>
        <w:t>The simplest answer is whenever you need to use your cursor in more than one place with different values for the same WHERE clause of your SELECT statement.</w:t>
      </w:r>
    </w:p>
    <w:p w14:paraId="36793FB8" w14:textId="77777777" w:rsidR="007E1138" w:rsidRDefault="007E1138" w:rsidP="007E1138">
      <w:pPr>
        <w:pStyle w:val="NormalWeb"/>
        <w:spacing w:before="0" w:beforeAutospacing="0" w:after="390" w:afterAutospacing="0"/>
        <w:rPr>
          <w:rFonts w:ascii="Verdana" w:hAnsi="Verdana"/>
          <w:color w:val="222222"/>
          <w:sz w:val="23"/>
          <w:szCs w:val="23"/>
        </w:rPr>
      </w:pPr>
      <w:r>
        <w:rPr>
          <w:rFonts w:ascii="Verdana" w:hAnsi="Verdana"/>
          <w:color w:val="222222"/>
          <w:sz w:val="23"/>
          <w:szCs w:val="23"/>
        </w:rPr>
        <w:t>If you can add something to this and have another idea for using a parameterized cursor. Then I am always open to listening to your thoughts do make sure to share it with me on my Facebook or twitter.</w:t>
      </w:r>
    </w:p>
    <w:p w14:paraId="648E4424" w14:textId="77777777" w:rsidR="007E1138" w:rsidRDefault="007E1138" w:rsidP="007E1138">
      <w:pPr>
        <w:pStyle w:val="Heading3"/>
        <w:spacing w:before="405" w:beforeAutospacing="0" w:after="255" w:afterAutospacing="0" w:line="450" w:lineRule="atLeast"/>
        <w:rPr>
          <w:rFonts w:ascii="Arial" w:hAnsi="Arial" w:cs="Arial"/>
          <w:b w:val="0"/>
          <w:bCs w:val="0"/>
          <w:color w:val="111111"/>
          <w:sz w:val="33"/>
          <w:szCs w:val="33"/>
        </w:rPr>
      </w:pPr>
      <w:r>
        <w:rPr>
          <w:rStyle w:val="Strong"/>
          <w:rFonts w:ascii="Arial" w:eastAsiaTheme="majorEastAsia" w:hAnsi="Arial" w:cs="Arial"/>
          <w:b/>
          <w:bCs/>
          <w:color w:val="111111"/>
          <w:sz w:val="33"/>
          <w:szCs w:val="33"/>
        </w:rPr>
        <w:t>Example of Parameterized cursor.</w:t>
      </w:r>
    </w:p>
    <w:tbl>
      <w:tblPr>
        <w:tblW w:w="10440" w:type="dxa"/>
        <w:tblCellMar>
          <w:left w:w="0" w:type="dxa"/>
          <w:right w:w="0" w:type="dxa"/>
        </w:tblCellMar>
        <w:tblLook w:val="04A0" w:firstRow="1" w:lastRow="0" w:firstColumn="1" w:lastColumn="0" w:noHBand="0" w:noVBand="1"/>
      </w:tblPr>
      <w:tblGrid>
        <w:gridCol w:w="630"/>
        <w:gridCol w:w="9810"/>
      </w:tblGrid>
      <w:tr w:rsidR="007E1138" w14:paraId="0394BF1F" w14:textId="77777777" w:rsidTr="007E1138">
        <w:tc>
          <w:tcPr>
            <w:tcW w:w="0" w:type="auto"/>
            <w:vAlign w:val="center"/>
            <w:hideMark/>
          </w:tcPr>
          <w:p w14:paraId="40D9122A" w14:textId="77777777" w:rsidR="007E1138" w:rsidRDefault="007E1138" w:rsidP="007E1138">
            <w:pPr>
              <w:rPr>
                <w:rFonts w:ascii="Times New Roman" w:hAnsi="Times New Roman" w:cs="Times New Roman"/>
                <w:sz w:val="24"/>
                <w:szCs w:val="24"/>
              </w:rPr>
            </w:pPr>
            <w:r>
              <w:t>1</w:t>
            </w:r>
          </w:p>
          <w:p w14:paraId="629A9D1D" w14:textId="77777777" w:rsidR="007E1138" w:rsidRDefault="007E1138" w:rsidP="007E1138">
            <w:r>
              <w:t>2</w:t>
            </w:r>
          </w:p>
          <w:p w14:paraId="608A42CA" w14:textId="77777777" w:rsidR="007E1138" w:rsidRDefault="007E1138" w:rsidP="007E1138">
            <w:r>
              <w:t>3</w:t>
            </w:r>
          </w:p>
          <w:p w14:paraId="333136BF" w14:textId="77777777" w:rsidR="007E1138" w:rsidRDefault="007E1138" w:rsidP="007E1138">
            <w:r>
              <w:t>4</w:t>
            </w:r>
          </w:p>
          <w:p w14:paraId="020DFE6E" w14:textId="77777777" w:rsidR="007E1138" w:rsidRDefault="007E1138" w:rsidP="007E1138">
            <w:r>
              <w:t>5</w:t>
            </w:r>
          </w:p>
          <w:p w14:paraId="6DE6688C" w14:textId="77777777" w:rsidR="007E1138" w:rsidRDefault="007E1138" w:rsidP="007E1138">
            <w:r>
              <w:t>6</w:t>
            </w:r>
          </w:p>
          <w:p w14:paraId="3B45B19B" w14:textId="77777777" w:rsidR="007E1138" w:rsidRDefault="007E1138" w:rsidP="007E1138">
            <w:r>
              <w:t>7</w:t>
            </w:r>
          </w:p>
          <w:p w14:paraId="7BBB63B1" w14:textId="77777777" w:rsidR="007E1138" w:rsidRDefault="007E1138" w:rsidP="007E1138">
            <w:r>
              <w:t>8</w:t>
            </w:r>
          </w:p>
          <w:p w14:paraId="5EEC7C14" w14:textId="77777777" w:rsidR="007E1138" w:rsidRDefault="007E1138" w:rsidP="007E1138">
            <w:r>
              <w:t>9</w:t>
            </w:r>
          </w:p>
          <w:p w14:paraId="3160F1FE" w14:textId="77777777" w:rsidR="007E1138" w:rsidRDefault="007E1138" w:rsidP="007E1138">
            <w:r>
              <w:t>10</w:t>
            </w:r>
          </w:p>
          <w:p w14:paraId="6F30783C" w14:textId="77777777" w:rsidR="007E1138" w:rsidRDefault="007E1138" w:rsidP="007E1138">
            <w:r>
              <w:t>11</w:t>
            </w:r>
          </w:p>
          <w:p w14:paraId="31818345" w14:textId="77777777" w:rsidR="007E1138" w:rsidRDefault="007E1138" w:rsidP="007E1138">
            <w:r>
              <w:t>12</w:t>
            </w:r>
          </w:p>
          <w:p w14:paraId="5095B014" w14:textId="77777777" w:rsidR="007E1138" w:rsidRDefault="007E1138" w:rsidP="007E1138">
            <w:r>
              <w:t>13</w:t>
            </w:r>
          </w:p>
          <w:p w14:paraId="1990CA15" w14:textId="77777777" w:rsidR="007E1138" w:rsidRDefault="007E1138" w:rsidP="007E1138">
            <w:r>
              <w:t>14</w:t>
            </w:r>
          </w:p>
          <w:p w14:paraId="62A540CC" w14:textId="77777777" w:rsidR="007E1138" w:rsidRDefault="007E1138" w:rsidP="007E1138">
            <w:r>
              <w:lastRenderedPageBreak/>
              <w:t>15</w:t>
            </w:r>
          </w:p>
          <w:p w14:paraId="78B3C2A6" w14:textId="77777777" w:rsidR="007E1138" w:rsidRDefault="007E1138" w:rsidP="007E1138">
            <w:r>
              <w:t>16</w:t>
            </w:r>
          </w:p>
          <w:p w14:paraId="7E523721" w14:textId="77777777" w:rsidR="007E1138" w:rsidRDefault="007E1138" w:rsidP="007E1138">
            <w:r>
              <w:t>17</w:t>
            </w:r>
          </w:p>
          <w:p w14:paraId="233F53C4" w14:textId="04319C9F" w:rsidR="00B969E5" w:rsidRDefault="00B969E5" w:rsidP="007E1138"/>
        </w:tc>
        <w:tc>
          <w:tcPr>
            <w:tcW w:w="9810" w:type="dxa"/>
            <w:vAlign w:val="center"/>
            <w:hideMark/>
          </w:tcPr>
          <w:p w14:paraId="4F7D4A9D" w14:textId="77777777" w:rsidR="007E1138" w:rsidRDefault="007E1138" w:rsidP="007E1138">
            <w:r>
              <w:rPr>
                <w:rStyle w:val="HTMLCode"/>
                <w:rFonts w:eastAsiaTheme="minorHAnsi"/>
              </w:rPr>
              <w:lastRenderedPageBreak/>
              <w:t>SET</w:t>
            </w:r>
            <w:r>
              <w:t xml:space="preserve"> </w:t>
            </w:r>
            <w:r>
              <w:rPr>
                <w:rStyle w:val="HTMLCode"/>
                <w:rFonts w:eastAsiaTheme="minorHAnsi"/>
              </w:rPr>
              <w:t>SERVEROUTPUT ON;</w:t>
            </w:r>
          </w:p>
          <w:p w14:paraId="14A43CA8" w14:textId="77777777" w:rsidR="007E1138" w:rsidRDefault="007E1138" w:rsidP="007E1138">
            <w:r>
              <w:rPr>
                <w:rStyle w:val="HTMLCode"/>
                <w:rFonts w:eastAsiaTheme="minorHAnsi"/>
              </w:rPr>
              <w:t>DECLARE</w:t>
            </w:r>
          </w:p>
          <w:p w14:paraId="7BB7C7C7" w14:textId="77777777" w:rsidR="007E1138" w:rsidRDefault="007E1138" w:rsidP="007E1138">
            <w:r>
              <w:rPr>
                <w:rStyle w:val="HTMLCode"/>
                <w:rFonts w:eastAsiaTheme="minorHAnsi"/>
              </w:rPr>
              <w:t>  </w:t>
            </w:r>
            <w:proofErr w:type="spellStart"/>
            <w:r>
              <w:rPr>
                <w:rStyle w:val="HTMLCode"/>
                <w:rFonts w:eastAsiaTheme="minorHAnsi"/>
              </w:rPr>
              <w:t>v_name</w:t>
            </w:r>
            <w:proofErr w:type="spellEnd"/>
            <w:r>
              <w:rPr>
                <w:rStyle w:val="HTMLCode"/>
                <w:rFonts w:eastAsiaTheme="minorHAnsi"/>
              </w:rPr>
              <w:t xml:space="preserve"> VARCHAR2 (30);</w:t>
            </w:r>
          </w:p>
          <w:p w14:paraId="547819D3" w14:textId="77777777" w:rsidR="007E1138" w:rsidRDefault="007E1138" w:rsidP="007E1138">
            <w:r>
              <w:rPr>
                <w:rStyle w:val="HTMLCode"/>
                <w:rFonts w:eastAsiaTheme="minorHAnsi"/>
              </w:rPr>
              <w:t xml:space="preserve">  --Declare Cursor </w:t>
            </w:r>
          </w:p>
          <w:p w14:paraId="1E83894C" w14:textId="77777777" w:rsidR="007E1138" w:rsidRDefault="007E1138" w:rsidP="007E1138">
            <w:r>
              <w:rPr>
                <w:rStyle w:val="HTMLCode"/>
                <w:rFonts w:eastAsiaTheme="minorHAnsi"/>
              </w:rPr>
              <w:t>  CURSOR</w:t>
            </w:r>
            <w:r>
              <w:t xml:space="preserve"> </w:t>
            </w:r>
            <w:proofErr w:type="spellStart"/>
            <w:r>
              <w:rPr>
                <w:rStyle w:val="HTMLCode"/>
                <w:rFonts w:eastAsiaTheme="minorHAnsi"/>
              </w:rPr>
              <w:t>p_cur_RebellionRider</w:t>
            </w:r>
            <w:proofErr w:type="spellEnd"/>
            <w:r>
              <w:rPr>
                <w:rStyle w:val="HTMLCode"/>
                <w:rFonts w:eastAsiaTheme="minorHAnsi"/>
              </w:rPr>
              <w:t xml:space="preserve"> (</w:t>
            </w:r>
            <w:proofErr w:type="spellStart"/>
            <w:r>
              <w:rPr>
                <w:rStyle w:val="HTMLCode"/>
                <w:rFonts w:eastAsiaTheme="minorHAnsi"/>
              </w:rPr>
              <w:t>var_e_id</w:t>
            </w:r>
            <w:proofErr w:type="spellEnd"/>
            <w:r>
              <w:rPr>
                <w:rStyle w:val="HTMLCode"/>
                <w:rFonts w:eastAsiaTheme="minorHAnsi"/>
              </w:rPr>
              <w:t xml:space="preserve"> VARCHAR2) IS</w:t>
            </w:r>
          </w:p>
          <w:p w14:paraId="3736F3B0" w14:textId="77777777" w:rsidR="007E1138" w:rsidRDefault="007E1138" w:rsidP="007E1138">
            <w:r>
              <w:rPr>
                <w:rStyle w:val="HTMLCode"/>
                <w:rFonts w:eastAsiaTheme="minorHAnsi"/>
              </w:rPr>
              <w:t>  SELECT</w:t>
            </w:r>
            <w:r>
              <w:t xml:space="preserve"> </w:t>
            </w:r>
            <w:proofErr w:type="spellStart"/>
            <w:r>
              <w:rPr>
                <w:rStyle w:val="HTMLCode"/>
                <w:rFonts w:eastAsiaTheme="minorHAnsi"/>
              </w:rPr>
              <w:t>first_name</w:t>
            </w:r>
            <w:proofErr w:type="spellEnd"/>
            <w:r>
              <w:rPr>
                <w:rStyle w:val="HTMLCode"/>
                <w:rFonts w:eastAsiaTheme="minorHAnsi"/>
              </w:rPr>
              <w:t xml:space="preserve"> FROM</w:t>
            </w:r>
            <w:r>
              <w:t xml:space="preserve"> </w:t>
            </w:r>
            <w:r>
              <w:rPr>
                <w:rStyle w:val="HTMLCode"/>
                <w:rFonts w:eastAsiaTheme="minorHAnsi"/>
              </w:rPr>
              <w:t xml:space="preserve">EMPLOYEES </w:t>
            </w:r>
          </w:p>
          <w:p w14:paraId="522F80ED" w14:textId="77777777" w:rsidR="007E1138" w:rsidRDefault="007E1138" w:rsidP="007E1138">
            <w:r>
              <w:rPr>
                <w:rStyle w:val="HTMLCode"/>
                <w:rFonts w:eastAsiaTheme="minorHAnsi"/>
              </w:rPr>
              <w:t>  WHERE</w:t>
            </w:r>
            <w:r>
              <w:t xml:space="preserve"> </w:t>
            </w:r>
            <w:proofErr w:type="spellStart"/>
            <w:r>
              <w:rPr>
                <w:rStyle w:val="HTMLCode"/>
                <w:rFonts w:eastAsiaTheme="minorHAnsi"/>
              </w:rPr>
              <w:t>employee_id</w:t>
            </w:r>
            <w:proofErr w:type="spellEnd"/>
            <w:r>
              <w:rPr>
                <w:rStyle w:val="HTMLCode"/>
                <w:rFonts w:eastAsiaTheme="minorHAnsi"/>
              </w:rPr>
              <w:t xml:space="preserve"> &lt; </w:t>
            </w:r>
            <w:proofErr w:type="spellStart"/>
            <w:r>
              <w:rPr>
                <w:rStyle w:val="HTMLCode"/>
                <w:rFonts w:eastAsiaTheme="minorHAnsi"/>
              </w:rPr>
              <w:t>var_e_id</w:t>
            </w:r>
            <w:proofErr w:type="spellEnd"/>
            <w:r>
              <w:rPr>
                <w:rStyle w:val="HTMLCode"/>
                <w:rFonts w:eastAsiaTheme="minorHAnsi"/>
              </w:rPr>
              <w:t>;</w:t>
            </w:r>
          </w:p>
          <w:p w14:paraId="0371E3B6" w14:textId="77777777" w:rsidR="007E1138" w:rsidRDefault="007E1138" w:rsidP="007E1138">
            <w:r>
              <w:rPr>
                <w:rStyle w:val="HTMLCode"/>
                <w:rFonts w:eastAsiaTheme="minorHAnsi"/>
              </w:rPr>
              <w:t>BEGIN</w:t>
            </w:r>
          </w:p>
          <w:p w14:paraId="433967E7" w14:textId="77777777" w:rsidR="007E1138" w:rsidRDefault="007E1138" w:rsidP="007E1138">
            <w:r>
              <w:rPr>
                <w:rStyle w:val="HTMLCode"/>
                <w:rFonts w:eastAsiaTheme="minorHAnsi"/>
              </w:rPr>
              <w:t>  OPEN</w:t>
            </w:r>
            <w:r>
              <w:t xml:space="preserve"> </w:t>
            </w:r>
            <w:proofErr w:type="spellStart"/>
            <w:r>
              <w:rPr>
                <w:rStyle w:val="HTMLCode"/>
                <w:rFonts w:eastAsiaTheme="minorHAnsi"/>
              </w:rPr>
              <w:t>p_cur_RebellionRider</w:t>
            </w:r>
            <w:proofErr w:type="spellEnd"/>
            <w:r>
              <w:rPr>
                <w:rStyle w:val="HTMLCode"/>
                <w:rFonts w:eastAsiaTheme="minorHAnsi"/>
              </w:rPr>
              <w:t xml:space="preserve"> (105); </w:t>
            </w:r>
          </w:p>
          <w:p w14:paraId="0C53D7E5" w14:textId="77777777" w:rsidR="007E1138" w:rsidRDefault="007E1138" w:rsidP="007E1138">
            <w:r>
              <w:rPr>
                <w:rStyle w:val="HTMLCode"/>
                <w:rFonts w:eastAsiaTheme="minorHAnsi"/>
              </w:rPr>
              <w:t xml:space="preserve">LOOP </w:t>
            </w:r>
          </w:p>
          <w:p w14:paraId="078E30E8" w14:textId="77777777" w:rsidR="007E1138" w:rsidRDefault="007E1138" w:rsidP="007E1138">
            <w:r>
              <w:rPr>
                <w:rStyle w:val="HTMLCode"/>
                <w:rFonts w:eastAsiaTheme="minorHAnsi"/>
              </w:rPr>
              <w:t>    FETCH</w:t>
            </w:r>
            <w:r>
              <w:t xml:space="preserve"> </w:t>
            </w:r>
            <w:proofErr w:type="spellStart"/>
            <w:r>
              <w:rPr>
                <w:rStyle w:val="HTMLCode"/>
                <w:rFonts w:eastAsiaTheme="minorHAnsi"/>
              </w:rPr>
              <w:t>p_cur_RebellionRider</w:t>
            </w:r>
            <w:proofErr w:type="spellEnd"/>
            <w:r>
              <w:rPr>
                <w:rStyle w:val="HTMLCode"/>
                <w:rFonts w:eastAsiaTheme="minorHAnsi"/>
              </w:rPr>
              <w:t xml:space="preserve"> INTO</w:t>
            </w:r>
            <w:r>
              <w:t xml:space="preserve"> </w:t>
            </w:r>
            <w:proofErr w:type="spellStart"/>
            <w:r>
              <w:rPr>
                <w:rStyle w:val="HTMLCode"/>
                <w:rFonts w:eastAsiaTheme="minorHAnsi"/>
              </w:rPr>
              <w:t>v_name</w:t>
            </w:r>
            <w:proofErr w:type="spellEnd"/>
            <w:r>
              <w:rPr>
                <w:rStyle w:val="HTMLCode"/>
                <w:rFonts w:eastAsiaTheme="minorHAnsi"/>
              </w:rPr>
              <w:t xml:space="preserve">; </w:t>
            </w:r>
          </w:p>
          <w:p w14:paraId="74F6D70C" w14:textId="77777777" w:rsidR="007E1138" w:rsidRDefault="007E1138" w:rsidP="007E1138">
            <w:r>
              <w:rPr>
                <w:rStyle w:val="HTMLCode"/>
                <w:rFonts w:eastAsiaTheme="minorHAnsi"/>
              </w:rPr>
              <w:t>    EXIT WHEN</w:t>
            </w:r>
            <w:r>
              <w:t xml:space="preserve"> </w:t>
            </w:r>
            <w:proofErr w:type="spellStart"/>
            <w:r>
              <w:rPr>
                <w:rStyle w:val="HTMLCode"/>
                <w:rFonts w:eastAsiaTheme="minorHAnsi"/>
              </w:rPr>
              <w:t>p_cur_RebellionRider%NOTFOUND</w:t>
            </w:r>
            <w:proofErr w:type="spellEnd"/>
            <w:r>
              <w:rPr>
                <w:rStyle w:val="HTMLCode"/>
                <w:rFonts w:eastAsiaTheme="minorHAnsi"/>
              </w:rPr>
              <w:t xml:space="preserve">; </w:t>
            </w:r>
          </w:p>
          <w:p w14:paraId="3CA4CBFD" w14:textId="77777777" w:rsidR="007E1138" w:rsidRDefault="007E1138" w:rsidP="007E1138">
            <w:r>
              <w:rPr>
                <w:rStyle w:val="HTMLCode"/>
                <w:rFonts w:eastAsiaTheme="minorHAnsi"/>
              </w:rPr>
              <w:t>    DBMS_OUTPUT.PUT_</w:t>
            </w:r>
            <w:proofErr w:type="gramStart"/>
            <w:r>
              <w:rPr>
                <w:rStyle w:val="HTMLCode"/>
                <w:rFonts w:eastAsiaTheme="minorHAnsi"/>
              </w:rPr>
              <w:t>LINE(</w:t>
            </w:r>
            <w:proofErr w:type="spellStart"/>
            <w:proofErr w:type="gramEnd"/>
            <w:r>
              <w:rPr>
                <w:rStyle w:val="HTMLCode"/>
                <w:rFonts w:eastAsiaTheme="minorHAnsi"/>
              </w:rPr>
              <w:t>v_name</w:t>
            </w:r>
            <w:proofErr w:type="spellEnd"/>
            <w:r>
              <w:rPr>
                <w:rStyle w:val="HTMLCode"/>
                <w:rFonts w:eastAsiaTheme="minorHAnsi"/>
              </w:rPr>
              <w:t xml:space="preserve"> );  </w:t>
            </w:r>
          </w:p>
          <w:p w14:paraId="193280A7" w14:textId="77777777" w:rsidR="007E1138" w:rsidRDefault="007E1138" w:rsidP="007E1138">
            <w:r>
              <w:rPr>
                <w:rStyle w:val="HTMLCode"/>
                <w:rFonts w:eastAsiaTheme="minorHAnsi"/>
              </w:rPr>
              <w:t>  END</w:t>
            </w:r>
            <w:r>
              <w:t xml:space="preserve"> </w:t>
            </w:r>
            <w:r>
              <w:rPr>
                <w:rStyle w:val="HTMLCode"/>
                <w:rFonts w:eastAsiaTheme="minorHAnsi"/>
              </w:rPr>
              <w:t>LOOP;</w:t>
            </w:r>
          </w:p>
          <w:p w14:paraId="417E550B" w14:textId="77777777" w:rsidR="007E1138" w:rsidRDefault="007E1138" w:rsidP="007E1138">
            <w:r>
              <w:rPr>
                <w:rStyle w:val="HTMLCode"/>
                <w:rFonts w:eastAsiaTheme="minorHAnsi"/>
              </w:rPr>
              <w:t>  CLOSE</w:t>
            </w:r>
            <w:r>
              <w:t xml:space="preserve"> </w:t>
            </w:r>
            <w:proofErr w:type="spellStart"/>
            <w:r>
              <w:rPr>
                <w:rStyle w:val="HTMLCode"/>
                <w:rFonts w:eastAsiaTheme="minorHAnsi"/>
              </w:rPr>
              <w:t>p_cur_RebellionRider</w:t>
            </w:r>
            <w:proofErr w:type="spellEnd"/>
            <w:r>
              <w:rPr>
                <w:rStyle w:val="HTMLCode"/>
                <w:rFonts w:eastAsiaTheme="minorHAnsi"/>
              </w:rPr>
              <w:t>;</w:t>
            </w:r>
          </w:p>
          <w:p w14:paraId="269160B0" w14:textId="77777777" w:rsidR="007E1138" w:rsidRDefault="007E1138" w:rsidP="007E1138">
            <w:r>
              <w:rPr>
                <w:rStyle w:val="HTMLCode"/>
                <w:rFonts w:eastAsiaTheme="minorHAnsi"/>
              </w:rPr>
              <w:t>END;</w:t>
            </w:r>
          </w:p>
          <w:p w14:paraId="323703AD" w14:textId="77777777" w:rsidR="007E1138" w:rsidRDefault="007E1138" w:rsidP="007E1138">
            <w:r>
              <w:rPr>
                <w:rStyle w:val="HTMLCode"/>
                <w:rFonts w:eastAsiaTheme="minorHAnsi"/>
              </w:rPr>
              <w:lastRenderedPageBreak/>
              <w:t>/</w:t>
            </w:r>
          </w:p>
        </w:tc>
      </w:tr>
    </w:tbl>
    <w:p w14:paraId="49309095" w14:textId="77777777" w:rsidR="00B969E5" w:rsidRDefault="00B969E5" w:rsidP="00B969E5">
      <w:pPr>
        <w:pStyle w:val="Heading1"/>
        <w:spacing w:before="0" w:beforeAutospacing="0" w:after="105" w:afterAutospacing="0" w:line="720" w:lineRule="atLeast"/>
        <w:rPr>
          <w:rFonts w:ascii="Roboto Condensed" w:hAnsi="Roboto Condensed"/>
          <w:color w:val="111111"/>
          <w:spacing w:val="5"/>
          <w:sz w:val="63"/>
          <w:szCs w:val="63"/>
        </w:rPr>
      </w:pPr>
      <w:r>
        <w:rPr>
          <w:rFonts w:ascii="Roboto Condensed" w:hAnsi="Roboto Condensed"/>
          <w:color w:val="111111"/>
          <w:spacing w:val="5"/>
          <w:sz w:val="63"/>
          <w:szCs w:val="63"/>
        </w:rPr>
        <w:lastRenderedPageBreak/>
        <w:t xml:space="preserve">Cursor </w:t>
      </w:r>
      <w:proofErr w:type="gramStart"/>
      <w:r>
        <w:rPr>
          <w:rFonts w:ascii="Roboto Condensed" w:hAnsi="Roboto Condensed"/>
          <w:color w:val="111111"/>
          <w:spacing w:val="5"/>
          <w:sz w:val="63"/>
          <w:szCs w:val="63"/>
        </w:rPr>
        <w:t>For</w:t>
      </w:r>
      <w:proofErr w:type="gramEnd"/>
      <w:r>
        <w:rPr>
          <w:rFonts w:ascii="Roboto Condensed" w:hAnsi="Roboto Condensed"/>
          <w:color w:val="111111"/>
          <w:spacing w:val="5"/>
          <w:sz w:val="63"/>
          <w:szCs w:val="63"/>
        </w:rPr>
        <w:t xml:space="preserve"> Loop With Simple Explicit Cursor In Oracle Database</w:t>
      </w:r>
    </w:p>
    <w:p w14:paraId="7C3F8BDB" w14:textId="77777777" w:rsidR="00B969E5" w:rsidRDefault="00B969E5" w:rsidP="00B969E5">
      <w:pPr>
        <w:pStyle w:val="manishfavorite"/>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t xml:space="preserve">As the name suggests Cursor </w:t>
      </w:r>
      <w:proofErr w:type="gramStart"/>
      <w:r>
        <w:rPr>
          <w:rFonts w:ascii="Verdana" w:hAnsi="Verdana"/>
          <w:color w:val="222222"/>
          <w:sz w:val="23"/>
          <w:szCs w:val="23"/>
        </w:rPr>
        <w:t>For</w:t>
      </w:r>
      <w:proofErr w:type="gramEnd"/>
      <w:r>
        <w:rPr>
          <w:rFonts w:ascii="Verdana" w:hAnsi="Verdana"/>
          <w:color w:val="222222"/>
          <w:sz w:val="23"/>
          <w:szCs w:val="23"/>
        </w:rPr>
        <w:t xml:space="preserve"> Loop is a type of For loop provided by oracle PL/SQL which makes working with cursors in oracle database a lot easier by executing OPEN, FETCH &amp; CLOSE Cursor statements implicitly in the background for you.</w:t>
      </w:r>
    </w:p>
    <w:p w14:paraId="2CE54B4B" w14:textId="77777777" w:rsidR="00B969E5" w:rsidRDefault="00B969E5" w:rsidP="00B969E5">
      <w:pPr>
        <w:pStyle w:val="has-background"/>
        <w:shd w:val="clear" w:color="auto" w:fill="00D084"/>
        <w:spacing w:before="0" w:beforeAutospacing="0" w:after="390" w:afterAutospacing="0"/>
        <w:jc w:val="center"/>
        <w:rPr>
          <w:rFonts w:ascii="Verdana" w:hAnsi="Verdana"/>
          <w:color w:val="222222"/>
          <w:sz w:val="23"/>
          <w:szCs w:val="23"/>
        </w:rPr>
      </w:pPr>
      <w:r>
        <w:rPr>
          <w:rStyle w:val="Emphasis"/>
          <w:rFonts w:ascii="Verdana" w:hAnsi="Verdana"/>
          <w:b/>
          <w:bCs/>
          <w:color w:val="222222"/>
          <w:sz w:val="23"/>
          <w:szCs w:val="23"/>
        </w:rPr>
        <w:t>Definition:</w:t>
      </w:r>
      <w:r>
        <w:rPr>
          <w:rFonts w:ascii="Verdana" w:hAnsi="Verdana"/>
          <w:b/>
          <w:bCs/>
          <w:i/>
          <w:iCs/>
          <w:color w:val="222222"/>
          <w:sz w:val="23"/>
          <w:szCs w:val="23"/>
        </w:rPr>
        <w:br/>
      </w:r>
      <w:r>
        <w:rPr>
          <w:rStyle w:val="Emphasis"/>
          <w:rFonts w:ascii="Verdana" w:hAnsi="Verdana"/>
          <w:b/>
          <w:bCs/>
          <w:color w:val="222222"/>
          <w:sz w:val="23"/>
          <w:szCs w:val="23"/>
        </w:rPr>
        <w:t xml:space="preserve">Cursor for Loop Is an Extension of the Numeric </w:t>
      </w:r>
      <w:proofErr w:type="gramStart"/>
      <w:r>
        <w:rPr>
          <w:rStyle w:val="Emphasis"/>
          <w:rFonts w:ascii="Verdana" w:hAnsi="Verdana"/>
          <w:b/>
          <w:bCs/>
          <w:color w:val="222222"/>
          <w:sz w:val="23"/>
          <w:szCs w:val="23"/>
        </w:rPr>
        <w:t>For</w:t>
      </w:r>
      <w:proofErr w:type="gramEnd"/>
      <w:r>
        <w:rPr>
          <w:rStyle w:val="Emphasis"/>
          <w:rFonts w:ascii="Verdana" w:hAnsi="Verdana"/>
          <w:b/>
          <w:bCs/>
          <w:color w:val="222222"/>
          <w:sz w:val="23"/>
          <w:szCs w:val="23"/>
        </w:rPr>
        <w:t xml:space="preserve"> Loop provided by Oracle PL/SQL which works on specified cursors and performs OPEN, FETCH &amp; CLOSE cursor statements implicitly in the background.</w:t>
      </w:r>
    </w:p>
    <w:p w14:paraId="73864419" w14:textId="77777777" w:rsidR="00B969E5" w:rsidRDefault="00B969E5" w:rsidP="00B969E5">
      <w:pPr>
        <w:pStyle w:val="manishfavorite"/>
        <w:shd w:val="clear" w:color="auto" w:fill="FFFFFF"/>
        <w:spacing w:before="0" w:beforeAutospacing="0" w:after="390" w:afterAutospacing="0"/>
        <w:ind w:firstLine="720"/>
        <w:jc w:val="center"/>
        <w:rPr>
          <w:rFonts w:ascii="Verdana" w:hAnsi="Verdana"/>
          <w:color w:val="222222"/>
          <w:sz w:val="23"/>
          <w:szCs w:val="23"/>
        </w:rPr>
      </w:pPr>
      <w:r>
        <w:rPr>
          <w:rFonts w:ascii="Verdana" w:hAnsi="Verdana"/>
          <w:color w:val="0070C0"/>
          <w:sz w:val="23"/>
          <w:szCs w:val="23"/>
        </w:rPr>
        <w:t>Suggested Reading: </w:t>
      </w:r>
      <w:hyperlink r:id="rId34" w:history="1">
        <w:r>
          <w:rPr>
            <w:rStyle w:val="Hyperlink"/>
            <w:rFonts w:ascii="Verdana" w:hAnsi="Verdana"/>
            <w:color w:val="EA2E2E"/>
            <w:sz w:val="23"/>
            <w:szCs w:val="23"/>
          </w:rPr>
          <w:t>Numeric For Loop In Oracle PL/SQL</w:t>
        </w:r>
      </w:hyperlink>
    </w:p>
    <w:p w14:paraId="00EF7AB5" w14:textId="77777777" w:rsidR="00B969E5" w:rsidRDefault="00B969E5" w:rsidP="00B969E5">
      <w:pPr>
        <w:pStyle w:val="Heading3"/>
        <w:shd w:val="clear" w:color="auto" w:fill="FFFFFF"/>
        <w:spacing w:before="405" w:beforeAutospacing="0" w:after="255" w:afterAutospacing="0" w:line="450" w:lineRule="atLeast"/>
        <w:rPr>
          <w:rFonts w:ascii="Arial" w:hAnsi="Arial" w:cs="Arial"/>
          <w:b w:val="0"/>
          <w:bCs w:val="0"/>
          <w:color w:val="111111"/>
          <w:sz w:val="33"/>
          <w:szCs w:val="33"/>
        </w:rPr>
      </w:pPr>
      <w:r>
        <w:rPr>
          <w:rStyle w:val="Strong"/>
          <w:rFonts w:ascii="Arial" w:eastAsiaTheme="majorEastAsia" w:hAnsi="Arial" w:cs="Arial"/>
          <w:b/>
          <w:bCs/>
          <w:color w:val="111111"/>
          <w:sz w:val="33"/>
          <w:szCs w:val="33"/>
        </w:rPr>
        <w:t xml:space="preserve">Syntax of Cursor </w:t>
      </w:r>
      <w:proofErr w:type="gramStart"/>
      <w:r>
        <w:rPr>
          <w:rStyle w:val="Strong"/>
          <w:rFonts w:ascii="Arial" w:eastAsiaTheme="majorEastAsia" w:hAnsi="Arial" w:cs="Arial"/>
          <w:b/>
          <w:bCs/>
          <w:color w:val="111111"/>
          <w:sz w:val="33"/>
          <w:szCs w:val="33"/>
        </w:rPr>
        <w:t>For</w:t>
      </w:r>
      <w:proofErr w:type="gramEnd"/>
      <w:r>
        <w:rPr>
          <w:rStyle w:val="Strong"/>
          <w:rFonts w:ascii="Arial" w:eastAsiaTheme="majorEastAsia" w:hAnsi="Arial" w:cs="Arial"/>
          <w:b/>
          <w:bCs/>
          <w:color w:val="111111"/>
          <w:sz w:val="33"/>
          <w:szCs w:val="33"/>
        </w:rPr>
        <w:t xml:space="preserve"> Loop.</w:t>
      </w:r>
    </w:p>
    <w:tbl>
      <w:tblPr>
        <w:tblW w:w="10440" w:type="dxa"/>
        <w:tblCellMar>
          <w:left w:w="0" w:type="dxa"/>
          <w:right w:w="0" w:type="dxa"/>
        </w:tblCellMar>
        <w:tblLook w:val="04A0" w:firstRow="1" w:lastRow="0" w:firstColumn="1" w:lastColumn="0" w:noHBand="0" w:noVBand="1"/>
      </w:tblPr>
      <w:tblGrid>
        <w:gridCol w:w="510"/>
        <w:gridCol w:w="9930"/>
      </w:tblGrid>
      <w:tr w:rsidR="00B969E5" w14:paraId="559A7F91" w14:textId="77777777" w:rsidTr="00B969E5">
        <w:tc>
          <w:tcPr>
            <w:tcW w:w="0" w:type="auto"/>
            <w:vAlign w:val="center"/>
            <w:hideMark/>
          </w:tcPr>
          <w:p w14:paraId="7E431C89" w14:textId="77777777" w:rsidR="00B969E5" w:rsidRDefault="00B969E5" w:rsidP="00B969E5">
            <w:pPr>
              <w:rPr>
                <w:rFonts w:ascii="Times New Roman" w:hAnsi="Times New Roman" w:cs="Times New Roman"/>
                <w:sz w:val="24"/>
                <w:szCs w:val="24"/>
              </w:rPr>
            </w:pPr>
            <w:r>
              <w:t>1</w:t>
            </w:r>
          </w:p>
          <w:p w14:paraId="6FAAA91B" w14:textId="77777777" w:rsidR="00B969E5" w:rsidRDefault="00B969E5" w:rsidP="00B969E5">
            <w:r>
              <w:t>2</w:t>
            </w:r>
          </w:p>
          <w:p w14:paraId="0126676D" w14:textId="77777777" w:rsidR="00B969E5" w:rsidRDefault="00B969E5" w:rsidP="00B969E5">
            <w:r>
              <w:t>3</w:t>
            </w:r>
          </w:p>
          <w:p w14:paraId="395A6264" w14:textId="77777777" w:rsidR="00B969E5" w:rsidRDefault="00B969E5" w:rsidP="00B969E5">
            <w:r>
              <w:t>4</w:t>
            </w:r>
          </w:p>
        </w:tc>
        <w:tc>
          <w:tcPr>
            <w:tcW w:w="9930" w:type="dxa"/>
            <w:vAlign w:val="center"/>
            <w:hideMark/>
          </w:tcPr>
          <w:p w14:paraId="5B7D6D18" w14:textId="77777777" w:rsidR="00B969E5" w:rsidRDefault="00B969E5" w:rsidP="00B969E5">
            <w:r>
              <w:rPr>
                <w:rStyle w:val="HTMLCode"/>
                <w:rFonts w:eastAsiaTheme="minorHAnsi"/>
              </w:rPr>
              <w:t>FOR</w:t>
            </w:r>
            <w:r>
              <w:t xml:space="preserve"> </w:t>
            </w:r>
            <w:proofErr w:type="spellStart"/>
            <w:r>
              <w:rPr>
                <w:rStyle w:val="HTMLCode"/>
                <w:rFonts w:eastAsiaTheme="minorHAnsi"/>
              </w:rPr>
              <w:t>loop_index</w:t>
            </w:r>
            <w:proofErr w:type="spellEnd"/>
            <w:r>
              <w:rPr>
                <w:rStyle w:val="HTMLCode"/>
                <w:rFonts w:eastAsiaTheme="minorHAnsi"/>
              </w:rPr>
              <w:t xml:space="preserve"> IN</w:t>
            </w:r>
            <w:r>
              <w:t xml:space="preserve"> </w:t>
            </w:r>
            <w:proofErr w:type="spellStart"/>
            <w:r>
              <w:rPr>
                <w:rStyle w:val="HTMLCode"/>
                <w:rFonts w:eastAsiaTheme="minorHAnsi"/>
              </w:rPr>
              <w:t>cursor_name</w:t>
            </w:r>
            <w:proofErr w:type="spellEnd"/>
            <w:r>
              <w:rPr>
                <w:rStyle w:val="HTMLCode"/>
                <w:rFonts w:eastAsiaTheme="minorHAnsi"/>
              </w:rPr>
              <w:t xml:space="preserve"> </w:t>
            </w:r>
          </w:p>
          <w:p w14:paraId="75CF240E" w14:textId="77777777" w:rsidR="00B969E5" w:rsidRDefault="00B969E5" w:rsidP="00B969E5">
            <w:r>
              <w:rPr>
                <w:rStyle w:val="HTMLCode"/>
                <w:rFonts w:eastAsiaTheme="minorHAnsi"/>
              </w:rPr>
              <w:t>    LOOP</w:t>
            </w:r>
          </w:p>
          <w:p w14:paraId="26A73455" w14:textId="77777777" w:rsidR="00B969E5" w:rsidRDefault="00B969E5" w:rsidP="00B969E5">
            <w:r>
              <w:rPr>
                <w:rStyle w:val="HTMLCode"/>
                <w:rFonts w:eastAsiaTheme="minorHAnsi"/>
              </w:rPr>
              <w:t>        Statements…</w:t>
            </w:r>
          </w:p>
          <w:p w14:paraId="778F7578" w14:textId="77777777" w:rsidR="00B969E5" w:rsidRDefault="00B969E5" w:rsidP="00B969E5">
            <w:r>
              <w:rPr>
                <w:rStyle w:val="HTMLCode"/>
                <w:rFonts w:eastAsiaTheme="minorHAnsi"/>
              </w:rPr>
              <w:t>    END</w:t>
            </w:r>
            <w:r>
              <w:t xml:space="preserve"> </w:t>
            </w:r>
            <w:r>
              <w:rPr>
                <w:rStyle w:val="HTMLCode"/>
                <w:rFonts w:eastAsiaTheme="minorHAnsi"/>
              </w:rPr>
              <w:t>LOOP;</w:t>
            </w:r>
          </w:p>
        </w:tc>
      </w:tr>
    </w:tbl>
    <w:p w14:paraId="231CCB00" w14:textId="77777777" w:rsidR="00B969E5" w:rsidRDefault="00B969E5" w:rsidP="00B969E5">
      <w:pPr>
        <w:pStyle w:val="Heading3"/>
        <w:shd w:val="clear" w:color="auto" w:fill="FFFFFF"/>
        <w:spacing w:before="405" w:beforeAutospacing="0" w:after="255" w:afterAutospacing="0" w:line="450" w:lineRule="atLeast"/>
        <w:rPr>
          <w:rFonts w:ascii="Arial" w:hAnsi="Arial" w:cs="Arial"/>
          <w:b w:val="0"/>
          <w:bCs w:val="0"/>
          <w:color w:val="111111"/>
          <w:sz w:val="33"/>
          <w:szCs w:val="33"/>
        </w:rPr>
      </w:pPr>
      <w:r>
        <w:rPr>
          <w:rStyle w:val="Strong"/>
          <w:rFonts w:ascii="Arial" w:eastAsiaTheme="majorEastAsia" w:hAnsi="Arial" w:cs="Arial"/>
          <w:b/>
          <w:bCs/>
          <w:color w:val="111111"/>
          <w:sz w:val="33"/>
          <w:szCs w:val="33"/>
        </w:rPr>
        <w:t xml:space="preserve">Example 1: Cursor </w:t>
      </w:r>
      <w:proofErr w:type="gramStart"/>
      <w:r>
        <w:rPr>
          <w:rStyle w:val="Strong"/>
          <w:rFonts w:ascii="Arial" w:eastAsiaTheme="majorEastAsia" w:hAnsi="Arial" w:cs="Arial"/>
          <w:b/>
          <w:bCs/>
          <w:color w:val="111111"/>
          <w:sz w:val="33"/>
          <w:szCs w:val="33"/>
        </w:rPr>
        <w:t>For</w:t>
      </w:r>
      <w:proofErr w:type="gramEnd"/>
      <w:r>
        <w:rPr>
          <w:rStyle w:val="Strong"/>
          <w:rFonts w:ascii="Arial" w:eastAsiaTheme="majorEastAsia" w:hAnsi="Arial" w:cs="Arial"/>
          <w:b/>
          <w:bCs/>
          <w:color w:val="111111"/>
          <w:sz w:val="33"/>
          <w:szCs w:val="33"/>
        </w:rPr>
        <w:t xml:space="preserve"> Loop With Simple Explicit Cursor</w:t>
      </w:r>
    </w:p>
    <w:tbl>
      <w:tblPr>
        <w:tblW w:w="10440" w:type="dxa"/>
        <w:tblCellMar>
          <w:left w:w="0" w:type="dxa"/>
          <w:right w:w="0" w:type="dxa"/>
        </w:tblCellMar>
        <w:tblLook w:val="04A0" w:firstRow="1" w:lastRow="0" w:firstColumn="1" w:lastColumn="0" w:noHBand="0" w:noVBand="1"/>
      </w:tblPr>
      <w:tblGrid>
        <w:gridCol w:w="630"/>
        <w:gridCol w:w="9810"/>
      </w:tblGrid>
      <w:tr w:rsidR="00B969E5" w14:paraId="000801CA" w14:textId="77777777" w:rsidTr="00B969E5">
        <w:tc>
          <w:tcPr>
            <w:tcW w:w="0" w:type="auto"/>
            <w:vAlign w:val="center"/>
            <w:hideMark/>
          </w:tcPr>
          <w:p w14:paraId="22A47301" w14:textId="77777777" w:rsidR="00B969E5" w:rsidRDefault="00B969E5" w:rsidP="00B969E5">
            <w:pPr>
              <w:rPr>
                <w:rFonts w:ascii="Times New Roman" w:hAnsi="Times New Roman" w:cs="Times New Roman"/>
                <w:sz w:val="24"/>
                <w:szCs w:val="24"/>
              </w:rPr>
            </w:pPr>
            <w:r>
              <w:t>1</w:t>
            </w:r>
          </w:p>
          <w:p w14:paraId="19DCA317" w14:textId="77777777" w:rsidR="00B969E5" w:rsidRDefault="00B969E5" w:rsidP="00B969E5">
            <w:r>
              <w:t>2</w:t>
            </w:r>
          </w:p>
          <w:p w14:paraId="406965E6" w14:textId="77777777" w:rsidR="00B969E5" w:rsidRDefault="00B969E5" w:rsidP="00B969E5">
            <w:r>
              <w:t>3</w:t>
            </w:r>
          </w:p>
          <w:p w14:paraId="2676F967" w14:textId="77777777" w:rsidR="00B969E5" w:rsidRDefault="00B969E5" w:rsidP="00B969E5">
            <w:r>
              <w:lastRenderedPageBreak/>
              <w:t>4</w:t>
            </w:r>
          </w:p>
          <w:p w14:paraId="3D4ABDE2" w14:textId="77777777" w:rsidR="00B969E5" w:rsidRDefault="00B969E5" w:rsidP="00B969E5">
            <w:r>
              <w:t>5</w:t>
            </w:r>
          </w:p>
          <w:p w14:paraId="77635C4B" w14:textId="77777777" w:rsidR="00B969E5" w:rsidRDefault="00B969E5" w:rsidP="00B969E5">
            <w:r>
              <w:t>6</w:t>
            </w:r>
          </w:p>
          <w:p w14:paraId="39D8973E" w14:textId="77777777" w:rsidR="00B969E5" w:rsidRDefault="00B969E5" w:rsidP="00B969E5">
            <w:r>
              <w:t>7</w:t>
            </w:r>
          </w:p>
          <w:p w14:paraId="452EF1E0" w14:textId="77777777" w:rsidR="00B969E5" w:rsidRDefault="00B969E5" w:rsidP="00B969E5">
            <w:r>
              <w:t>8</w:t>
            </w:r>
          </w:p>
          <w:p w14:paraId="3501FBBD" w14:textId="77777777" w:rsidR="00B969E5" w:rsidRDefault="00B969E5" w:rsidP="00B969E5">
            <w:r>
              <w:t>9</w:t>
            </w:r>
          </w:p>
          <w:p w14:paraId="28234193" w14:textId="77777777" w:rsidR="00B969E5" w:rsidRDefault="00B969E5" w:rsidP="00B969E5">
            <w:r>
              <w:t>10</w:t>
            </w:r>
          </w:p>
          <w:p w14:paraId="6B977BEB" w14:textId="77777777" w:rsidR="00B969E5" w:rsidRDefault="00B969E5" w:rsidP="00B969E5">
            <w:r>
              <w:t>11</w:t>
            </w:r>
          </w:p>
          <w:p w14:paraId="2D79C635" w14:textId="77777777" w:rsidR="00B969E5" w:rsidRDefault="00B969E5" w:rsidP="00B969E5">
            <w:r>
              <w:t>12</w:t>
            </w:r>
          </w:p>
        </w:tc>
        <w:tc>
          <w:tcPr>
            <w:tcW w:w="9810" w:type="dxa"/>
            <w:vAlign w:val="center"/>
            <w:hideMark/>
          </w:tcPr>
          <w:p w14:paraId="33B59F05" w14:textId="77777777" w:rsidR="00B969E5" w:rsidRDefault="00B969E5" w:rsidP="00B969E5">
            <w:r>
              <w:rPr>
                <w:rStyle w:val="HTMLCode"/>
                <w:rFonts w:eastAsiaTheme="minorHAnsi"/>
              </w:rPr>
              <w:lastRenderedPageBreak/>
              <w:t>SET</w:t>
            </w:r>
            <w:r>
              <w:t xml:space="preserve"> </w:t>
            </w:r>
            <w:r>
              <w:rPr>
                <w:rStyle w:val="HTMLCode"/>
                <w:rFonts w:eastAsiaTheme="minorHAnsi"/>
              </w:rPr>
              <w:t>SERVEROUTPUT ON;</w:t>
            </w:r>
          </w:p>
          <w:p w14:paraId="59A24C65" w14:textId="77777777" w:rsidR="00B969E5" w:rsidRDefault="00B969E5" w:rsidP="00B969E5">
            <w:r>
              <w:rPr>
                <w:rStyle w:val="HTMLCode"/>
                <w:rFonts w:eastAsiaTheme="minorHAnsi"/>
              </w:rPr>
              <w:t>DECLARE</w:t>
            </w:r>
          </w:p>
          <w:p w14:paraId="4259A6C4" w14:textId="77777777" w:rsidR="00B969E5" w:rsidRDefault="00B969E5" w:rsidP="00B969E5">
            <w:r>
              <w:rPr>
                <w:rStyle w:val="HTMLCode"/>
                <w:rFonts w:eastAsiaTheme="minorHAnsi"/>
              </w:rPr>
              <w:t> CURSOR</w:t>
            </w:r>
            <w:r>
              <w:t xml:space="preserve"> </w:t>
            </w:r>
            <w:proofErr w:type="spellStart"/>
            <w:r>
              <w:rPr>
                <w:rStyle w:val="HTMLCode"/>
                <w:rFonts w:eastAsiaTheme="minorHAnsi"/>
              </w:rPr>
              <w:t>cur_RebellionRider</w:t>
            </w:r>
            <w:proofErr w:type="spellEnd"/>
            <w:r>
              <w:rPr>
                <w:rStyle w:val="HTMLCode"/>
                <w:rFonts w:eastAsiaTheme="minorHAnsi"/>
              </w:rPr>
              <w:t xml:space="preserve"> IS</w:t>
            </w:r>
          </w:p>
          <w:p w14:paraId="045F9283" w14:textId="77777777" w:rsidR="00B969E5" w:rsidRDefault="00B969E5" w:rsidP="00B969E5">
            <w:r>
              <w:rPr>
                <w:rStyle w:val="HTMLCode"/>
                <w:rFonts w:eastAsiaTheme="minorHAnsi"/>
              </w:rPr>
              <w:lastRenderedPageBreak/>
              <w:t> SELECT</w:t>
            </w:r>
            <w:r>
              <w:t xml:space="preserve"> </w:t>
            </w:r>
            <w:proofErr w:type="spellStart"/>
            <w:r>
              <w:rPr>
                <w:rStyle w:val="HTMLCode"/>
                <w:rFonts w:eastAsiaTheme="minorHAnsi"/>
              </w:rPr>
              <w:t>first_name</w:t>
            </w:r>
            <w:proofErr w:type="spellEnd"/>
            <w:r>
              <w:rPr>
                <w:rStyle w:val="HTMLCode"/>
                <w:rFonts w:eastAsiaTheme="minorHAnsi"/>
              </w:rPr>
              <w:t xml:space="preserve">, </w:t>
            </w:r>
            <w:proofErr w:type="spellStart"/>
            <w:r>
              <w:rPr>
                <w:rStyle w:val="HTMLCode"/>
                <w:rFonts w:eastAsiaTheme="minorHAnsi"/>
              </w:rPr>
              <w:t>last_name</w:t>
            </w:r>
            <w:proofErr w:type="spellEnd"/>
            <w:r>
              <w:rPr>
                <w:rStyle w:val="HTMLCode"/>
                <w:rFonts w:eastAsiaTheme="minorHAnsi"/>
              </w:rPr>
              <w:t xml:space="preserve"> FROM</w:t>
            </w:r>
            <w:r>
              <w:t xml:space="preserve"> </w:t>
            </w:r>
            <w:r>
              <w:rPr>
                <w:rStyle w:val="HTMLCode"/>
                <w:rFonts w:eastAsiaTheme="minorHAnsi"/>
              </w:rPr>
              <w:t>employees</w:t>
            </w:r>
          </w:p>
          <w:p w14:paraId="61844EE1" w14:textId="77777777" w:rsidR="00B969E5" w:rsidRDefault="00B969E5" w:rsidP="00B969E5">
            <w:r>
              <w:rPr>
                <w:rStyle w:val="HTMLCode"/>
                <w:rFonts w:eastAsiaTheme="minorHAnsi"/>
              </w:rPr>
              <w:t> WHERE</w:t>
            </w:r>
            <w:r>
              <w:t xml:space="preserve"> </w:t>
            </w:r>
            <w:proofErr w:type="spellStart"/>
            <w:r>
              <w:rPr>
                <w:rStyle w:val="HTMLCode"/>
                <w:rFonts w:eastAsiaTheme="minorHAnsi"/>
              </w:rPr>
              <w:t>employee_id</w:t>
            </w:r>
            <w:proofErr w:type="spellEnd"/>
            <w:r>
              <w:rPr>
                <w:rStyle w:val="HTMLCode"/>
                <w:rFonts w:eastAsiaTheme="minorHAnsi"/>
              </w:rPr>
              <w:t xml:space="preserve"> &gt;200;</w:t>
            </w:r>
          </w:p>
          <w:p w14:paraId="2BD2FCC9" w14:textId="77777777" w:rsidR="00B969E5" w:rsidRDefault="00B969E5" w:rsidP="00B969E5">
            <w:r>
              <w:rPr>
                <w:rStyle w:val="HTMLCode"/>
                <w:rFonts w:eastAsiaTheme="minorHAnsi"/>
              </w:rPr>
              <w:t>BEGIN</w:t>
            </w:r>
          </w:p>
          <w:p w14:paraId="583865D6" w14:textId="77777777" w:rsidR="00B969E5" w:rsidRDefault="00B969E5" w:rsidP="00B969E5">
            <w:r>
              <w:rPr>
                <w:rStyle w:val="HTMLCode"/>
                <w:rFonts w:eastAsiaTheme="minorHAnsi"/>
              </w:rPr>
              <w:t>  FOR</w:t>
            </w:r>
            <w:r>
              <w:t xml:space="preserve"> </w:t>
            </w:r>
            <w:r>
              <w:rPr>
                <w:rStyle w:val="HTMLCode"/>
                <w:rFonts w:eastAsiaTheme="minorHAnsi"/>
              </w:rPr>
              <w:t>L_IDX IN</w:t>
            </w:r>
            <w:r>
              <w:t xml:space="preserve"> </w:t>
            </w:r>
            <w:proofErr w:type="spellStart"/>
            <w:r>
              <w:rPr>
                <w:rStyle w:val="HTMLCode"/>
                <w:rFonts w:eastAsiaTheme="minorHAnsi"/>
              </w:rPr>
              <w:t>cur_RebellionRider</w:t>
            </w:r>
            <w:proofErr w:type="spellEnd"/>
          </w:p>
          <w:p w14:paraId="06A7B323" w14:textId="77777777" w:rsidR="00B969E5" w:rsidRDefault="00B969E5" w:rsidP="00B969E5">
            <w:r>
              <w:rPr>
                <w:rStyle w:val="HTMLCode"/>
                <w:rFonts w:eastAsiaTheme="minorHAnsi"/>
              </w:rPr>
              <w:t>  LOOP</w:t>
            </w:r>
          </w:p>
          <w:p w14:paraId="6A900ADF" w14:textId="77777777" w:rsidR="00B969E5" w:rsidRDefault="00B969E5" w:rsidP="00B969E5">
            <w:r>
              <w:rPr>
                <w:rStyle w:val="HTMLCode"/>
                <w:rFonts w:eastAsiaTheme="minorHAnsi"/>
              </w:rPr>
              <w:t>    DBMS_OUTPUT.PUT_</w:t>
            </w:r>
            <w:proofErr w:type="gramStart"/>
            <w:r>
              <w:rPr>
                <w:rStyle w:val="HTMLCode"/>
                <w:rFonts w:eastAsiaTheme="minorHAnsi"/>
              </w:rPr>
              <w:t>LINE(</w:t>
            </w:r>
            <w:proofErr w:type="spellStart"/>
            <w:proofErr w:type="gramEnd"/>
            <w:r>
              <w:rPr>
                <w:rStyle w:val="HTMLCode"/>
                <w:rFonts w:eastAsiaTheme="minorHAnsi"/>
              </w:rPr>
              <w:t>L_IDX.first_name</w:t>
            </w:r>
            <w:proofErr w:type="spellEnd"/>
            <w:r>
              <w:rPr>
                <w:rStyle w:val="HTMLCode"/>
                <w:rFonts w:eastAsiaTheme="minorHAnsi"/>
              </w:rPr>
              <w:t>||' '||</w:t>
            </w:r>
            <w:proofErr w:type="spellStart"/>
            <w:r>
              <w:rPr>
                <w:rStyle w:val="HTMLCode"/>
                <w:rFonts w:eastAsiaTheme="minorHAnsi"/>
              </w:rPr>
              <w:t>L_IDX.last_name</w:t>
            </w:r>
            <w:proofErr w:type="spellEnd"/>
            <w:r>
              <w:rPr>
                <w:rStyle w:val="HTMLCode"/>
                <w:rFonts w:eastAsiaTheme="minorHAnsi"/>
              </w:rPr>
              <w:t>);</w:t>
            </w:r>
          </w:p>
          <w:p w14:paraId="32FDFFF4" w14:textId="77777777" w:rsidR="00B969E5" w:rsidRDefault="00B969E5" w:rsidP="00B969E5">
            <w:r>
              <w:rPr>
                <w:rStyle w:val="HTMLCode"/>
                <w:rFonts w:eastAsiaTheme="minorHAnsi"/>
              </w:rPr>
              <w:t>  END</w:t>
            </w:r>
            <w:r>
              <w:t xml:space="preserve"> </w:t>
            </w:r>
            <w:r>
              <w:rPr>
                <w:rStyle w:val="HTMLCode"/>
                <w:rFonts w:eastAsiaTheme="minorHAnsi"/>
              </w:rPr>
              <w:t>LOOP;</w:t>
            </w:r>
          </w:p>
          <w:p w14:paraId="5550FF8B" w14:textId="77777777" w:rsidR="00B969E5" w:rsidRDefault="00B969E5" w:rsidP="00B969E5">
            <w:r>
              <w:rPr>
                <w:rStyle w:val="HTMLCode"/>
                <w:rFonts w:eastAsiaTheme="minorHAnsi"/>
              </w:rPr>
              <w:t>END;</w:t>
            </w:r>
          </w:p>
          <w:p w14:paraId="1F68516A" w14:textId="77777777" w:rsidR="00B969E5" w:rsidRDefault="00B969E5" w:rsidP="00B969E5">
            <w:r>
              <w:rPr>
                <w:rStyle w:val="HTMLCode"/>
                <w:rFonts w:eastAsiaTheme="minorHAnsi"/>
              </w:rPr>
              <w:t>/</w:t>
            </w:r>
          </w:p>
        </w:tc>
      </w:tr>
    </w:tbl>
    <w:p w14:paraId="4E39514A" w14:textId="77777777" w:rsidR="00B969E5" w:rsidRDefault="00B969E5" w:rsidP="00B969E5">
      <w:pPr>
        <w:pStyle w:val="NormalWeb"/>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lastRenderedPageBreak/>
        <w:t>Please watch the Video Tutorial on YouTube channel for detailed explanation of the above code.</w:t>
      </w:r>
    </w:p>
    <w:p w14:paraId="07F0527D" w14:textId="77777777" w:rsidR="00B969E5" w:rsidRDefault="00B969E5" w:rsidP="00B969E5">
      <w:pPr>
        <w:pStyle w:val="Heading3"/>
        <w:shd w:val="clear" w:color="auto" w:fill="FFFFFF"/>
        <w:spacing w:before="405" w:beforeAutospacing="0" w:after="255" w:afterAutospacing="0" w:line="450" w:lineRule="atLeast"/>
        <w:rPr>
          <w:rFonts w:ascii="Arial" w:hAnsi="Arial" w:cs="Arial"/>
          <w:b w:val="0"/>
          <w:bCs w:val="0"/>
          <w:color w:val="111111"/>
          <w:sz w:val="33"/>
          <w:szCs w:val="33"/>
        </w:rPr>
      </w:pPr>
      <w:r>
        <w:rPr>
          <w:rStyle w:val="Strong"/>
          <w:rFonts w:ascii="Arial" w:eastAsiaTheme="majorEastAsia" w:hAnsi="Arial" w:cs="Arial"/>
          <w:b/>
          <w:bCs/>
          <w:color w:val="111111"/>
          <w:sz w:val="33"/>
          <w:szCs w:val="33"/>
        </w:rPr>
        <w:t xml:space="preserve">Example 2: Cursor </w:t>
      </w:r>
      <w:proofErr w:type="gramStart"/>
      <w:r>
        <w:rPr>
          <w:rStyle w:val="Strong"/>
          <w:rFonts w:ascii="Arial" w:eastAsiaTheme="majorEastAsia" w:hAnsi="Arial" w:cs="Arial"/>
          <w:b/>
          <w:bCs/>
          <w:color w:val="111111"/>
          <w:sz w:val="33"/>
          <w:szCs w:val="33"/>
        </w:rPr>
        <w:t>For</w:t>
      </w:r>
      <w:proofErr w:type="gramEnd"/>
      <w:r>
        <w:rPr>
          <w:rStyle w:val="Strong"/>
          <w:rFonts w:ascii="Arial" w:eastAsiaTheme="majorEastAsia" w:hAnsi="Arial" w:cs="Arial"/>
          <w:b/>
          <w:bCs/>
          <w:color w:val="111111"/>
          <w:sz w:val="33"/>
          <w:szCs w:val="33"/>
        </w:rPr>
        <w:t xml:space="preserve"> Loop With Inline Cursor.</w:t>
      </w:r>
    </w:p>
    <w:p w14:paraId="299934EB" w14:textId="77777777" w:rsidR="00B969E5" w:rsidRDefault="00B969E5" w:rsidP="00B969E5">
      <w:pPr>
        <w:pStyle w:val="NormalWeb"/>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t xml:space="preserve">You can pass the cursor definition directly into the Cursor </w:t>
      </w:r>
      <w:proofErr w:type="gramStart"/>
      <w:r>
        <w:rPr>
          <w:rFonts w:ascii="Verdana" w:hAnsi="Verdana"/>
          <w:color w:val="222222"/>
          <w:sz w:val="23"/>
          <w:szCs w:val="23"/>
        </w:rPr>
        <w:t>For</w:t>
      </w:r>
      <w:proofErr w:type="gramEnd"/>
      <w:r>
        <w:rPr>
          <w:rFonts w:ascii="Verdana" w:hAnsi="Verdana"/>
          <w:color w:val="222222"/>
          <w:sz w:val="23"/>
          <w:szCs w:val="23"/>
        </w:rPr>
        <w:t xml:space="preserve"> Loop. The code for that is:</w:t>
      </w:r>
    </w:p>
    <w:tbl>
      <w:tblPr>
        <w:tblW w:w="10440" w:type="dxa"/>
        <w:tblCellMar>
          <w:left w:w="0" w:type="dxa"/>
          <w:right w:w="0" w:type="dxa"/>
        </w:tblCellMar>
        <w:tblLook w:val="04A0" w:firstRow="1" w:lastRow="0" w:firstColumn="1" w:lastColumn="0" w:noHBand="0" w:noVBand="1"/>
      </w:tblPr>
      <w:tblGrid>
        <w:gridCol w:w="510"/>
        <w:gridCol w:w="9930"/>
      </w:tblGrid>
      <w:tr w:rsidR="00B969E5" w14:paraId="7C6A3362" w14:textId="77777777" w:rsidTr="00B969E5">
        <w:tc>
          <w:tcPr>
            <w:tcW w:w="0" w:type="auto"/>
            <w:vAlign w:val="center"/>
            <w:hideMark/>
          </w:tcPr>
          <w:p w14:paraId="758FD4FD" w14:textId="77777777" w:rsidR="00B969E5" w:rsidRDefault="00B969E5" w:rsidP="00B969E5">
            <w:pPr>
              <w:rPr>
                <w:rFonts w:ascii="Times New Roman" w:hAnsi="Times New Roman"/>
                <w:sz w:val="24"/>
                <w:szCs w:val="24"/>
              </w:rPr>
            </w:pPr>
            <w:r>
              <w:t>1</w:t>
            </w:r>
          </w:p>
          <w:p w14:paraId="29EAE1E7" w14:textId="77777777" w:rsidR="00B969E5" w:rsidRDefault="00B969E5" w:rsidP="00B969E5">
            <w:r>
              <w:t>2</w:t>
            </w:r>
          </w:p>
          <w:p w14:paraId="32E9154A" w14:textId="77777777" w:rsidR="00B969E5" w:rsidRDefault="00B969E5" w:rsidP="00B969E5">
            <w:r>
              <w:t>3</w:t>
            </w:r>
          </w:p>
          <w:p w14:paraId="32E27E77" w14:textId="77777777" w:rsidR="00B969E5" w:rsidRDefault="00B969E5" w:rsidP="00B969E5">
            <w:r>
              <w:t>4</w:t>
            </w:r>
          </w:p>
          <w:p w14:paraId="361A791E" w14:textId="77777777" w:rsidR="00B969E5" w:rsidRDefault="00B969E5" w:rsidP="00B969E5">
            <w:r>
              <w:t>5</w:t>
            </w:r>
          </w:p>
          <w:p w14:paraId="30A53E3B" w14:textId="77777777" w:rsidR="00B969E5" w:rsidRDefault="00B969E5" w:rsidP="00B969E5">
            <w:r>
              <w:t>6</w:t>
            </w:r>
          </w:p>
          <w:p w14:paraId="4E51181A" w14:textId="77777777" w:rsidR="00B969E5" w:rsidRDefault="00B969E5" w:rsidP="00B969E5">
            <w:r>
              <w:t>7</w:t>
            </w:r>
          </w:p>
          <w:p w14:paraId="18167FE7" w14:textId="77777777" w:rsidR="00B969E5" w:rsidRDefault="00B969E5" w:rsidP="00B969E5">
            <w:r>
              <w:t>8</w:t>
            </w:r>
          </w:p>
          <w:p w14:paraId="32358E52" w14:textId="77777777" w:rsidR="00B969E5" w:rsidRDefault="00B969E5" w:rsidP="00B969E5">
            <w:r>
              <w:t>9</w:t>
            </w:r>
          </w:p>
        </w:tc>
        <w:tc>
          <w:tcPr>
            <w:tcW w:w="9930" w:type="dxa"/>
            <w:vAlign w:val="center"/>
            <w:hideMark/>
          </w:tcPr>
          <w:p w14:paraId="4BA1AB9E" w14:textId="77777777" w:rsidR="00B969E5" w:rsidRDefault="00B969E5" w:rsidP="00B969E5">
            <w:r>
              <w:rPr>
                <w:rStyle w:val="HTMLCode"/>
                <w:rFonts w:eastAsiaTheme="minorHAnsi"/>
              </w:rPr>
              <w:t>SET</w:t>
            </w:r>
            <w:r>
              <w:t xml:space="preserve"> </w:t>
            </w:r>
            <w:r>
              <w:rPr>
                <w:rStyle w:val="HTMLCode"/>
                <w:rFonts w:eastAsiaTheme="minorHAnsi"/>
              </w:rPr>
              <w:t>SERVEROUTPUT ON;</w:t>
            </w:r>
          </w:p>
          <w:p w14:paraId="14419F59" w14:textId="77777777" w:rsidR="00B969E5" w:rsidRDefault="00B969E5" w:rsidP="00B969E5">
            <w:r>
              <w:rPr>
                <w:rStyle w:val="HTMLCode"/>
                <w:rFonts w:eastAsiaTheme="minorHAnsi"/>
              </w:rPr>
              <w:t>BEGIN</w:t>
            </w:r>
          </w:p>
          <w:p w14:paraId="348ACFBB" w14:textId="77777777" w:rsidR="00B969E5" w:rsidRDefault="00B969E5" w:rsidP="00B969E5">
            <w:r>
              <w:rPr>
                <w:rStyle w:val="HTMLCode"/>
                <w:rFonts w:eastAsiaTheme="minorHAnsi"/>
              </w:rPr>
              <w:t>  </w:t>
            </w:r>
            <w:proofErr w:type="gramStart"/>
            <w:r>
              <w:rPr>
                <w:rStyle w:val="HTMLCode"/>
                <w:rFonts w:eastAsiaTheme="minorHAnsi"/>
              </w:rPr>
              <w:t>FOR</w:t>
            </w:r>
            <w:r>
              <w:t xml:space="preserve">  </w:t>
            </w:r>
            <w:r>
              <w:rPr>
                <w:rStyle w:val="HTMLCode"/>
                <w:rFonts w:eastAsiaTheme="minorHAnsi"/>
              </w:rPr>
              <w:t>L</w:t>
            </w:r>
            <w:proofErr w:type="gramEnd"/>
            <w:r>
              <w:rPr>
                <w:rStyle w:val="HTMLCode"/>
                <w:rFonts w:eastAsiaTheme="minorHAnsi"/>
              </w:rPr>
              <w:t>_IDX  IN</w:t>
            </w:r>
            <w:r>
              <w:t xml:space="preserve"> </w:t>
            </w:r>
            <w:r>
              <w:rPr>
                <w:rStyle w:val="HTMLCode"/>
                <w:rFonts w:eastAsiaTheme="minorHAnsi"/>
              </w:rPr>
              <w:t>(SELECT</w:t>
            </w:r>
            <w:r>
              <w:t xml:space="preserve"> </w:t>
            </w:r>
            <w:proofErr w:type="spellStart"/>
            <w:r>
              <w:rPr>
                <w:rStyle w:val="HTMLCode"/>
                <w:rFonts w:eastAsiaTheme="minorHAnsi"/>
              </w:rPr>
              <w:t>first_name</w:t>
            </w:r>
            <w:proofErr w:type="spellEnd"/>
            <w:r>
              <w:rPr>
                <w:rStyle w:val="HTMLCode"/>
                <w:rFonts w:eastAsiaTheme="minorHAnsi"/>
              </w:rPr>
              <w:t xml:space="preserve">, </w:t>
            </w:r>
            <w:proofErr w:type="spellStart"/>
            <w:r>
              <w:rPr>
                <w:rStyle w:val="HTMLCode"/>
                <w:rFonts w:eastAsiaTheme="minorHAnsi"/>
              </w:rPr>
              <w:t>last_name</w:t>
            </w:r>
            <w:proofErr w:type="spellEnd"/>
            <w:r>
              <w:rPr>
                <w:rStyle w:val="HTMLCode"/>
                <w:rFonts w:eastAsiaTheme="minorHAnsi"/>
              </w:rPr>
              <w:t xml:space="preserve"> FROM</w:t>
            </w:r>
            <w:r>
              <w:t xml:space="preserve"> </w:t>
            </w:r>
            <w:r>
              <w:rPr>
                <w:rStyle w:val="HTMLCode"/>
                <w:rFonts w:eastAsiaTheme="minorHAnsi"/>
              </w:rPr>
              <w:t>employees</w:t>
            </w:r>
          </w:p>
          <w:p w14:paraId="4C500DD4" w14:textId="77777777" w:rsidR="00B969E5" w:rsidRDefault="00B969E5" w:rsidP="00B969E5">
            <w:r>
              <w:rPr>
                <w:rStyle w:val="HTMLCode"/>
                <w:rFonts w:eastAsiaTheme="minorHAnsi"/>
              </w:rPr>
              <w:t>  WHERE</w:t>
            </w:r>
            <w:r>
              <w:t xml:space="preserve"> </w:t>
            </w:r>
            <w:proofErr w:type="spellStart"/>
            <w:r>
              <w:rPr>
                <w:rStyle w:val="HTMLCode"/>
                <w:rFonts w:eastAsiaTheme="minorHAnsi"/>
              </w:rPr>
              <w:t>employee_id</w:t>
            </w:r>
            <w:proofErr w:type="spellEnd"/>
            <w:r>
              <w:rPr>
                <w:rStyle w:val="HTMLCode"/>
                <w:rFonts w:eastAsiaTheme="minorHAnsi"/>
              </w:rPr>
              <w:t xml:space="preserve"> &gt;200)</w:t>
            </w:r>
          </w:p>
          <w:p w14:paraId="362F5023" w14:textId="77777777" w:rsidR="00B969E5" w:rsidRDefault="00B969E5" w:rsidP="00B969E5">
            <w:r>
              <w:rPr>
                <w:rStyle w:val="HTMLCode"/>
                <w:rFonts w:eastAsiaTheme="minorHAnsi"/>
              </w:rPr>
              <w:t>  LOOP</w:t>
            </w:r>
          </w:p>
          <w:p w14:paraId="50222B8D" w14:textId="77777777" w:rsidR="00B969E5" w:rsidRDefault="00B969E5" w:rsidP="00B969E5">
            <w:r>
              <w:rPr>
                <w:rStyle w:val="HTMLCode"/>
                <w:rFonts w:eastAsiaTheme="minorHAnsi"/>
              </w:rPr>
              <w:t>     DBMS_OUTPUT.PUT_LINE (</w:t>
            </w:r>
            <w:proofErr w:type="spellStart"/>
            <w:r>
              <w:rPr>
                <w:rStyle w:val="HTMLCode"/>
                <w:rFonts w:eastAsiaTheme="minorHAnsi"/>
              </w:rPr>
              <w:t>L_IDX.first_name</w:t>
            </w:r>
            <w:proofErr w:type="spellEnd"/>
            <w:r>
              <w:rPr>
                <w:rStyle w:val="HTMLCode"/>
                <w:rFonts w:eastAsiaTheme="minorHAnsi"/>
              </w:rPr>
              <w:t>||' '||</w:t>
            </w:r>
            <w:proofErr w:type="spellStart"/>
            <w:r>
              <w:rPr>
                <w:rStyle w:val="HTMLCode"/>
                <w:rFonts w:eastAsiaTheme="minorHAnsi"/>
              </w:rPr>
              <w:t>L_IDX.last_name</w:t>
            </w:r>
            <w:proofErr w:type="spellEnd"/>
            <w:r>
              <w:rPr>
                <w:rStyle w:val="HTMLCode"/>
                <w:rFonts w:eastAsiaTheme="minorHAnsi"/>
              </w:rPr>
              <w:t>);</w:t>
            </w:r>
          </w:p>
          <w:p w14:paraId="49ED9C16" w14:textId="77777777" w:rsidR="00B969E5" w:rsidRDefault="00B969E5" w:rsidP="00B969E5">
            <w:r>
              <w:rPr>
                <w:rStyle w:val="HTMLCode"/>
                <w:rFonts w:eastAsiaTheme="minorHAnsi"/>
              </w:rPr>
              <w:t>  END</w:t>
            </w:r>
            <w:r>
              <w:t xml:space="preserve"> </w:t>
            </w:r>
            <w:r>
              <w:rPr>
                <w:rStyle w:val="HTMLCode"/>
                <w:rFonts w:eastAsiaTheme="minorHAnsi"/>
              </w:rPr>
              <w:t>LOOP;</w:t>
            </w:r>
          </w:p>
          <w:p w14:paraId="3B89C5FE" w14:textId="77777777" w:rsidR="00B969E5" w:rsidRDefault="00B969E5" w:rsidP="00B969E5">
            <w:r>
              <w:rPr>
                <w:rStyle w:val="HTMLCode"/>
                <w:rFonts w:eastAsiaTheme="minorHAnsi"/>
              </w:rPr>
              <w:t>END;</w:t>
            </w:r>
          </w:p>
          <w:p w14:paraId="2F7D7E7C" w14:textId="77777777" w:rsidR="00B969E5" w:rsidRDefault="00B969E5" w:rsidP="00B969E5">
            <w:r>
              <w:rPr>
                <w:rStyle w:val="HTMLCode"/>
                <w:rFonts w:eastAsiaTheme="minorHAnsi"/>
              </w:rPr>
              <w:t>/</w:t>
            </w:r>
          </w:p>
        </w:tc>
      </w:tr>
    </w:tbl>
    <w:p w14:paraId="11423CBA" w14:textId="77777777" w:rsidR="00B969E5" w:rsidRDefault="00B969E5" w:rsidP="00B969E5">
      <w:pPr>
        <w:pStyle w:val="NormalWeb"/>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t>As you can see in the above code, instead of declaring a cursor into a separate declaration section of PL/SQL block we can write the Cursor’s SELECT DML statement right inside the loop statement after IN keyword.</w:t>
      </w:r>
    </w:p>
    <w:p w14:paraId="35206471" w14:textId="77777777" w:rsidR="00B969E5" w:rsidRDefault="00B969E5" w:rsidP="00B969E5">
      <w:pPr>
        <w:pStyle w:val="NormalWeb"/>
        <w:shd w:val="clear" w:color="auto" w:fill="FFFFFF"/>
        <w:spacing w:before="0" w:beforeAutospacing="0" w:after="390" w:afterAutospacing="0"/>
        <w:rPr>
          <w:rFonts w:ascii="Verdana" w:hAnsi="Verdana"/>
          <w:color w:val="222222"/>
          <w:sz w:val="23"/>
          <w:szCs w:val="23"/>
        </w:rPr>
      </w:pPr>
      <w:r>
        <w:rPr>
          <w:rStyle w:val="Strong"/>
          <w:rFonts w:ascii="Verdana" w:eastAsiaTheme="majorEastAsia" w:hAnsi="Verdana"/>
          <w:color w:val="222222"/>
          <w:sz w:val="23"/>
          <w:szCs w:val="23"/>
        </w:rPr>
        <w:t>Just remember:</w:t>
      </w:r>
    </w:p>
    <w:p w14:paraId="36BA17B8" w14:textId="77777777" w:rsidR="00B969E5" w:rsidRDefault="00B969E5" w:rsidP="00B969E5">
      <w:pPr>
        <w:numPr>
          <w:ilvl w:val="0"/>
          <w:numId w:val="37"/>
        </w:numPr>
        <w:shd w:val="clear" w:color="auto" w:fill="FFFFFF"/>
        <w:spacing w:before="100" w:beforeAutospacing="1" w:after="150" w:line="240" w:lineRule="auto"/>
        <w:ind w:left="1035"/>
        <w:rPr>
          <w:rFonts w:ascii="Verdana" w:hAnsi="Verdana"/>
          <w:color w:val="222222"/>
          <w:sz w:val="23"/>
          <w:szCs w:val="23"/>
        </w:rPr>
      </w:pPr>
      <w:r>
        <w:rPr>
          <w:rFonts w:ascii="Verdana" w:hAnsi="Verdana"/>
          <w:color w:val="222222"/>
          <w:sz w:val="23"/>
          <w:szCs w:val="23"/>
        </w:rPr>
        <w:lastRenderedPageBreak/>
        <w:t>Directly write the SELECT statement without specifying the cursor name into the loop statement.</w:t>
      </w:r>
    </w:p>
    <w:p w14:paraId="1C2CD16D" w14:textId="77777777" w:rsidR="00B969E5" w:rsidRDefault="00B969E5" w:rsidP="00B969E5">
      <w:pPr>
        <w:numPr>
          <w:ilvl w:val="0"/>
          <w:numId w:val="37"/>
        </w:numPr>
        <w:shd w:val="clear" w:color="auto" w:fill="FFFFFF"/>
        <w:spacing w:before="100" w:beforeAutospacing="1" w:after="150" w:line="240" w:lineRule="auto"/>
        <w:ind w:left="1035"/>
        <w:rPr>
          <w:rFonts w:ascii="Verdana" w:hAnsi="Verdana"/>
          <w:color w:val="222222"/>
          <w:sz w:val="23"/>
          <w:szCs w:val="23"/>
        </w:rPr>
      </w:pPr>
      <w:r>
        <w:rPr>
          <w:rFonts w:ascii="Verdana" w:hAnsi="Verdana"/>
          <w:color w:val="222222"/>
          <w:sz w:val="23"/>
          <w:szCs w:val="23"/>
        </w:rPr>
        <w:t>Enclose the SELECT statement into parenthesis.</w:t>
      </w:r>
    </w:p>
    <w:p w14:paraId="7E6B056E" w14:textId="77777777" w:rsidR="00B969E5" w:rsidRDefault="00B969E5" w:rsidP="00B969E5">
      <w:pPr>
        <w:numPr>
          <w:ilvl w:val="0"/>
          <w:numId w:val="37"/>
        </w:numPr>
        <w:shd w:val="clear" w:color="auto" w:fill="FFFFFF"/>
        <w:spacing w:before="100" w:beforeAutospacing="1" w:after="0" w:line="240" w:lineRule="auto"/>
        <w:ind w:left="1035"/>
        <w:rPr>
          <w:rFonts w:ascii="Verdana" w:hAnsi="Verdana"/>
          <w:color w:val="222222"/>
          <w:sz w:val="23"/>
          <w:szCs w:val="23"/>
        </w:rPr>
      </w:pPr>
      <w:r>
        <w:rPr>
          <w:rFonts w:ascii="Verdana" w:hAnsi="Verdana"/>
          <w:color w:val="222222"/>
          <w:sz w:val="23"/>
          <w:szCs w:val="23"/>
        </w:rPr>
        <w:t>Do not terminate the SELECT statement with a semicolon (;)</w:t>
      </w:r>
    </w:p>
    <w:p w14:paraId="6ABC4E0F" w14:textId="77777777" w:rsidR="00B969E5" w:rsidRDefault="00B969E5" w:rsidP="00B969E5">
      <w:pPr>
        <w:pStyle w:val="NormalWeb"/>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t> </w:t>
      </w:r>
    </w:p>
    <w:p w14:paraId="550B9474" w14:textId="77777777" w:rsidR="00B969E5" w:rsidRDefault="00B969E5" w:rsidP="00B969E5">
      <w:pPr>
        <w:pStyle w:val="Heading2"/>
        <w:shd w:val="clear" w:color="auto" w:fill="FFFFFF"/>
        <w:spacing w:before="450" w:beforeAutospacing="0" w:after="300" w:afterAutospacing="0" w:line="570" w:lineRule="atLeast"/>
        <w:rPr>
          <w:rFonts w:ascii="Arial" w:hAnsi="Arial" w:cs="Arial"/>
          <w:b w:val="0"/>
          <w:bCs w:val="0"/>
          <w:color w:val="111111"/>
          <w:sz w:val="41"/>
          <w:szCs w:val="41"/>
        </w:rPr>
      </w:pPr>
      <w:r>
        <w:rPr>
          <w:rStyle w:val="Strong"/>
          <w:rFonts w:ascii="Arial" w:eastAsiaTheme="majorEastAsia" w:hAnsi="Arial" w:cs="Arial"/>
          <w:b/>
          <w:bCs/>
          <w:color w:val="111111"/>
          <w:sz w:val="41"/>
          <w:szCs w:val="41"/>
        </w:rPr>
        <w:t xml:space="preserve">How many times will Cursor </w:t>
      </w:r>
      <w:proofErr w:type="gramStart"/>
      <w:r>
        <w:rPr>
          <w:rStyle w:val="Strong"/>
          <w:rFonts w:ascii="Arial" w:eastAsiaTheme="majorEastAsia" w:hAnsi="Arial" w:cs="Arial"/>
          <w:b/>
          <w:bCs/>
          <w:color w:val="111111"/>
          <w:sz w:val="41"/>
          <w:szCs w:val="41"/>
        </w:rPr>
        <w:t>For</w:t>
      </w:r>
      <w:proofErr w:type="gramEnd"/>
      <w:r>
        <w:rPr>
          <w:rStyle w:val="Strong"/>
          <w:rFonts w:ascii="Arial" w:eastAsiaTheme="majorEastAsia" w:hAnsi="Arial" w:cs="Arial"/>
          <w:b/>
          <w:bCs/>
          <w:color w:val="111111"/>
          <w:sz w:val="41"/>
          <w:szCs w:val="41"/>
        </w:rPr>
        <w:t xml:space="preserve"> Loop execute?</w:t>
      </w:r>
    </w:p>
    <w:p w14:paraId="384AFB69" w14:textId="77777777" w:rsidR="00B969E5" w:rsidRDefault="00B969E5" w:rsidP="00B969E5">
      <w:pPr>
        <w:pStyle w:val="NormalWeb"/>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t xml:space="preserve">Unlike Numeric </w:t>
      </w:r>
      <w:proofErr w:type="gramStart"/>
      <w:r>
        <w:rPr>
          <w:rFonts w:ascii="Verdana" w:hAnsi="Verdana"/>
          <w:color w:val="222222"/>
          <w:sz w:val="23"/>
          <w:szCs w:val="23"/>
        </w:rPr>
        <w:t>For</w:t>
      </w:r>
      <w:proofErr w:type="gramEnd"/>
      <w:r>
        <w:rPr>
          <w:rFonts w:ascii="Verdana" w:hAnsi="Verdana"/>
          <w:color w:val="222222"/>
          <w:sz w:val="23"/>
          <w:szCs w:val="23"/>
        </w:rPr>
        <w:t xml:space="preserve"> Loop with Cursor For Loop we don’t have minimum or maximum range which will decide the number of execution. So how many times will this loop execute?</w:t>
      </w:r>
    </w:p>
    <w:p w14:paraId="2F9BB9BF" w14:textId="77777777" w:rsidR="00B969E5" w:rsidRDefault="00B969E5" w:rsidP="00B969E5">
      <w:pPr>
        <w:pStyle w:val="NormalWeb"/>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t>This loop will execute for each row returned by the specified cursor and it will terminate either when there is no row to return or there is an occurrence of an exception.</w:t>
      </w:r>
    </w:p>
    <w:p w14:paraId="46F61278" w14:textId="77777777" w:rsidR="007E1138" w:rsidRDefault="007E1138" w:rsidP="00467CA7">
      <w:pPr>
        <w:pStyle w:val="NormalWeb"/>
        <w:spacing w:before="0" w:beforeAutospacing="0" w:after="390" w:afterAutospacing="0"/>
        <w:rPr>
          <w:rFonts w:ascii="Verdana" w:hAnsi="Verdana"/>
          <w:color w:val="222222"/>
          <w:sz w:val="23"/>
          <w:szCs w:val="23"/>
        </w:rPr>
      </w:pPr>
    </w:p>
    <w:p w14:paraId="0EE86BDE" w14:textId="77777777" w:rsidR="00467CA7" w:rsidRDefault="00467CA7" w:rsidP="004217E6">
      <w:pPr>
        <w:pStyle w:val="NormalWeb"/>
        <w:spacing w:before="0" w:beforeAutospacing="0" w:after="390" w:afterAutospacing="0"/>
        <w:rPr>
          <w:rFonts w:ascii="Verdana" w:hAnsi="Verdana"/>
          <w:color w:val="222222"/>
          <w:sz w:val="23"/>
          <w:szCs w:val="23"/>
        </w:rPr>
      </w:pPr>
    </w:p>
    <w:p w14:paraId="51C9ACD4" w14:textId="77777777" w:rsidR="004217E6" w:rsidRDefault="004217E6" w:rsidP="00274304">
      <w:pPr>
        <w:pStyle w:val="NormalWeb"/>
        <w:spacing w:before="0" w:beforeAutospacing="0" w:after="390" w:afterAutospacing="0"/>
        <w:rPr>
          <w:rFonts w:ascii="Verdana" w:hAnsi="Verdana"/>
          <w:color w:val="222222"/>
          <w:sz w:val="23"/>
          <w:szCs w:val="23"/>
        </w:rPr>
      </w:pPr>
    </w:p>
    <w:p w14:paraId="26FAC86C" w14:textId="7DE7A289" w:rsidR="00274304" w:rsidRDefault="00274304" w:rsidP="00F01FDC">
      <w:pPr>
        <w:pStyle w:val="mannfav"/>
        <w:spacing w:before="0" w:beforeAutospacing="0" w:after="390" w:afterAutospacing="0"/>
        <w:rPr>
          <w:rFonts w:ascii="Verdana" w:hAnsi="Verdana"/>
          <w:color w:val="222222"/>
          <w:sz w:val="23"/>
          <w:szCs w:val="23"/>
        </w:rPr>
      </w:pPr>
    </w:p>
    <w:p w14:paraId="3A5350AA" w14:textId="77777777" w:rsidR="00274304" w:rsidRDefault="00274304" w:rsidP="00F01FDC">
      <w:pPr>
        <w:pStyle w:val="mannfav"/>
        <w:spacing w:before="0" w:beforeAutospacing="0" w:after="390" w:afterAutospacing="0"/>
        <w:rPr>
          <w:rFonts w:ascii="Verdana" w:hAnsi="Verdana"/>
          <w:color w:val="222222"/>
          <w:sz w:val="23"/>
          <w:szCs w:val="23"/>
        </w:rPr>
      </w:pPr>
    </w:p>
    <w:p w14:paraId="6B7B1F40" w14:textId="77777777" w:rsidR="00F01FDC" w:rsidRDefault="00F01FDC" w:rsidP="002D2D00">
      <w:pPr>
        <w:pStyle w:val="NormalWeb"/>
        <w:spacing w:before="0" w:beforeAutospacing="0" w:after="390" w:afterAutospacing="0"/>
        <w:rPr>
          <w:rFonts w:ascii="Verdana" w:hAnsi="Verdana"/>
          <w:color w:val="222222"/>
          <w:sz w:val="23"/>
          <w:szCs w:val="23"/>
        </w:rPr>
      </w:pPr>
    </w:p>
    <w:p w14:paraId="41B07A44" w14:textId="77777777" w:rsidR="002D2D00" w:rsidRDefault="002D2D00" w:rsidP="003214ED">
      <w:pPr>
        <w:pStyle w:val="NormalWeb"/>
        <w:spacing w:before="0" w:beforeAutospacing="0" w:after="390" w:afterAutospacing="0"/>
        <w:rPr>
          <w:rFonts w:ascii="Verdana" w:hAnsi="Verdana"/>
          <w:color w:val="222222"/>
          <w:sz w:val="23"/>
          <w:szCs w:val="23"/>
        </w:rPr>
      </w:pPr>
    </w:p>
    <w:p w14:paraId="35CD0E96" w14:textId="77777777" w:rsidR="003214ED" w:rsidRPr="003214ED" w:rsidRDefault="003214ED" w:rsidP="00076FD7">
      <w:pPr>
        <w:pStyle w:val="NormalWeb"/>
        <w:shd w:val="clear" w:color="auto" w:fill="FFFFFF"/>
        <w:spacing w:before="0" w:beforeAutospacing="0" w:after="390" w:afterAutospacing="0"/>
        <w:rPr>
          <w:rFonts w:ascii="Verdana" w:hAnsi="Verdana"/>
          <w:color w:val="222222"/>
          <w:sz w:val="23"/>
          <w:szCs w:val="23"/>
        </w:rPr>
      </w:pPr>
    </w:p>
    <w:sectPr w:rsidR="003214ED" w:rsidRPr="003214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Roboto Condensed">
    <w:altName w:val="Arial"/>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E81A7B"/>
    <w:multiLevelType w:val="multilevel"/>
    <w:tmpl w:val="13340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533CD5"/>
    <w:multiLevelType w:val="multilevel"/>
    <w:tmpl w:val="F1502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66266B"/>
    <w:multiLevelType w:val="multilevel"/>
    <w:tmpl w:val="05805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7B4C3F"/>
    <w:multiLevelType w:val="multilevel"/>
    <w:tmpl w:val="92042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3135E8"/>
    <w:multiLevelType w:val="multilevel"/>
    <w:tmpl w:val="725A5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915B2C"/>
    <w:multiLevelType w:val="multilevel"/>
    <w:tmpl w:val="EB56E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415369"/>
    <w:multiLevelType w:val="multilevel"/>
    <w:tmpl w:val="43EE8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B52D4A"/>
    <w:multiLevelType w:val="multilevel"/>
    <w:tmpl w:val="700AB5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2CA5B9E"/>
    <w:multiLevelType w:val="multilevel"/>
    <w:tmpl w:val="17BE1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226A69"/>
    <w:multiLevelType w:val="multilevel"/>
    <w:tmpl w:val="3B269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CB965C1"/>
    <w:multiLevelType w:val="multilevel"/>
    <w:tmpl w:val="E774D2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3155E82"/>
    <w:multiLevelType w:val="multilevel"/>
    <w:tmpl w:val="B3963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EF6233"/>
    <w:multiLevelType w:val="multilevel"/>
    <w:tmpl w:val="340405A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62453B7"/>
    <w:multiLevelType w:val="multilevel"/>
    <w:tmpl w:val="AD529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6687304"/>
    <w:multiLevelType w:val="multilevel"/>
    <w:tmpl w:val="3FC24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026971"/>
    <w:multiLevelType w:val="multilevel"/>
    <w:tmpl w:val="C46C1D7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AB31C9C"/>
    <w:multiLevelType w:val="multilevel"/>
    <w:tmpl w:val="A8B82B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DC440A7"/>
    <w:multiLevelType w:val="multilevel"/>
    <w:tmpl w:val="04F44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8678D9"/>
    <w:multiLevelType w:val="multilevel"/>
    <w:tmpl w:val="C952D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4CE671B"/>
    <w:multiLevelType w:val="multilevel"/>
    <w:tmpl w:val="9A7AE8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53D6D59"/>
    <w:multiLevelType w:val="multilevel"/>
    <w:tmpl w:val="8834A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55F1D76"/>
    <w:multiLevelType w:val="multilevel"/>
    <w:tmpl w:val="F56E1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C7D1ADD"/>
    <w:multiLevelType w:val="multilevel"/>
    <w:tmpl w:val="8522F3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E7653B0"/>
    <w:multiLevelType w:val="multilevel"/>
    <w:tmpl w:val="A9469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F215B90"/>
    <w:multiLevelType w:val="multilevel"/>
    <w:tmpl w:val="DD1297D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05F02F6"/>
    <w:multiLevelType w:val="multilevel"/>
    <w:tmpl w:val="6C36E5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1CB176E"/>
    <w:multiLevelType w:val="multilevel"/>
    <w:tmpl w:val="26DC1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69C7802"/>
    <w:multiLevelType w:val="multilevel"/>
    <w:tmpl w:val="490E0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CB14C84"/>
    <w:multiLevelType w:val="multilevel"/>
    <w:tmpl w:val="69C64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E2D3BE6"/>
    <w:multiLevelType w:val="multilevel"/>
    <w:tmpl w:val="3A9277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FF619C8"/>
    <w:multiLevelType w:val="multilevel"/>
    <w:tmpl w:val="AC3AA8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4CC3A60"/>
    <w:multiLevelType w:val="multilevel"/>
    <w:tmpl w:val="8C1ED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C8D2FD4"/>
    <w:multiLevelType w:val="multilevel"/>
    <w:tmpl w:val="0C52EA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2C53F35"/>
    <w:multiLevelType w:val="multilevel"/>
    <w:tmpl w:val="3D600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4453BAD"/>
    <w:multiLevelType w:val="multilevel"/>
    <w:tmpl w:val="3536CCF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50D3B2E"/>
    <w:multiLevelType w:val="multilevel"/>
    <w:tmpl w:val="11FA05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79E4C7A"/>
    <w:multiLevelType w:val="multilevel"/>
    <w:tmpl w:val="3286C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0"/>
  </w:num>
  <w:num w:numId="2">
    <w:abstractNumId w:val="7"/>
  </w:num>
  <w:num w:numId="3">
    <w:abstractNumId w:val="35"/>
  </w:num>
  <w:num w:numId="4">
    <w:abstractNumId w:val="13"/>
  </w:num>
  <w:num w:numId="5">
    <w:abstractNumId w:val="18"/>
  </w:num>
  <w:num w:numId="6">
    <w:abstractNumId w:val="21"/>
  </w:num>
  <w:num w:numId="7">
    <w:abstractNumId w:val="25"/>
  </w:num>
  <w:num w:numId="8">
    <w:abstractNumId w:val="4"/>
  </w:num>
  <w:num w:numId="9">
    <w:abstractNumId w:val="0"/>
  </w:num>
  <w:num w:numId="10">
    <w:abstractNumId w:val="9"/>
  </w:num>
  <w:num w:numId="11">
    <w:abstractNumId w:val="33"/>
  </w:num>
  <w:num w:numId="12">
    <w:abstractNumId w:val="16"/>
  </w:num>
  <w:num w:numId="13">
    <w:abstractNumId w:val="2"/>
  </w:num>
  <w:num w:numId="14">
    <w:abstractNumId w:val="26"/>
  </w:num>
  <w:num w:numId="15">
    <w:abstractNumId w:val="22"/>
  </w:num>
  <w:num w:numId="16">
    <w:abstractNumId w:val="6"/>
  </w:num>
  <w:num w:numId="17">
    <w:abstractNumId w:val="34"/>
  </w:num>
  <w:num w:numId="18">
    <w:abstractNumId w:val="15"/>
  </w:num>
  <w:num w:numId="19">
    <w:abstractNumId w:val="12"/>
  </w:num>
  <w:num w:numId="20">
    <w:abstractNumId w:val="24"/>
  </w:num>
  <w:num w:numId="21">
    <w:abstractNumId w:val="11"/>
  </w:num>
  <w:num w:numId="22">
    <w:abstractNumId w:val="1"/>
  </w:num>
  <w:num w:numId="23">
    <w:abstractNumId w:val="3"/>
  </w:num>
  <w:num w:numId="24">
    <w:abstractNumId w:val="14"/>
  </w:num>
  <w:num w:numId="25">
    <w:abstractNumId w:val="19"/>
  </w:num>
  <w:num w:numId="26">
    <w:abstractNumId w:val="10"/>
  </w:num>
  <w:num w:numId="27">
    <w:abstractNumId w:val="28"/>
  </w:num>
  <w:num w:numId="28">
    <w:abstractNumId w:val="8"/>
  </w:num>
  <w:num w:numId="29">
    <w:abstractNumId w:val="29"/>
  </w:num>
  <w:num w:numId="30">
    <w:abstractNumId w:val="5"/>
  </w:num>
  <w:num w:numId="31">
    <w:abstractNumId w:val="31"/>
  </w:num>
  <w:num w:numId="32">
    <w:abstractNumId w:val="20"/>
  </w:num>
  <w:num w:numId="33">
    <w:abstractNumId w:val="32"/>
  </w:num>
  <w:num w:numId="34">
    <w:abstractNumId w:val="23"/>
  </w:num>
  <w:num w:numId="35">
    <w:abstractNumId w:val="27"/>
  </w:num>
  <w:num w:numId="36">
    <w:abstractNumId w:val="17"/>
  </w:num>
  <w:num w:numId="37">
    <w:abstractNumId w:val="36"/>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B5F"/>
    <w:rsid w:val="00076FD7"/>
    <w:rsid w:val="00180076"/>
    <w:rsid w:val="0018116D"/>
    <w:rsid w:val="001E5BB4"/>
    <w:rsid w:val="001E713B"/>
    <w:rsid w:val="00260232"/>
    <w:rsid w:val="00274304"/>
    <w:rsid w:val="00294806"/>
    <w:rsid w:val="002D2D00"/>
    <w:rsid w:val="003214ED"/>
    <w:rsid w:val="00332EB2"/>
    <w:rsid w:val="00387277"/>
    <w:rsid w:val="004217E6"/>
    <w:rsid w:val="00467CA7"/>
    <w:rsid w:val="004A7B5A"/>
    <w:rsid w:val="004D2F17"/>
    <w:rsid w:val="0055451E"/>
    <w:rsid w:val="005A3BE4"/>
    <w:rsid w:val="005F1855"/>
    <w:rsid w:val="0070744C"/>
    <w:rsid w:val="00746C84"/>
    <w:rsid w:val="007636D8"/>
    <w:rsid w:val="00792449"/>
    <w:rsid w:val="007C1349"/>
    <w:rsid w:val="007E1138"/>
    <w:rsid w:val="0082216A"/>
    <w:rsid w:val="00A04ABB"/>
    <w:rsid w:val="00AB0B5F"/>
    <w:rsid w:val="00AB22AB"/>
    <w:rsid w:val="00B57B96"/>
    <w:rsid w:val="00B969E5"/>
    <w:rsid w:val="00BF3DD1"/>
    <w:rsid w:val="00C02817"/>
    <w:rsid w:val="00CD4222"/>
    <w:rsid w:val="00DB7127"/>
    <w:rsid w:val="00DC3916"/>
    <w:rsid w:val="00E07320"/>
    <w:rsid w:val="00ED3F85"/>
    <w:rsid w:val="00EE7AC2"/>
    <w:rsid w:val="00F01FDC"/>
    <w:rsid w:val="00F20E80"/>
    <w:rsid w:val="00FD1C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58A62"/>
  <w15:chartTrackingRefBased/>
  <w15:docId w15:val="{6ABC827B-37F1-4247-AC7D-231F3F1B6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B0B5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B0B5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B0B5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7C134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0B5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B0B5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B0B5F"/>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AB0B5F"/>
    <w:rPr>
      <w:color w:val="0000FF"/>
      <w:u w:val="single"/>
    </w:rPr>
  </w:style>
  <w:style w:type="character" w:customStyle="1" w:styleId="td-post-date">
    <w:name w:val="td-post-date"/>
    <w:basedOn w:val="DefaultParagraphFont"/>
    <w:rsid w:val="00AB0B5F"/>
  </w:style>
  <w:style w:type="character" w:customStyle="1" w:styleId="td-nr-views-1014">
    <w:name w:val="td-nr-views-1014"/>
    <w:basedOn w:val="DefaultParagraphFont"/>
    <w:rsid w:val="00AB0B5F"/>
  </w:style>
  <w:style w:type="paragraph" w:styleId="NormalWeb">
    <w:name w:val="Normal (Web)"/>
    <w:basedOn w:val="Normal"/>
    <w:uiPriority w:val="99"/>
    <w:unhideWhenUsed/>
    <w:rsid w:val="00AB0B5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B0B5F"/>
    <w:rPr>
      <w:b/>
      <w:bCs/>
    </w:rPr>
  </w:style>
  <w:style w:type="paragraph" w:customStyle="1" w:styleId="has-background">
    <w:name w:val="has-background"/>
    <w:basedOn w:val="Normal"/>
    <w:rsid w:val="00AB0B5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B0B5F"/>
    <w:rPr>
      <w:i/>
      <w:iCs/>
    </w:rPr>
  </w:style>
  <w:style w:type="character" w:customStyle="1" w:styleId="Heading4Char">
    <w:name w:val="Heading 4 Char"/>
    <w:basedOn w:val="DefaultParagraphFont"/>
    <w:link w:val="Heading4"/>
    <w:uiPriority w:val="9"/>
    <w:semiHidden/>
    <w:rsid w:val="007C1349"/>
    <w:rPr>
      <w:rFonts w:asciiTheme="majorHAnsi" w:eastAsiaTheme="majorEastAsia" w:hAnsiTheme="majorHAnsi" w:cstheme="majorBidi"/>
      <w:i/>
      <w:iCs/>
      <w:color w:val="2F5496" w:themeColor="accent1" w:themeShade="BF"/>
    </w:rPr>
  </w:style>
  <w:style w:type="character" w:customStyle="1" w:styleId="td-bred-no-url-last">
    <w:name w:val="td-bred-no-url-last"/>
    <w:basedOn w:val="DefaultParagraphFont"/>
    <w:rsid w:val="007C1349"/>
  </w:style>
  <w:style w:type="paragraph" w:customStyle="1" w:styleId="entry-category">
    <w:name w:val="entry-category"/>
    <w:basedOn w:val="Normal"/>
    <w:rsid w:val="007C134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d-nr-views-1021">
    <w:name w:val="td-nr-views-1021"/>
    <w:basedOn w:val="DefaultParagraphFont"/>
    <w:rsid w:val="007C1349"/>
  </w:style>
  <w:style w:type="character" w:customStyle="1" w:styleId="td-nr-views-1028">
    <w:name w:val="td-nr-views-1028"/>
    <w:basedOn w:val="DefaultParagraphFont"/>
    <w:rsid w:val="0070744C"/>
  </w:style>
  <w:style w:type="paragraph" w:customStyle="1" w:styleId="mydefault">
    <w:name w:val="mydefault"/>
    <w:basedOn w:val="Normal"/>
    <w:rsid w:val="0070744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d-nr-views-1032">
    <w:name w:val="td-nr-views-1032"/>
    <w:basedOn w:val="DefaultParagraphFont"/>
    <w:rsid w:val="001E713B"/>
  </w:style>
  <w:style w:type="character" w:customStyle="1" w:styleId="td-nr-views-1045">
    <w:name w:val="td-nr-views-1045"/>
    <w:basedOn w:val="DefaultParagraphFont"/>
    <w:rsid w:val="005A3BE4"/>
  </w:style>
  <w:style w:type="character" w:customStyle="1" w:styleId="td-nr-views-1048">
    <w:name w:val="td-nr-views-1048"/>
    <w:basedOn w:val="DefaultParagraphFont"/>
    <w:rsid w:val="00C02817"/>
  </w:style>
  <w:style w:type="character" w:customStyle="1" w:styleId="td-nr-views-1053">
    <w:name w:val="td-nr-views-1053"/>
    <w:basedOn w:val="DefaultParagraphFont"/>
    <w:rsid w:val="004A7B5A"/>
  </w:style>
  <w:style w:type="character" w:customStyle="1" w:styleId="td-nr-views-1058">
    <w:name w:val="td-nr-views-1058"/>
    <w:basedOn w:val="DefaultParagraphFont"/>
    <w:rsid w:val="00387277"/>
  </w:style>
  <w:style w:type="character" w:customStyle="1" w:styleId="td-nr-views-1062">
    <w:name w:val="td-nr-views-1062"/>
    <w:basedOn w:val="DefaultParagraphFont"/>
    <w:rsid w:val="00FD1C8B"/>
  </w:style>
  <w:style w:type="character" w:customStyle="1" w:styleId="td-nr-views-1065">
    <w:name w:val="td-nr-views-1065"/>
    <w:basedOn w:val="DefaultParagraphFont"/>
    <w:rsid w:val="00F20E80"/>
  </w:style>
  <w:style w:type="character" w:customStyle="1" w:styleId="td-nr-views-1068">
    <w:name w:val="td-nr-views-1068"/>
    <w:basedOn w:val="DefaultParagraphFont"/>
    <w:rsid w:val="00746C84"/>
  </w:style>
  <w:style w:type="character" w:customStyle="1" w:styleId="td-nr-views-1071">
    <w:name w:val="td-nr-views-1071"/>
    <w:basedOn w:val="DefaultParagraphFont"/>
    <w:rsid w:val="00DC3916"/>
  </w:style>
  <w:style w:type="character" w:customStyle="1" w:styleId="td-nr-views-1075">
    <w:name w:val="td-nr-views-1075"/>
    <w:basedOn w:val="DefaultParagraphFont"/>
    <w:rsid w:val="00BF3DD1"/>
  </w:style>
  <w:style w:type="paragraph" w:styleId="HTMLPreformatted">
    <w:name w:val="HTML Preformatted"/>
    <w:basedOn w:val="Normal"/>
    <w:link w:val="HTMLPreformattedChar"/>
    <w:uiPriority w:val="99"/>
    <w:semiHidden/>
    <w:unhideWhenUsed/>
    <w:rsid w:val="00BF3D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F3DD1"/>
    <w:rPr>
      <w:rFonts w:ascii="Courier New" w:eastAsia="Times New Roman" w:hAnsi="Courier New" w:cs="Courier New"/>
      <w:sz w:val="20"/>
      <w:szCs w:val="20"/>
    </w:rPr>
  </w:style>
  <w:style w:type="character" w:customStyle="1" w:styleId="td-nr-views-1089">
    <w:name w:val="td-nr-views-1089"/>
    <w:basedOn w:val="DefaultParagraphFont"/>
    <w:rsid w:val="00EE7AC2"/>
  </w:style>
  <w:style w:type="character" w:customStyle="1" w:styleId="bctt-click-to-tweet">
    <w:name w:val="bctt-click-to-tweet"/>
    <w:basedOn w:val="DefaultParagraphFont"/>
    <w:rsid w:val="00EE7AC2"/>
  </w:style>
  <w:style w:type="character" w:customStyle="1" w:styleId="bctt-ctt-text">
    <w:name w:val="bctt-ctt-text"/>
    <w:basedOn w:val="DefaultParagraphFont"/>
    <w:rsid w:val="00EE7AC2"/>
  </w:style>
  <w:style w:type="character" w:styleId="HTMLCode">
    <w:name w:val="HTML Code"/>
    <w:basedOn w:val="DefaultParagraphFont"/>
    <w:uiPriority w:val="99"/>
    <w:semiHidden/>
    <w:unhideWhenUsed/>
    <w:rsid w:val="00EE7AC2"/>
    <w:rPr>
      <w:rFonts w:ascii="Courier New" w:eastAsia="Times New Roman" w:hAnsi="Courier New" w:cs="Courier New"/>
      <w:sz w:val="20"/>
      <w:szCs w:val="20"/>
    </w:rPr>
  </w:style>
  <w:style w:type="character" w:customStyle="1" w:styleId="td-nr-views-1095">
    <w:name w:val="td-nr-views-1095"/>
    <w:basedOn w:val="DefaultParagraphFont"/>
    <w:rsid w:val="0082216A"/>
  </w:style>
  <w:style w:type="character" w:customStyle="1" w:styleId="td-nr-views-1100">
    <w:name w:val="td-nr-views-1100"/>
    <w:basedOn w:val="DefaultParagraphFont"/>
    <w:rsid w:val="00076FD7"/>
  </w:style>
  <w:style w:type="character" w:customStyle="1" w:styleId="td-nr-views-1105">
    <w:name w:val="td-nr-views-1105"/>
    <w:basedOn w:val="DefaultParagraphFont"/>
    <w:rsid w:val="003214ED"/>
  </w:style>
  <w:style w:type="character" w:customStyle="1" w:styleId="td-nr-views-1108">
    <w:name w:val="td-nr-views-1108"/>
    <w:basedOn w:val="DefaultParagraphFont"/>
    <w:rsid w:val="007636D8"/>
  </w:style>
  <w:style w:type="character" w:customStyle="1" w:styleId="td-nr-views-1114">
    <w:name w:val="td-nr-views-1114"/>
    <w:basedOn w:val="DefaultParagraphFont"/>
    <w:rsid w:val="004D2F17"/>
  </w:style>
  <w:style w:type="character" w:customStyle="1" w:styleId="td-nr-views-1125">
    <w:name w:val="td-nr-views-1125"/>
    <w:basedOn w:val="DefaultParagraphFont"/>
    <w:rsid w:val="00260232"/>
  </w:style>
  <w:style w:type="character" w:customStyle="1" w:styleId="td-nr-views-1129">
    <w:name w:val="td-nr-views-1129"/>
    <w:basedOn w:val="DefaultParagraphFont"/>
    <w:rsid w:val="00DB7127"/>
  </w:style>
  <w:style w:type="character" w:customStyle="1" w:styleId="td-nr-views-1136">
    <w:name w:val="td-nr-views-1136"/>
    <w:basedOn w:val="DefaultParagraphFont"/>
    <w:rsid w:val="002D2D00"/>
  </w:style>
  <w:style w:type="character" w:customStyle="1" w:styleId="td-nr-views-1144">
    <w:name w:val="td-nr-views-1144"/>
    <w:basedOn w:val="DefaultParagraphFont"/>
    <w:rsid w:val="00F01FDC"/>
  </w:style>
  <w:style w:type="paragraph" w:customStyle="1" w:styleId="mannfav">
    <w:name w:val="mannfav"/>
    <w:basedOn w:val="Normal"/>
    <w:rsid w:val="00F01FD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d-nr-views-1152">
    <w:name w:val="td-nr-views-1152"/>
    <w:basedOn w:val="DefaultParagraphFont"/>
    <w:rsid w:val="00274304"/>
  </w:style>
  <w:style w:type="character" w:customStyle="1" w:styleId="td-nr-views-1162">
    <w:name w:val="td-nr-views-1162"/>
    <w:basedOn w:val="DefaultParagraphFont"/>
    <w:rsid w:val="004217E6"/>
  </w:style>
  <w:style w:type="character" w:customStyle="1" w:styleId="td-nr-views-1167">
    <w:name w:val="td-nr-views-1167"/>
    <w:basedOn w:val="DefaultParagraphFont"/>
    <w:rsid w:val="00467CA7"/>
  </w:style>
  <w:style w:type="paragraph" w:customStyle="1" w:styleId="manishfavorite">
    <w:name w:val="manishfavorite"/>
    <w:basedOn w:val="Normal"/>
    <w:rsid w:val="00467CA7"/>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7E1138"/>
    <w:rPr>
      <w:color w:val="954F72" w:themeColor="followedHyperlink"/>
      <w:u w:val="single"/>
    </w:rPr>
  </w:style>
  <w:style w:type="character" w:customStyle="1" w:styleId="td-nr-views-1170">
    <w:name w:val="td-nr-views-1170"/>
    <w:basedOn w:val="DefaultParagraphFont"/>
    <w:rsid w:val="007E1138"/>
  </w:style>
  <w:style w:type="character" w:customStyle="1" w:styleId="td-nr-views-1177">
    <w:name w:val="td-nr-views-1177"/>
    <w:basedOn w:val="DefaultParagraphFont"/>
    <w:rsid w:val="00B969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1378974">
      <w:bodyDiv w:val="1"/>
      <w:marLeft w:val="0"/>
      <w:marRight w:val="0"/>
      <w:marTop w:val="0"/>
      <w:marBottom w:val="0"/>
      <w:divBdr>
        <w:top w:val="none" w:sz="0" w:space="0" w:color="auto"/>
        <w:left w:val="none" w:sz="0" w:space="0" w:color="auto"/>
        <w:bottom w:val="none" w:sz="0" w:space="0" w:color="auto"/>
        <w:right w:val="none" w:sz="0" w:space="0" w:color="auto"/>
      </w:divBdr>
      <w:divsChild>
        <w:div w:id="1188760453">
          <w:marLeft w:val="0"/>
          <w:marRight w:val="0"/>
          <w:marTop w:val="0"/>
          <w:marBottom w:val="0"/>
          <w:divBdr>
            <w:top w:val="none" w:sz="0" w:space="0" w:color="auto"/>
            <w:left w:val="none" w:sz="0" w:space="0" w:color="auto"/>
            <w:bottom w:val="none" w:sz="0" w:space="0" w:color="auto"/>
            <w:right w:val="none" w:sz="0" w:space="0" w:color="auto"/>
          </w:divBdr>
          <w:divsChild>
            <w:div w:id="1658605649">
              <w:marLeft w:val="0"/>
              <w:marRight w:val="0"/>
              <w:marTop w:val="0"/>
              <w:marBottom w:val="0"/>
              <w:divBdr>
                <w:top w:val="none" w:sz="0" w:space="0" w:color="auto"/>
                <w:left w:val="none" w:sz="0" w:space="0" w:color="auto"/>
                <w:bottom w:val="none" w:sz="0" w:space="0" w:color="auto"/>
                <w:right w:val="none" w:sz="0" w:space="0" w:color="auto"/>
              </w:divBdr>
              <w:divsChild>
                <w:div w:id="416246946">
                  <w:marLeft w:val="0"/>
                  <w:marRight w:val="0"/>
                  <w:marTop w:val="0"/>
                  <w:marBottom w:val="0"/>
                  <w:divBdr>
                    <w:top w:val="none" w:sz="0" w:space="0" w:color="auto"/>
                    <w:left w:val="none" w:sz="0" w:space="0" w:color="auto"/>
                    <w:bottom w:val="none" w:sz="0" w:space="0" w:color="auto"/>
                    <w:right w:val="none" w:sz="0" w:space="0" w:color="auto"/>
                  </w:divBdr>
                </w:div>
                <w:div w:id="874974132">
                  <w:marLeft w:val="0"/>
                  <w:marRight w:val="0"/>
                  <w:marTop w:val="0"/>
                  <w:marBottom w:val="0"/>
                  <w:divBdr>
                    <w:top w:val="none" w:sz="0" w:space="0" w:color="auto"/>
                    <w:left w:val="none" w:sz="0" w:space="0" w:color="auto"/>
                    <w:bottom w:val="none" w:sz="0" w:space="0" w:color="auto"/>
                    <w:right w:val="none" w:sz="0" w:space="0" w:color="auto"/>
                  </w:divBdr>
                </w:div>
                <w:div w:id="73819200">
                  <w:marLeft w:val="0"/>
                  <w:marRight w:val="0"/>
                  <w:marTop w:val="0"/>
                  <w:marBottom w:val="0"/>
                  <w:divBdr>
                    <w:top w:val="none" w:sz="0" w:space="0" w:color="auto"/>
                    <w:left w:val="none" w:sz="0" w:space="0" w:color="auto"/>
                    <w:bottom w:val="none" w:sz="0" w:space="0" w:color="auto"/>
                    <w:right w:val="none" w:sz="0" w:space="0" w:color="auto"/>
                  </w:divBdr>
                </w:div>
                <w:div w:id="105318759">
                  <w:marLeft w:val="0"/>
                  <w:marRight w:val="0"/>
                  <w:marTop w:val="0"/>
                  <w:marBottom w:val="0"/>
                  <w:divBdr>
                    <w:top w:val="none" w:sz="0" w:space="0" w:color="auto"/>
                    <w:left w:val="none" w:sz="0" w:space="0" w:color="auto"/>
                    <w:bottom w:val="none" w:sz="0" w:space="0" w:color="auto"/>
                    <w:right w:val="none" w:sz="0" w:space="0" w:color="auto"/>
                  </w:divBdr>
                </w:div>
                <w:div w:id="1049451044">
                  <w:marLeft w:val="0"/>
                  <w:marRight w:val="0"/>
                  <w:marTop w:val="0"/>
                  <w:marBottom w:val="0"/>
                  <w:divBdr>
                    <w:top w:val="none" w:sz="0" w:space="0" w:color="auto"/>
                    <w:left w:val="none" w:sz="0" w:space="0" w:color="auto"/>
                    <w:bottom w:val="none" w:sz="0" w:space="0" w:color="auto"/>
                    <w:right w:val="none" w:sz="0" w:space="0" w:color="auto"/>
                  </w:divBdr>
                </w:div>
                <w:div w:id="1130436676">
                  <w:marLeft w:val="0"/>
                  <w:marRight w:val="0"/>
                  <w:marTop w:val="0"/>
                  <w:marBottom w:val="0"/>
                  <w:divBdr>
                    <w:top w:val="none" w:sz="0" w:space="0" w:color="auto"/>
                    <w:left w:val="none" w:sz="0" w:space="0" w:color="auto"/>
                    <w:bottom w:val="none" w:sz="0" w:space="0" w:color="auto"/>
                    <w:right w:val="none" w:sz="0" w:space="0" w:color="auto"/>
                  </w:divBdr>
                </w:div>
                <w:div w:id="2010207909">
                  <w:marLeft w:val="0"/>
                  <w:marRight w:val="0"/>
                  <w:marTop w:val="0"/>
                  <w:marBottom w:val="0"/>
                  <w:divBdr>
                    <w:top w:val="none" w:sz="0" w:space="0" w:color="auto"/>
                    <w:left w:val="none" w:sz="0" w:space="0" w:color="auto"/>
                    <w:bottom w:val="none" w:sz="0" w:space="0" w:color="auto"/>
                    <w:right w:val="none" w:sz="0" w:space="0" w:color="auto"/>
                  </w:divBdr>
                </w:div>
                <w:div w:id="498738864">
                  <w:marLeft w:val="0"/>
                  <w:marRight w:val="0"/>
                  <w:marTop w:val="0"/>
                  <w:marBottom w:val="0"/>
                  <w:divBdr>
                    <w:top w:val="none" w:sz="0" w:space="0" w:color="auto"/>
                    <w:left w:val="none" w:sz="0" w:space="0" w:color="auto"/>
                    <w:bottom w:val="none" w:sz="0" w:space="0" w:color="auto"/>
                    <w:right w:val="none" w:sz="0" w:space="0" w:color="auto"/>
                  </w:divBdr>
                </w:div>
                <w:div w:id="1063678867">
                  <w:marLeft w:val="0"/>
                  <w:marRight w:val="0"/>
                  <w:marTop w:val="0"/>
                  <w:marBottom w:val="0"/>
                  <w:divBdr>
                    <w:top w:val="none" w:sz="0" w:space="0" w:color="auto"/>
                    <w:left w:val="none" w:sz="0" w:space="0" w:color="auto"/>
                    <w:bottom w:val="none" w:sz="0" w:space="0" w:color="auto"/>
                    <w:right w:val="none" w:sz="0" w:space="0" w:color="auto"/>
                  </w:divBdr>
                </w:div>
                <w:div w:id="2046323362">
                  <w:marLeft w:val="0"/>
                  <w:marRight w:val="0"/>
                  <w:marTop w:val="0"/>
                  <w:marBottom w:val="0"/>
                  <w:divBdr>
                    <w:top w:val="none" w:sz="0" w:space="0" w:color="auto"/>
                    <w:left w:val="none" w:sz="0" w:space="0" w:color="auto"/>
                    <w:bottom w:val="none" w:sz="0" w:space="0" w:color="auto"/>
                    <w:right w:val="none" w:sz="0" w:space="0" w:color="auto"/>
                  </w:divBdr>
                </w:div>
                <w:div w:id="1787654024">
                  <w:marLeft w:val="0"/>
                  <w:marRight w:val="0"/>
                  <w:marTop w:val="0"/>
                  <w:marBottom w:val="0"/>
                  <w:divBdr>
                    <w:top w:val="none" w:sz="0" w:space="0" w:color="auto"/>
                    <w:left w:val="none" w:sz="0" w:space="0" w:color="auto"/>
                    <w:bottom w:val="none" w:sz="0" w:space="0" w:color="auto"/>
                    <w:right w:val="none" w:sz="0" w:space="0" w:color="auto"/>
                  </w:divBdr>
                </w:div>
                <w:div w:id="1334793772">
                  <w:marLeft w:val="0"/>
                  <w:marRight w:val="0"/>
                  <w:marTop w:val="0"/>
                  <w:marBottom w:val="0"/>
                  <w:divBdr>
                    <w:top w:val="none" w:sz="0" w:space="0" w:color="auto"/>
                    <w:left w:val="none" w:sz="0" w:space="0" w:color="auto"/>
                    <w:bottom w:val="none" w:sz="0" w:space="0" w:color="auto"/>
                    <w:right w:val="none" w:sz="0" w:space="0" w:color="auto"/>
                  </w:divBdr>
                </w:div>
                <w:div w:id="109134705">
                  <w:marLeft w:val="0"/>
                  <w:marRight w:val="0"/>
                  <w:marTop w:val="0"/>
                  <w:marBottom w:val="0"/>
                  <w:divBdr>
                    <w:top w:val="none" w:sz="0" w:space="0" w:color="auto"/>
                    <w:left w:val="none" w:sz="0" w:space="0" w:color="auto"/>
                    <w:bottom w:val="none" w:sz="0" w:space="0" w:color="auto"/>
                    <w:right w:val="none" w:sz="0" w:space="0" w:color="auto"/>
                  </w:divBdr>
                </w:div>
                <w:div w:id="1168666216">
                  <w:marLeft w:val="0"/>
                  <w:marRight w:val="0"/>
                  <w:marTop w:val="0"/>
                  <w:marBottom w:val="0"/>
                  <w:divBdr>
                    <w:top w:val="none" w:sz="0" w:space="0" w:color="auto"/>
                    <w:left w:val="none" w:sz="0" w:space="0" w:color="auto"/>
                    <w:bottom w:val="none" w:sz="0" w:space="0" w:color="auto"/>
                    <w:right w:val="none" w:sz="0" w:space="0" w:color="auto"/>
                  </w:divBdr>
                  <w:divsChild>
                    <w:div w:id="1615672685">
                      <w:marLeft w:val="0"/>
                      <w:marRight w:val="0"/>
                      <w:marTop w:val="0"/>
                      <w:marBottom w:val="0"/>
                      <w:divBdr>
                        <w:top w:val="none" w:sz="0" w:space="0" w:color="auto"/>
                        <w:left w:val="none" w:sz="0" w:space="0" w:color="auto"/>
                        <w:bottom w:val="none" w:sz="0" w:space="0" w:color="auto"/>
                        <w:right w:val="none" w:sz="0" w:space="0" w:color="auto"/>
                      </w:divBdr>
                    </w:div>
                    <w:div w:id="922564767">
                      <w:marLeft w:val="0"/>
                      <w:marRight w:val="0"/>
                      <w:marTop w:val="0"/>
                      <w:marBottom w:val="0"/>
                      <w:divBdr>
                        <w:top w:val="none" w:sz="0" w:space="0" w:color="auto"/>
                        <w:left w:val="none" w:sz="0" w:space="0" w:color="auto"/>
                        <w:bottom w:val="none" w:sz="0" w:space="0" w:color="auto"/>
                        <w:right w:val="none" w:sz="0" w:space="0" w:color="auto"/>
                      </w:divBdr>
                    </w:div>
                    <w:div w:id="1077169388">
                      <w:marLeft w:val="0"/>
                      <w:marRight w:val="0"/>
                      <w:marTop w:val="0"/>
                      <w:marBottom w:val="0"/>
                      <w:divBdr>
                        <w:top w:val="none" w:sz="0" w:space="0" w:color="auto"/>
                        <w:left w:val="none" w:sz="0" w:space="0" w:color="auto"/>
                        <w:bottom w:val="none" w:sz="0" w:space="0" w:color="auto"/>
                        <w:right w:val="none" w:sz="0" w:space="0" w:color="auto"/>
                      </w:divBdr>
                    </w:div>
                    <w:div w:id="103035035">
                      <w:marLeft w:val="0"/>
                      <w:marRight w:val="0"/>
                      <w:marTop w:val="0"/>
                      <w:marBottom w:val="0"/>
                      <w:divBdr>
                        <w:top w:val="none" w:sz="0" w:space="0" w:color="auto"/>
                        <w:left w:val="none" w:sz="0" w:space="0" w:color="auto"/>
                        <w:bottom w:val="none" w:sz="0" w:space="0" w:color="auto"/>
                        <w:right w:val="none" w:sz="0" w:space="0" w:color="auto"/>
                      </w:divBdr>
                    </w:div>
                    <w:div w:id="766536909">
                      <w:marLeft w:val="0"/>
                      <w:marRight w:val="0"/>
                      <w:marTop w:val="0"/>
                      <w:marBottom w:val="0"/>
                      <w:divBdr>
                        <w:top w:val="none" w:sz="0" w:space="0" w:color="auto"/>
                        <w:left w:val="none" w:sz="0" w:space="0" w:color="auto"/>
                        <w:bottom w:val="none" w:sz="0" w:space="0" w:color="auto"/>
                        <w:right w:val="none" w:sz="0" w:space="0" w:color="auto"/>
                      </w:divBdr>
                    </w:div>
                    <w:div w:id="198125859">
                      <w:marLeft w:val="0"/>
                      <w:marRight w:val="0"/>
                      <w:marTop w:val="0"/>
                      <w:marBottom w:val="0"/>
                      <w:divBdr>
                        <w:top w:val="none" w:sz="0" w:space="0" w:color="auto"/>
                        <w:left w:val="none" w:sz="0" w:space="0" w:color="auto"/>
                        <w:bottom w:val="none" w:sz="0" w:space="0" w:color="auto"/>
                        <w:right w:val="none" w:sz="0" w:space="0" w:color="auto"/>
                      </w:divBdr>
                    </w:div>
                    <w:div w:id="1191456603">
                      <w:marLeft w:val="0"/>
                      <w:marRight w:val="0"/>
                      <w:marTop w:val="0"/>
                      <w:marBottom w:val="0"/>
                      <w:divBdr>
                        <w:top w:val="none" w:sz="0" w:space="0" w:color="auto"/>
                        <w:left w:val="none" w:sz="0" w:space="0" w:color="auto"/>
                        <w:bottom w:val="none" w:sz="0" w:space="0" w:color="auto"/>
                        <w:right w:val="none" w:sz="0" w:space="0" w:color="auto"/>
                      </w:divBdr>
                    </w:div>
                    <w:div w:id="1542784208">
                      <w:marLeft w:val="0"/>
                      <w:marRight w:val="0"/>
                      <w:marTop w:val="0"/>
                      <w:marBottom w:val="0"/>
                      <w:divBdr>
                        <w:top w:val="none" w:sz="0" w:space="0" w:color="auto"/>
                        <w:left w:val="none" w:sz="0" w:space="0" w:color="auto"/>
                        <w:bottom w:val="none" w:sz="0" w:space="0" w:color="auto"/>
                        <w:right w:val="none" w:sz="0" w:space="0" w:color="auto"/>
                      </w:divBdr>
                    </w:div>
                    <w:div w:id="848257426">
                      <w:marLeft w:val="0"/>
                      <w:marRight w:val="0"/>
                      <w:marTop w:val="0"/>
                      <w:marBottom w:val="0"/>
                      <w:divBdr>
                        <w:top w:val="none" w:sz="0" w:space="0" w:color="auto"/>
                        <w:left w:val="none" w:sz="0" w:space="0" w:color="auto"/>
                        <w:bottom w:val="none" w:sz="0" w:space="0" w:color="auto"/>
                        <w:right w:val="none" w:sz="0" w:space="0" w:color="auto"/>
                      </w:divBdr>
                    </w:div>
                    <w:div w:id="1051074538">
                      <w:marLeft w:val="0"/>
                      <w:marRight w:val="0"/>
                      <w:marTop w:val="0"/>
                      <w:marBottom w:val="0"/>
                      <w:divBdr>
                        <w:top w:val="none" w:sz="0" w:space="0" w:color="auto"/>
                        <w:left w:val="none" w:sz="0" w:space="0" w:color="auto"/>
                        <w:bottom w:val="none" w:sz="0" w:space="0" w:color="auto"/>
                        <w:right w:val="none" w:sz="0" w:space="0" w:color="auto"/>
                      </w:divBdr>
                    </w:div>
                    <w:div w:id="1555390327">
                      <w:marLeft w:val="0"/>
                      <w:marRight w:val="0"/>
                      <w:marTop w:val="0"/>
                      <w:marBottom w:val="0"/>
                      <w:divBdr>
                        <w:top w:val="none" w:sz="0" w:space="0" w:color="auto"/>
                        <w:left w:val="none" w:sz="0" w:space="0" w:color="auto"/>
                        <w:bottom w:val="none" w:sz="0" w:space="0" w:color="auto"/>
                        <w:right w:val="none" w:sz="0" w:space="0" w:color="auto"/>
                      </w:divBdr>
                    </w:div>
                    <w:div w:id="1879124215">
                      <w:marLeft w:val="0"/>
                      <w:marRight w:val="0"/>
                      <w:marTop w:val="0"/>
                      <w:marBottom w:val="0"/>
                      <w:divBdr>
                        <w:top w:val="none" w:sz="0" w:space="0" w:color="auto"/>
                        <w:left w:val="none" w:sz="0" w:space="0" w:color="auto"/>
                        <w:bottom w:val="none" w:sz="0" w:space="0" w:color="auto"/>
                        <w:right w:val="none" w:sz="0" w:space="0" w:color="auto"/>
                      </w:divBdr>
                    </w:div>
                    <w:div w:id="71408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162410">
      <w:bodyDiv w:val="1"/>
      <w:marLeft w:val="0"/>
      <w:marRight w:val="0"/>
      <w:marTop w:val="0"/>
      <w:marBottom w:val="0"/>
      <w:divBdr>
        <w:top w:val="none" w:sz="0" w:space="0" w:color="auto"/>
        <w:left w:val="none" w:sz="0" w:space="0" w:color="auto"/>
        <w:bottom w:val="none" w:sz="0" w:space="0" w:color="auto"/>
        <w:right w:val="none" w:sz="0" w:space="0" w:color="auto"/>
      </w:divBdr>
      <w:divsChild>
        <w:div w:id="515846199">
          <w:marLeft w:val="-360"/>
          <w:marRight w:val="-360"/>
          <w:marTop w:val="0"/>
          <w:marBottom w:val="0"/>
          <w:divBdr>
            <w:top w:val="none" w:sz="0" w:space="0" w:color="auto"/>
            <w:left w:val="none" w:sz="0" w:space="0" w:color="auto"/>
            <w:bottom w:val="none" w:sz="0" w:space="0" w:color="auto"/>
            <w:right w:val="none" w:sz="0" w:space="0" w:color="auto"/>
          </w:divBdr>
          <w:divsChild>
            <w:div w:id="975526379">
              <w:marLeft w:val="0"/>
              <w:marRight w:val="0"/>
              <w:marTop w:val="0"/>
              <w:marBottom w:val="0"/>
              <w:divBdr>
                <w:top w:val="none" w:sz="0" w:space="0" w:color="auto"/>
                <w:left w:val="none" w:sz="0" w:space="0" w:color="auto"/>
                <w:bottom w:val="none" w:sz="0" w:space="0" w:color="auto"/>
                <w:right w:val="none" w:sz="0" w:space="0" w:color="auto"/>
              </w:divBdr>
              <w:divsChild>
                <w:div w:id="895121908">
                  <w:marLeft w:val="0"/>
                  <w:marRight w:val="0"/>
                  <w:marTop w:val="0"/>
                  <w:marBottom w:val="600"/>
                  <w:divBdr>
                    <w:top w:val="none" w:sz="0" w:space="0" w:color="auto"/>
                    <w:left w:val="none" w:sz="0" w:space="0" w:color="auto"/>
                    <w:bottom w:val="none" w:sz="0" w:space="0" w:color="auto"/>
                    <w:right w:val="none" w:sz="0" w:space="0" w:color="auto"/>
                  </w:divBdr>
                  <w:divsChild>
                    <w:div w:id="346760199">
                      <w:marLeft w:val="0"/>
                      <w:marRight w:val="0"/>
                      <w:marTop w:val="0"/>
                      <w:marBottom w:val="135"/>
                      <w:divBdr>
                        <w:top w:val="none" w:sz="0" w:space="0" w:color="auto"/>
                        <w:left w:val="none" w:sz="0" w:space="0" w:color="auto"/>
                        <w:bottom w:val="none" w:sz="0" w:space="0" w:color="auto"/>
                        <w:right w:val="none" w:sz="0" w:space="0" w:color="auto"/>
                      </w:divBdr>
                      <w:divsChild>
                        <w:div w:id="708533955">
                          <w:marLeft w:val="0"/>
                          <w:marRight w:val="0"/>
                          <w:marTop w:val="0"/>
                          <w:marBottom w:val="0"/>
                          <w:divBdr>
                            <w:top w:val="none" w:sz="0" w:space="0" w:color="auto"/>
                            <w:left w:val="none" w:sz="0" w:space="0" w:color="auto"/>
                            <w:bottom w:val="none" w:sz="0" w:space="0" w:color="auto"/>
                            <w:right w:val="none" w:sz="0" w:space="0" w:color="auto"/>
                          </w:divBdr>
                        </w:div>
                      </w:divsChild>
                    </w:div>
                    <w:div w:id="488247987">
                      <w:marLeft w:val="0"/>
                      <w:marRight w:val="0"/>
                      <w:marTop w:val="0"/>
                      <w:marBottom w:val="240"/>
                      <w:divBdr>
                        <w:top w:val="none" w:sz="0" w:space="0" w:color="auto"/>
                        <w:left w:val="none" w:sz="0" w:space="0" w:color="auto"/>
                        <w:bottom w:val="none" w:sz="0" w:space="0" w:color="auto"/>
                        <w:right w:val="none" w:sz="0" w:space="0" w:color="auto"/>
                      </w:divBdr>
                      <w:divsChild>
                        <w:div w:id="1548837663">
                          <w:marLeft w:val="0"/>
                          <w:marRight w:val="0"/>
                          <w:marTop w:val="0"/>
                          <w:marBottom w:val="0"/>
                          <w:divBdr>
                            <w:top w:val="none" w:sz="0" w:space="0" w:color="auto"/>
                            <w:left w:val="none" w:sz="0" w:space="0" w:color="auto"/>
                            <w:bottom w:val="none" w:sz="0" w:space="0" w:color="auto"/>
                            <w:right w:val="none" w:sz="0" w:space="0" w:color="auto"/>
                          </w:divBdr>
                          <w:divsChild>
                            <w:div w:id="630407257">
                              <w:marLeft w:val="0"/>
                              <w:marRight w:val="30"/>
                              <w:marTop w:val="0"/>
                              <w:marBottom w:val="0"/>
                              <w:divBdr>
                                <w:top w:val="none" w:sz="0" w:space="0" w:color="auto"/>
                                <w:left w:val="none" w:sz="0" w:space="0" w:color="auto"/>
                                <w:bottom w:val="none" w:sz="0" w:space="0" w:color="auto"/>
                                <w:right w:val="none" w:sz="0" w:space="0" w:color="auto"/>
                              </w:divBdr>
                            </w:div>
                            <w:div w:id="683048160">
                              <w:marLeft w:val="0"/>
                              <w:marRight w:val="30"/>
                              <w:marTop w:val="0"/>
                              <w:marBottom w:val="0"/>
                              <w:divBdr>
                                <w:top w:val="none" w:sz="0" w:space="0" w:color="auto"/>
                                <w:left w:val="none" w:sz="0" w:space="0" w:color="auto"/>
                                <w:bottom w:val="none" w:sz="0" w:space="0" w:color="auto"/>
                                <w:right w:val="none" w:sz="0" w:space="0" w:color="auto"/>
                              </w:divBdr>
                            </w:div>
                          </w:divsChild>
                        </w:div>
                        <w:div w:id="844129734">
                          <w:marLeft w:val="330"/>
                          <w:marRight w:val="0"/>
                          <w:marTop w:val="0"/>
                          <w:marBottom w:val="0"/>
                          <w:divBdr>
                            <w:top w:val="none" w:sz="0" w:space="0" w:color="auto"/>
                            <w:left w:val="none" w:sz="0" w:space="0" w:color="auto"/>
                            <w:bottom w:val="none" w:sz="0" w:space="0" w:color="auto"/>
                            <w:right w:val="none" w:sz="0" w:space="0" w:color="auto"/>
                          </w:divBdr>
                        </w:div>
                        <w:div w:id="288586408">
                          <w:marLeft w:val="330"/>
                          <w:marRight w:val="0"/>
                          <w:marTop w:val="0"/>
                          <w:marBottom w:val="0"/>
                          <w:divBdr>
                            <w:top w:val="none" w:sz="0" w:space="0" w:color="auto"/>
                            <w:left w:val="none" w:sz="0" w:space="0" w:color="auto"/>
                            <w:bottom w:val="none" w:sz="0" w:space="0" w:color="auto"/>
                            <w:right w:val="none" w:sz="0" w:space="0" w:color="auto"/>
                          </w:divBdr>
                        </w:div>
                      </w:divsChild>
                    </w:div>
                    <w:div w:id="1533149646">
                      <w:marLeft w:val="0"/>
                      <w:marRight w:val="0"/>
                      <w:marTop w:val="0"/>
                      <w:marBottom w:val="450"/>
                      <w:divBdr>
                        <w:top w:val="none" w:sz="0" w:space="0" w:color="auto"/>
                        <w:left w:val="none" w:sz="0" w:space="0" w:color="auto"/>
                        <w:bottom w:val="none" w:sz="0" w:space="0" w:color="auto"/>
                        <w:right w:val="none" w:sz="0" w:space="0" w:color="auto"/>
                      </w:divBdr>
                      <w:divsChild>
                        <w:div w:id="420763960">
                          <w:marLeft w:val="-45"/>
                          <w:marRight w:val="-45"/>
                          <w:marTop w:val="0"/>
                          <w:marBottom w:val="0"/>
                          <w:divBdr>
                            <w:top w:val="none" w:sz="0" w:space="0" w:color="auto"/>
                            <w:left w:val="none" w:sz="0" w:space="0" w:color="auto"/>
                            <w:bottom w:val="none" w:sz="0" w:space="0" w:color="auto"/>
                            <w:right w:val="none" w:sz="0" w:space="0" w:color="auto"/>
                          </w:divBdr>
                          <w:divsChild>
                            <w:div w:id="6095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9989718">
          <w:marLeft w:val="-360"/>
          <w:marRight w:val="-360"/>
          <w:marTop w:val="0"/>
          <w:marBottom w:val="0"/>
          <w:divBdr>
            <w:top w:val="none" w:sz="0" w:space="0" w:color="auto"/>
            <w:left w:val="none" w:sz="0" w:space="0" w:color="auto"/>
            <w:bottom w:val="none" w:sz="0" w:space="0" w:color="auto"/>
            <w:right w:val="none" w:sz="0" w:space="0" w:color="auto"/>
          </w:divBdr>
          <w:divsChild>
            <w:div w:id="646010266">
              <w:marLeft w:val="0"/>
              <w:marRight w:val="0"/>
              <w:marTop w:val="0"/>
              <w:marBottom w:val="0"/>
              <w:divBdr>
                <w:top w:val="none" w:sz="0" w:space="0" w:color="auto"/>
                <w:left w:val="none" w:sz="0" w:space="0" w:color="auto"/>
                <w:bottom w:val="none" w:sz="0" w:space="0" w:color="auto"/>
                <w:right w:val="none" w:sz="0" w:space="0" w:color="auto"/>
              </w:divBdr>
              <w:divsChild>
                <w:div w:id="1772429212">
                  <w:marLeft w:val="0"/>
                  <w:marRight w:val="0"/>
                  <w:marTop w:val="0"/>
                  <w:marBottom w:val="0"/>
                  <w:divBdr>
                    <w:top w:val="none" w:sz="0" w:space="0" w:color="auto"/>
                    <w:left w:val="none" w:sz="0" w:space="0" w:color="auto"/>
                    <w:bottom w:val="none" w:sz="0" w:space="0" w:color="auto"/>
                    <w:right w:val="none" w:sz="0" w:space="0" w:color="auto"/>
                  </w:divBdr>
                  <w:divsChild>
                    <w:div w:id="253898795">
                      <w:marLeft w:val="0"/>
                      <w:marRight w:val="0"/>
                      <w:marTop w:val="0"/>
                      <w:marBottom w:val="0"/>
                      <w:divBdr>
                        <w:top w:val="none" w:sz="0" w:space="0" w:color="auto"/>
                        <w:left w:val="none" w:sz="0" w:space="0" w:color="auto"/>
                        <w:bottom w:val="none" w:sz="0" w:space="0" w:color="auto"/>
                        <w:right w:val="none" w:sz="0" w:space="0" w:color="auto"/>
                      </w:divBdr>
                      <w:divsChild>
                        <w:div w:id="1553033003">
                          <w:marLeft w:val="0"/>
                          <w:marRight w:val="0"/>
                          <w:marTop w:val="0"/>
                          <w:marBottom w:val="0"/>
                          <w:divBdr>
                            <w:top w:val="none" w:sz="0" w:space="0" w:color="auto"/>
                            <w:left w:val="none" w:sz="0" w:space="0" w:color="auto"/>
                            <w:bottom w:val="none" w:sz="0" w:space="0" w:color="auto"/>
                            <w:right w:val="none" w:sz="0" w:space="0" w:color="auto"/>
                          </w:divBdr>
                          <w:divsChild>
                            <w:div w:id="342560608">
                              <w:marLeft w:val="0"/>
                              <w:marRight w:val="0"/>
                              <w:marTop w:val="0"/>
                              <w:marBottom w:val="0"/>
                              <w:divBdr>
                                <w:top w:val="none" w:sz="0" w:space="0" w:color="auto"/>
                                <w:left w:val="none" w:sz="0" w:space="0" w:color="auto"/>
                                <w:bottom w:val="none" w:sz="0" w:space="0" w:color="auto"/>
                                <w:right w:val="none" w:sz="0" w:space="0" w:color="auto"/>
                              </w:divBdr>
                              <w:divsChild>
                                <w:div w:id="1040939360">
                                  <w:marLeft w:val="0"/>
                                  <w:marRight w:val="0"/>
                                  <w:marTop w:val="0"/>
                                  <w:marBottom w:val="0"/>
                                  <w:divBdr>
                                    <w:top w:val="none" w:sz="0" w:space="0" w:color="auto"/>
                                    <w:left w:val="none" w:sz="0" w:space="0" w:color="auto"/>
                                    <w:bottom w:val="none" w:sz="0" w:space="0" w:color="auto"/>
                                    <w:right w:val="none" w:sz="0" w:space="0" w:color="auto"/>
                                  </w:divBdr>
                                </w:div>
                                <w:div w:id="230047232">
                                  <w:marLeft w:val="0"/>
                                  <w:marRight w:val="0"/>
                                  <w:marTop w:val="0"/>
                                  <w:marBottom w:val="0"/>
                                  <w:divBdr>
                                    <w:top w:val="none" w:sz="0" w:space="0" w:color="auto"/>
                                    <w:left w:val="none" w:sz="0" w:space="0" w:color="auto"/>
                                    <w:bottom w:val="none" w:sz="0" w:space="0" w:color="auto"/>
                                    <w:right w:val="none" w:sz="0" w:space="0" w:color="auto"/>
                                  </w:divBdr>
                                </w:div>
                                <w:div w:id="378090800">
                                  <w:marLeft w:val="0"/>
                                  <w:marRight w:val="0"/>
                                  <w:marTop w:val="0"/>
                                  <w:marBottom w:val="0"/>
                                  <w:divBdr>
                                    <w:top w:val="none" w:sz="0" w:space="0" w:color="auto"/>
                                    <w:left w:val="none" w:sz="0" w:space="0" w:color="auto"/>
                                    <w:bottom w:val="none" w:sz="0" w:space="0" w:color="auto"/>
                                    <w:right w:val="none" w:sz="0" w:space="0" w:color="auto"/>
                                  </w:divBdr>
                                </w:div>
                                <w:div w:id="1620988011">
                                  <w:marLeft w:val="0"/>
                                  <w:marRight w:val="0"/>
                                  <w:marTop w:val="0"/>
                                  <w:marBottom w:val="0"/>
                                  <w:divBdr>
                                    <w:top w:val="none" w:sz="0" w:space="0" w:color="auto"/>
                                    <w:left w:val="none" w:sz="0" w:space="0" w:color="auto"/>
                                    <w:bottom w:val="none" w:sz="0" w:space="0" w:color="auto"/>
                                    <w:right w:val="none" w:sz="0" w:space="0" w:color="auto"/>
                                  </w:divBdr>
                                  <w:divsChild>
                                    <w:div w:id="33817395">
                                      <w:marLeft w:val="0"/>
                                      <w:marRight w:val="0"/>
                                      <w:marTop w:val="0"/>
                                      <w:marBottom w:val="0"/>
                                      <w:divBdr>
                                        <w:top w:val="none" w:sz="0" w:space="0" w:color="auto"/>
                                        <w:left w:val="none" w:sz="0" w:space="0" w:color="auto"/>
                                        <w:bottom w:val="none" w:sz="0" w:space="0" w:color="auto"/>
                                        <w:right w:val="none" w:sz="0" w:space="0" w:color="auto"/>
                                      </w:divBdr>
                                    </w:div>
                                    <w:div w:id="1005283165">
                                      <w:marLeft w:val="0"/>
                                      <w:marRight w:val="0"/>
                                      <w:marTop w:val="0"/>
                                      <w:marBottom w:val="0"/>
                                      <w:divBdr>
                                        <w:top w:val="none" w:sz="0" w:space="0" w:color="auto"/>
                                        <w:left w:val="none" w:sz="0" w:space="0" w:color="auto"/>
                                        <w:bottom w:val="none" w:sz="0" w:space="0" w:color="auto"/>
                                        <w:right w:val="none" w:sz="0" w:space="0" w:color="auto"/>
                                      </w:divBdr>
                                    </w:div>
                                    <w:div w:id="200181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216751">
                          <w:marLeft w:val="0"/>
                          <w:marRight w:val="0"/>
                          <w:marTop w:val="0"/>
                          <w:marBottom w:val="0"/>
                          <w:divBdr>
                            <w:top w:val="none" w:sz="0" w:space="0" w:color="auto"/>
                            <w:left w:val="none" w:sz="0" w:space="0" w:color="auto"/>
                            <w:bottom w:val="none" w:sz="0" w:space="0" w:color="auto"/>
                            <w:right w:val="none" w:sz="0" w:space="0" w:color="auto"/>
                          </w:divBdr>
                          <w:divsChild>
                            <w:div w:id="334696760">
                              <w:marLeft w:val="0"/>
                              <w:marRight w:val="0"/>
                              <w:marTop w:val="0"/>
                              <w:marBottom w:val="0"/>
                              <w:divBdr>
                                <w:top w:val="none" w:sz="0" w:space="0" w:color="auto"/>
                                <w:left w:val="none" w:sz="0" w:space="0" w:color="auto"/>
                                <w:bottom w:val="none" w:sz="0" w:space="0" w:color="auto"/>
                                <w:right w:val="none" w:sz="0" w:space="0" w:color="auto"/>
                              </w:divBdr>
                              <w:divsChild>
                                <w:div w:id="144014110">
                                  <w:marLeft w:val="0"/>
                                  <w:marRight w:val="0"/>
                                  <w:marTop w:val="0"/>
                                  <w:marBottom w:val="0"/>
                                  <w:divBdr>
                                    <w:top w:val="none" w:sz="0" w:space="0" w:color="auto"/>
                                    <w:left w:val="none" w:sz="0" w:space="0" w:color="auto"/>
                                    <w:bottom w:val="none" w:sz="0" w:space="0" w:color="auto"/>
                                    <w:right w:val="none" w:sz="0" w:space="0" w:color="auto"/>
                                  </w:divBdr>
                                </w:div>
                                <w:div w:id="879828981">
                                  <w:marLeft w:val="0"/>
                                  <w:marRight w:val="0"/>
                                  <w:marTop w:val="0"/>
                                  <w:marBottom w:val="0"/>
                                  <w:divBdr>
                                    <w:top w:val="none" w:sz="0" w:space="0" w:color="auto"/>
                                    <w:left w:val="none" w:sz="0" w:space="0" w:color="auto"/>
                                    <w:bottom w:val="none" w:sz="0" w:space="0" w:color="auto"/>
                                    <w:right w:val="none" w:sz="0" w:space="0" w:color="auto"/>
                                  </w:divBdr>
                                  <w:divsChild>
                                    <w:div w:id="156960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196226">
                          <w:marLeft w:val="0"/>
                          <w:marRight w:val="0"/>
                          <w:marTop w:val="0"/>
                          <w:marBottom w:val="0"/>
                          <w:divBdr>
                            <w:top w:val="none" w:sz="0" w:space="0" w:color="auto"/>
                            <w:left w:val="none" w:sz="0" w:space="0" w:color="auto"/>
                            <w:bottom w:val="none" w:sz="0" w:space="0" w:color="auto"/>
                            <w:right w:val="none" w:sz="0" w:space="0" w:color="auto"/>
                          </w:divBdr>
                          <w:divsChild>
                            <w:div w:id="397636658">
                              <w:marLeft w:val="0"/>
                              <w:marRight w:val="0"/>
                              <w:marTop w:val="0"/>
                              <w:marBottom w:val="0"/>
                              <w:divBdr>
                                <w:top w:val="none" w:sz="0" w:space="0" w:color="auto"/>
                                <w:left w:val="none" w:sz="0" w:space="0" w:color="auto"/>
                                <w:bottom w:val="none" w:sz="0" w:space="0" w:color="auto"/>
                                <w:right w:val="none" w:sz="0" w:space="0" w:color="auto"/>
                              </w:divBdr>
                              <w:divsChild>
                                <w:div w:id="2102754227">
                                  <w:marLeft w:val="0"/>
                                  <w:marRight w:val="0"/>
                                  <w:marTop w:val="0"/>
                                  <w:marBottom w:val="0"/>
                                  <w:divBdr>
                                    <w:top w:val="none" w:sz="0" w:space="0" w:color="auto"/>
                                    <w:left w:val="none" w:sz="0" w:space="0" w:color="auto"/>
                                    <w:bottom w:val="none" w:sz="0" w:space="0" w:color="auto"/>
                                    <w:right w:val="none" w:sz="0" w:space="0" w:color="auto"/>
                                  </w:divBdr>
                                </w:div>
                                <w:div w:id="1016274259">
                                  <w:marLeft w:val="0"/>
                                  <w:marRight w:val="0"/>
                                  <w:marTop w:val="0"/>
                                  <w:marBottom w:val="0"/>
                                  <w:divBdr>
                                    <w:top w:val="none" w:sz="0" w:space="0" w:color="auto"/>
                                    <w:left w:val="none" w:sz="0" w:space="0" w:color="auto"/>
                                    <w:bottom w:val="none" w:sz="0" w:space="0" w:color="auto"/>
                                    <w:right w:val="none" w:sz="0" w:space="0" w:color="auto"/>
                                  </w:divBdr>
                                </w:div>
                                <w:div w:id="2038581376">
                                  <w:marLeft w:val="0"/>
                                  <w:marRight w:val="0"/>
                                  <w:marTop w:val="0"/>
                                  <w:marBottom w:val="0"/>
                                  <w:divBdr>
                                    <w:top w:val="none" w:sz="0" w:space="0" w:color="auto"/>
                                    <w:left w:val="none" w:sz="0" w:space="0" w:color="auto"/>
                                    <w:bottom w:val="none" w:sz="0" w:space="0" w:color="auto"/>
                                    <w:right w:val="none" w:sz="0" w:space="0" w:color="auto"/>
                                  </w:divBdr>
                                </w:div>
                                <w:div w:id="1863468297">
                                  <w:marLeft w:val="0"/>
                                  <w:marRight w:val="0"/>
                                  <w:marTop w:val="0"/>
                                  <w:marBottom w:val="0"/>
                                  <w:divBdr>
                                    <w:top w:val="none" w:sz="0" w:space="0" w:color="auto"/>
                                    <w:left w:val="none" w:sz="0" w:space="0" w:color="auto"/>
                                    <w:bottom w:val="none" w:sz="0" w:space="0" w:color="auto"/>
                                    <w:right w:val="none" w:sz="0" w:space="0" w:color="auto"/>
                                  </w:divBdr>
                                </w:div>
                                <w:div w:id="237402142">
                                  <w:marLeft w:val="0"/>
                                  <w:marRight w:val="0"/>
                                  <w:marTop w:val="0"/>
                                  <w:marBottom w:val="0"/>
                                  <w:divBdr>
                                    <w:top w:val="none" w:sz="0" w:space="0" w:color="auto"/>
                                    <w:left w:val="none" w:sz="0" w:space="0" w:color="auto"/>
                                    <w:bottom w:val="none" w:sz="0" w:space="0" w:color="auto"/>
                                    <w:right w:val="none" w:sz="0" w:space="0" w:color="auto"/>
                                  </w:divBdr>
                                </w:div>
                                <w:div w:id="1421561454">
                                  <w:marLeft w:val="0"/>
                                  <w:marRight w:val="0"/>
                                  <w:marTop w:val="0"/>
                                  <w:marBottom w:val="0"/>
                                  <w:divBdr>
                                    <w:top w:val="none" w:sz="0" w:space="0" w:color="auto"/>
                                    <w:left w:val="none" w:sz="0" w:space="0" w:color="auto"/>
                                    <w:bottom w:val="none" w:sz="0" w:space="0" w:color="auto"/>
                                    <w:right w:val="none" w:sz="0" w:space="0" w:color="auto"/>
                                  </w:divBdr>
                                </w:div>
                                <w:div w:id="1980843093">
                                  <w:marLeft w:val="0"/>
                                  <w:marRight w:val="0"/>
                                  <w:marTop w:val="0"/>
                                  <w:marBottom w:val="0"/>
                                  <w:divBdr>
                                    <w:top w:val="none" w:sz="0" w:space="0" w:color="auto"/>
                                    <w:left w:val="none" w:sz="0" w:space="0" w:color="auto"/>
                                    <w:bottom w:val="none" w:sz="0" w:space="0" w:color="auto"/>
                                    <w:right w:val="none" w:sz="0" w:space="0" w:color="auto"/>
                                  </w:divBdr>
                                </w:div>
                                <w:div w:id="66000581">
                                  <w:marLeft w:val="0"/>
                                  <w:marRight w:val="0"/>
                                  <w:marTop w:val="0"/>
                                  <w:marBottom w:val="0"/>
                                  <w:divBdr>
                                    <w:top w:val="none" w:sz="0" w:space="0" w:color="auto"/>
                                    <w:left w:val="none" w:sz="0" w:space="0" w:color="auto"/>
                                    <w:bottom w:val="none" w:sz="0" w:space="0" w:color="auto"/>
                                    <w:right w:val="none" w:sz="0" w:space="0" w:color="auto"/>
                                  </w:divBdr>
                                </w:div>
                                <w:div w:id="82649722">
                                  <w:marLeft w:val="0"/>
                                  <w:marRight w:val="0"/>
                                  <w:marTop w:val="0"/>
                                  <w:marBottom w:val="0"/>
                                  <w:divBdr>
                                    <w:top w:val="none" w:sz="0" w:space="0" w:color="auto"/>
                                    <w:left w:val="none" w:sz="0" w:space="0" w:color="auto"/>
                                    <w:bottom w:val="none" w:sz="0" w:space="0" w:color="auto"/>
                                    <w:right w:val="none" w:sz="0" w:space="0" w:color="auto"/>
                                  </w:divBdr>
                                </w:div>
                                <w:div w:id="1058237999">
                                  <w:marLeft w:val="0"/>
                                  <w:marRight w:val="0"/>
                                  <w:marTop w:val="0"/>
                                  <w:marBottom w:val="0"/>
                                  <w:divBdr>
                                    <w:top w:val="none" w:sz="0" w:space="0" w:color="auto"/>
                                    <w:left w:val="none" w:sz="0" w:space="0" w:color="auto"/>
                                    <w:bottom w:val="none" w:sz="0" w:space="0" w:color="auto"/>
                                    <w:right w:val="none" w:sz="0" w:space="0" w:color="auto"/>
                                  </w:divBdr>
                                </w:div>
                                <w:div w:id="493569848">
                                  <w:marLeft w:val="0"/>
                                  <w:marRight w:val="0"/>
                                  <w:marTop w:val="0"/>
                                  <w:marBottom w:val="0"/>
                                  <w:divBdr>
                                    <w:top w:val="none" w:sz="0" w:space="0" w:color="auto"/>
                                    <w:left w:val="none" w:sz="0" w:space="0" w:color="auto"/>
                                    <w:bottom w:val="none" w:sz="0" w:space="0" w:color="auto"/>
                                    <w:right w:val="none" w:sz="0" w:space="0" w:color="auto"/>
                                  </w:divBdr>
                                </w:div>
                                <w:div w:id="1189174728">
                                  <w:marLeft w:val="0"/>
                                  <w:marRight w:val="0"/>
                                  <w:marTop w:val="0"/>
                                  <w:marBottom w:val="0"/>
                                  <w:divBdr>
                                    <w:top w:val="none" w:sz="0" w:space="0" w:color="auto"/>
                                    <w:left w:val="none" w:sz="0" w:space="0" w:color="auto"/>
                                    <w:bottom w:val="none" w:sz="0" w:space="0" w:color="auto"/>
                                    <w:right w:val="none" w:sz="0" w:space="0" w:color="auto"/>
                                  </w:divBdr>
                                  <w:divsChild>
                                    <w:div w:id="1168054730">
                                      <w:marLeft w:val="0"/>
                                      <w:marRight w:val="0"/>
                                      <w:marTop w:val="0"/>
                                      <w:marBottom w:val="0"/>
                                      <w:divBdr>
                                        <w:top w:val="none" w:sz="0" w:space="0" w:color="auto"/>
                                        <w:left w:val="none" w:sz="0" w:space="0" w:color="auto"/>
                                        <w:bottom w:val="none" w:sz="0" w:space="0" w:color="auto"/>
                                        <w:right w:val="none" w:sz="0" w:space="0" w:color="auto"/>
                                      </w:divBdr>
                                    </w:div>
                                    <w:div w:id="1638997238">
                                      <w:marLeft w:val="0"/>
                                      <w:marRight w:val="0"/>
                                      <w:marTop w:val="0"/>
                                      <w:marBottom w:val="0"/>
                                      <w:divBdr>
                                        <w:top w:val="none" w:sz="0" w:space="0" w:color="auto"/>
                                        <w:left w:val="none" w:sz="0" w:space="0" w:color="auto"/>
                                        <w:bottom w:val="none" w:sz="0" w:space="0" w:color="auto"/>
                                        <w:right w:val="none" w:sz="0" w:space="0" w:color="auto"/>
                                      </w:divBdr>
                                    </w:div>
                                    <w:div w:id="354428489">
                                      <w:marLeft w:val="0"/>
                                      <w:marRight w:val="0"/>
                                      <w:marTop w:val="0"/>
                                      <w:marBottom w:val="0"/>
                                      <w:divBdr>
                                        <w:top w:val="none" w:sz="0" w:space="0" w:color="auto"/>
                                        <w:left w:val="none" w:sz="0" w:space="0" w:color="auto"/>
                                        <w:bottom w:val="none" w:sz="0" w:space="0" w:color="auto"/>
                                        <w:right w:val="none" w:sz="0" w:space="0" w:color="auto"/>
                                      </w:divBdr>
                                    </w:div>
                                    <w:div w:id="1427000186">
                                      <w:marLeft w:val="0"/>
                                      <w:marRight w:val="0"/>
                                      <w:marTop w:val="0"/>
                                      <w:marBottom w:val="0"/>
                                      <w:divBdr>
                                        <w:top w:val="none" w:sz="0" w:space="0" w:color="auto"/>
                                        <w:left w:val="none" w:sz="0" w:space="0" w:color="auto"/>
                                        <w:bottom w:val="none" w:sz="0" w:space="0" w:color="auto"/>
                                        <w:right w:val="none" w:sz="0" w:space="0" w:color="auto"/>
                                      </w:divBdr>
                                    </w:div>
                                    <w:div w:id="926496748">
                                      <w:marLeft w:val="0"/>
                                      <w:marRight w:val="0"/>
                                      <w:marTop w:val="0"/>
                                      <w:marBottom w:val="0"/>
                                      <w:divBdr>
                                        <w:top w:val="none" w:sz="0" w:space="0" w:color="auto"/>
                                        <w:left w:val="none" w:sz="0" w:space="0" w:color="auto"/>
                                        <w:bottom w:val="none" w:sz="0" w:space="0" w:color="auto"/>
                                        <w:right w:val="none" w:sz="0" w:space="0" w:color="auto"/>
                                      </w:divBdr>
                                    </w:div>
                                    <w:div w:id="1995717696">
                                      <w:marLeft w:val="0"/>
                                      <w:marRight w:val="0"/>
                                      <w:marTop w:val="0"/>
                                      <w:marBottom w:val="0"/>
                                      <w:divBdr>
                                        <w:top w:val="none" w:sz="0" w:space="0" w:color="auto"/>
                                        <w:left w:val="none" w:sz="0" w:space="0" w:color="auto"/>
                                        <w:bottom w:val="none" w:sz="0" w:space="0" w:color="auto"/>
                                        <w:right w:val="none" w:sz="0" w:space="0" w:color="auto"/>
                                      </w:divBdr>
                                    </w:div>
                                    <w:div w:id="87968129">
                                      <w:marLeft w:val="0"/>
                                      <w:marRight w:val="0"/>
                                      <w:marTop w:val="0"/>
                                      <w:marBottom w:val="0"/>
                                      <w:divBdr>
                                        <w:top w:val="none" w:sz="0" w:space="0" w:color="auto"/>
                                        <w:left w:val="none" w:sz="0" w:space="0" w:color="auto"/>
                                        <w:bottom w:val="none" w:sz="0" w:space="0" w:color="auto"/>
                                        <w:right w:val="none" w:sz="0" w:space="0" w:color="auto"/>
                                      </w:divBdr>
                                    </w:div>
                                    <w:div w:id="1908375379">
                                      <w:marLeft w:val="0"/>
                                      <w:marRight w:val="0"/>
                                      <w:marTop w:val="0"/>
                                      <w:marBottom w:val="0"/>
                                      <w:divBdr>
                                        <w:top w:val="none" w:sz="0" w:space="0" w:color="auto"/>
                                        <w:left w:val="none" w:sz="0" w:space="0" w:color="auto"/>
                                        <w:bottom w:val="none" w:sz="0" w:space="0" w:color="auto"/>
                                        <w:right w:val="none" w:sz="0" w:space="0" w:color="auto"/>
                                      </w:divBdr>
                                    </w:div>
                                    <w:div w:id="1341853159">
                                      <w:marLeft w:val="0"/>
                                      <w:marRight w:val="0"/>
                                      <w:marTop w:val="0"/>
                                      <w:marBottom w:val="0"/>
                                      <w:divBdr>
                                        <w:top w:val="none" w:sz="0" w:space="0" w:color="auto"/>
                                        <w:left w:val="none" w:sz="0" w:space="0" w:color="auto"/>
                                        <w:bottom w:val="none" w:sz="0" w:space="0" w:color="auto"/>
                                        <w:right w:val="none" w:sz="0" w:space="0" w:color="auto"/>
                                      </w:divBdr>
                                    </w:div>
                                    <w:div w:id="1829594401">
                                      <w:marLeft w:val="0"/>
                                      <w:marRight w:val="0"/>
                                      <w:marTop w:val="0"/>
                                      <w:marBottom w:val="0"/>
                                      <w:divBdr>
                                        <w:top w:val="none" w:sz="0" w:space="0" w:color="auto"/>
                                        <w:left w:val="none" w:sz="0" w:space="0" w:color="auto"/>
                                        <w:bottom w:val="none" w:sz="0" w:space="0" w:color="auto"/>
                                        <w:right w:val="none" w:sz="0" w:space="0" w:color="auto"/>
                                      </w:divBdr>
                                    </w:div>
                                    <w:div w:id="133715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69427">
                          <w:marLeft w:val="0"/>
                          <w:marRight w:val="0"/>
                          <w:marTop w:val="0"/>
                          <w:marBottom w:val="0"/>
                          <w:divBdr>
                            <w:top w:val="none" w:sz="0" w:space="0" w:color="auto"/>
                            <w:left w:val="none" w:sz="0" w:space="0" w:color="auto"/>
                            <w:bottom w:val="none" w:sz="0" w:space="0" w:color="auto"/>
                            <w:right w:val="none" w:sz="0" w:space="0" w:color="auto"/>
                          </w:divBdr>
                          <w:divsChild>
                            <w:div w:id="1509784725">
                              <w:marLeft w:val="0"/>
                              <w:marRight w:val="0"/>
                              <w:marTop w:val="0"/>
                              <w:marBottom w:val="0"/>
                              <w:divBdr>
                                <w:top w:val="none" w:sz="0" w:space="0" w:color="auto"/>
                                <w:left w:val="none" w:sz="0" w:space="0" w:color="auto"/>
                                <w:bottom w:val="none" w:sz="0" w:space="0" w:color="auto"/>
                                <w:right w:val="none" w:sz="0" w:space="0" w:color="auto"/>
                              </w:divBdr>
                              <w:divsChild>
                                <w:div w:id="980647426">
                                  <w:marLeft w:val="0"/>
                                  <w:marRight w:val="0"/>
                                  <w:marTop w:val="0"/>
                                  <w:marBottom w:val="0"/>
                                  <w:divBdr>
                                    <w:top w:val="none" w:sz="0" w:space="0" w:color="auto"/>
                                    <w:left w:val="none" w:sz="0" w:space="0" w:color="auto"/>
                                    <w:bottom w:val="none" w:sz="0" w:space="0" w:color="auto"/>
                                    <w:right w:val="none" w:sz="0" w:space="0" w:color="auto"/>
                                  </w:divBdr>
                                </w:div>
                                <w:div w:id="172845778">
                                  <w:marLeft w:val="0"/>
                                  <w:marRight w:val="0"/>
                                  <w:marTop w:val="0"/>
                                  <w:marBottom w:val="0"/>
                                  <w:divBdr>
                                    <w:top w:val="none" w:sz="0" w:space="0" w:color="auto"/>
                                    <w:left w:val="none" w:sz="0" w:space="0" w:color="auto"/>
                                    <w:bottom w:val="none" w:sz="0" w:space="0" w:color="auto"/>
                                    <w:right w:val="none" w:sz="0" w:space="0" w:color="auto"/>
                                  </w:divBdr>
                                  <w:divsChild>
                                    <w:div w:id="82929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073460">
                          <w:marLeft w:val="0"/>
                          <w:marRight w:val="0"/>
                          <w:marTop w:val="0"/>
                          <w:marBottom w:val="0"/>
                          <w:divBdr>
                            <w:top w:val="none" w:sz="0" w:space="0" w:color="auto"/>
                            <w:left w:val="none" w:sz="0" w:space="0" w:color="auto"/>
                            <w:bottom w:val="none" w:sz="0" w:space="0" w:color="auto"/>
                            <w:right w:val="none" w:sz="0" w:space="0" w:color="auto"/>
                          </w:divBdr>
                          <w:divsChild>
                            <w:div w:id="1283655988">
                              <w:marLeft w:val="0"/>
                              <w:marRight w:val="0"/>
                              <w:marTop w:val="0"/>
                              <w:marBottom w:val="0"/>
                              <w:divBdr>
                                <w:top w:val="none" w:sz="0" w:space="0" w:color="auto"/>
                                <w:left w:val="none" w:sz="0" w:space="0" w:color="auto"/>
                                <w:bottom w:val="none" w:sz="0" w:space="0" w:color="auto"/>
                                <w:right w:val="none" w:sz="0" w:space="0" w:color="auto"/>
                              </w:divBdr>
                              <w:divsChild>
                                <w:div w:id="694044396">
                                  <w:marLeft w:val="0"/>
                                  <w:marRight w:val="0"/>
                                  <w:marTop w:val="0"/>
                                  <w:marBottom w:val="0"/>
                                  <w:divBdr>
                                    <w:top w:val="none" w:sz="0" w:space="0" w:color="auto"/>
                                    <w:left w:val="none" w:sz="0" w:space="0" w:color="auto"/>
                                    <w:bottom w:val="none" w:sz="0" w:space="0" w:color="auto"/>
                                    <w:right w:val="none" w:sz="0" w:space="0" w:color="auto"/>
                                  </w:divBdr>
                                </w:div>
                                <w:div w:id="1745952219">
                                  <w:marLeft w:val="0"/>
                                  <w:marRight w:val="0"/>
                                  <w:marTop w:val="0"/>
                                  <w:marBottom w:val="0"/>
                                  <w:divBdr>
                                    <w:top w:val="none" w:sz="0" w:space="0" w:color="auto"/>
                                    <w:left w:val="none" w:sz="0" w:space="0" w:color="auto"/>
                                    <w:bottom w:val="none" w:sz="0" w:space="0" w:color="auto"/>
                                    <w:right w:val="none" w:sz="0" w:space="0" w:color="auto"/>
                                  </w:divBdr>
                                </w:div>
                                <w:div w:id="1981837352">
                                  <w:marLeft w:val="0"/>
                                  <w:marRight w:val="0"/>
                                  <w:marTop w:val="0"/>
                                  <w:marBottom w:val="0"/>
                                  <w:divBdr>
                                    <w:top w:val="none" w:sz="0" w:space="0" w:color="auto"/>
                                    <w:left w:val="none" w:sz="0" w:space="0" w:color="auto"/>
                                    <w:bottom w:val="none" w:sz="0" w:space="0" w:color="auto"/>
                                    <w:right w:val="none" w:sz="0" w:space="0" w:color="auto"/>
                                  </w:divBdr>
                                </w:div>
                                <w:div w:id="1363357125">
                                  <w:marLeft w:val="0"/>
                                  <w:marRight w:val="0"/>
                                  <w:marTop w:val="0"/>
                                  <w:marBottom w:val="0"/>
                                  <w:divBdr>
                                    <w:top w:val="none" w:sz="0" w:space="0" w:color="auto"/>
                                    <w:left w:val="none" w:sz="0" w:space="0" w:color="auto"/>
                                    <w:bottom w:val="none" w:sz="0" w:space="0" w:color="auto"/>
                                    <w:right w:val="none" w:sz="0" w:space="0" w:color="auto"/>
                                  </w:divBdr>
                                </w:div>
                                <w:div w:id="2088305127">
                                  <w:marLeft w:val="0"/>
                                  <w:marRight w:val="0"/>
                                  <w:marTop w:val="0"/>
                                  <w:marBottom w:val="0"/>
                                  <w:divBdr>
                                    <w:top w:val="none" w:sz="0" w:space="0" w:color="auto"/>
                                    <w:left w:val="none" w:sz="0" w:space="0" w:color="auto"/>
                                    <w:bottom w:val="none" w:sz="0" w:space="0" w:color="auto"/>
                                    <w:right w:val="none" w:sz="0" w:space="0" w:color="auto"/>
                                  </w:divBdr>
                                </w:div>
                                <w:div w:id="31079435">
                                  <w:marLeft w:val="0"/>
                                  <w:marRight w:val="0"/>
                                  <w:marTop w:val="0"/>
                                  <w:marBottom w:val="0"/>
                                  <w:divBdr>
                                    <w:top w:val="none" w:sz="0" w:space="0" w:color="auto"/>
                                    <w:left w:val="none" w:sz="0" w:space="0" w:color="auto"/>
                                    <w:bottom w:val="none" w:sz="0" w:space="0" w:color="auto"/>
                                    <w:right w:val="none" w:sz="0" w:space="0" w:color="auto"/>
                                  </w:divBdr>
                                </w:div>
                                <w:div w:id="298145559">
                                  <w:marLeft w:val="0"/>
                                  <w:marRight w:val="0"/>
                                  <w:marTop w:val="0"/>
                                  <w:marBottom w:val="0"/>
                                  <w:divBdr>
                                    <w:top w:val="none" w:sz="0" w:space="0" w:color="auto"/>
                                    <w:left w:val="none" w:sz="0" w:space="0" w:color="auto"/>
                                    <w:bottom w:val="none" w:sz="0" w:space="0" w:color="auto"/>
                                    <w:right w:val="none" w:sz="0" w:space="0" w:color="auto"/>
                                  </w:divBdr>
                                </w:div>
                                <w:div w:id="937568514">
                                  <w:marLeft w:val="0"/>
                                  <w:marRight w:val="0"/>
                                  <w:marTop w:val="0"/>
                                  <w:marBottom w:val="0"/>
                                  <w:divBdr>
                                    <w:top w:val="none" w:sz="0" w:space="0" w:color="auto"/>
                                    <w:left w:val="none" w:sz="0" w:space="0" w:color="auto"/>
                                    <w:bottom w:val="none" w:sz="0" w:space="0" w:color="auto"/>
                                    <w:right w:val="none" w:sz="0" w:space="0" w:color="auto"/>
                                  </w:divBdr>
                                </w:div>
                                <w:div w:id="944728579">
                                  <w:marLeft w:val="0"/>
                                  <w:marRight w:val="0"/>
                                  <w:marTop w:val="0"/>
                                  <w:marBottom w:val="0"/>
                                  <w:divBdr>
                                    <w:top w:val="none" w:sz="0" w:space="0" w:color="auto"/>
                                    <w:left w:val="none" w:sz="0" w:space="0" w:color="auto"/>
                                    <w:bottom w:val="none" w:sz="0" w:space="0" w:color="auto"/>
                                    <w:right w:val="none" w:sz="0" w:space="0" w:color="auto"/>
                                  </w:divBdr>
                                </w:div>
                                <w:div w:id="754593109">
                                  <w:marLeft w:val="0"/>
                                  <w:marRight w:val="0"/>
                                  <w:marTop w:val="0"/>
                                  <w:marBottom w:val="0"/>
                                  <w:divBdr>
                                    <w:top w:val="none" w:sz="0" w:space="0" w:color="auto"/>
                                    <w:left w:val="none" w:sz="0" w:space="0" w:color="auto"/>
                                    <w:bottom w:val="none" w:sz="0" w:space="0" w:color="auto"/>
                                    <w:right w:val="none" w:sz="0" w:space="0" w:color="auto"/>
                                  </w:divBdr>
                                </w:div>
                                <w:div w:id="836961686">
                                  <w:marLeft w:val="0"/>
                                  <w:marRight w:val="0"/>
                                  <w:marTop w:val="0"/>
                                  <w:marBottom w:val="0"/>
                                  <w:divBdr>
                                    <w:top w:val="none" w:sz="0" w:space="0" w:color="auto"/>
                                    <w:left w:val="none" w:sz="0" w:space="0" w:color="auto"/>
                                    <w:bottom w:val="none" w:sz="0" w:space="0" w:color="auto"/>
                                    <w:right w:val="none" w:sz="0" w:space="0" w:color="auto"/>
                                  </w:divBdr>
                                </w:div>
                                <w:div w:id="781219922">
                                  <w:marLeft w:val="0"/>
                                  <w:marRight w:val="0"/>
                                  <w:marTop w:val="0"/>
                                  <w:marBottom w:val="0"/>
                                  <w:divBdr>
                                    <w:top w:val="none" w:sz="0" w:space="0" w:color="auto"/>
                                    <w:left w:val="none" w:sz="0" w:space="0" w:color="auto"/>
                                    <w:bottom w:val="none" w:sz="0" w:space="0" w:color="auto"/>
                                    <w:right w:val="none" w:sz="0" w:space="0" w:color="auto"/>
                                  </w:divBdr>
                                  <w:divsChild>
                                    <w:div w:id="1392847429">
                                      <w:marLeft w:val="0"/>
                                      <w:marRight w:val="0"/>
                                      <w:marTop w:val="0"/>
                                      <w:marBottom w:val="0"/>
                                      <w:divBdr>
                                        <w:top w:val="none" w:sz="0" w:space="0" w:color="auto"/>
                                        <w:left w:val="none" w:sz="0" w:space="0" w:color="auto"/>
                                        <w:bottom w:val="none" w:sz="0" w:space="0" w:color="auto"/>
                                        <w:right w:val="none" w:sz="0" w:space="0" w:color="auto"/>
                                      </w:divBdr>
                                    </w:div>
                                    <w:div w:id="838807919">
                                      <w:marLeft w:val="0"/>
                                      <w:marRight w:val="0"/>
                                      <w:marTop w:val="0"/>
                                      <w:marBottom w:val="0"/>
                                      <w:divBdr>
                                        <w:top w:val="none" w:sz="0" w:space="0" w:color="auto"/>
                                        <w:left w:val="none" w:sz="0" w:space="0" w:color="auto"/>
                                        <w:bottom w:val="none" w:sz="0" w:space="0" w:color="auto"/>
                                        <w:right w:val="none" w:sz="0" w:space="0" w:color="auto"/>
                                      </w:divBdr>
                                    </w:div>
                                    <w:div w:id="405686438">
                                      <w:marLeft w:val="0"/>
                                      <w:marRight w:val="0"/>
                                      <w:marTop w:val="0"/>
                                      <w:marBottom w:val="0"/>
                                      <w:divBdr>
                                        <w:top w:val="none" w:sz="0" w:space="0" w:color="auto"/>
                                        <w:left w:val="none" w:sz="0" w:space="0" w:color="auto"/>
                                        <w:bottom w:val="none" w:sz="0" w:space="0" w:color="auto"/>
                                        <w:right w:val="none" w:sz="0" w:space="0" w:color="auto"/>
                                      </w:divBdr>
                                    </w:div>
                                    <w:div w:id="793060784">
                                      <w:marLeft w:val="0"/>
                                      <w:marRight w:val="0"/>
                                      <w:marTop w:val="0"/>
                                      <w:marBottom w:val="0"/>
                                      <w:divBdr>
                                        <w:top w:val="none" w:sz="0" w:space="0" w:color="auto"/>
                                        <w:left w:val="none" w:sz="0" w:space="0" w:color="auto"/>
                                        <w:bottom w:val="none" w:sz="0" w:space="0" w:color="auto"/>
                                        <w:right w:val="none" w:sz="0" w:space="0" w:color="auto"/>
                                      </w:divBdr>
                                    </w:div>
                                    <w:div w:id="1642274414">
                                      <w:marLeft w:val="0"/>
                                      <w:marRight w:val="0"/>
                                      <w:marTop w:val="0"/>
                                      <w:marBottom w:val="0"/>
                                      <w:divBdr>
                                        <w:top w:val="none" w:sz="0" w:space="0" w:color="auto"/>
                                        <w:left w:val="none" w:sz="0" w:space="0" w:color="auto"/>
                                        <w:bottom w:val="none" w:sz="0" w:space="0" w:color="auto"/>
                                        <w:right w:val="none" w:sz="0" w:space="0" w:color="auto"/>
                                      </w:divBdr>
                                    </w:div>
                                    <w:div w:id="1901789807">
                                      <w:marLeft w:val="0"/>
                                      <w:marRight w:val="0"/>
                                      <w:marTop w:val="0"/>
                                      <w:marBottom w:val="0"/>
                                      <w:divBdr>
                                        <w:top w:val="none" w:sz="0" w:space="0" w:color="auto"/>
                                        <w:left w:val="none" w:sz="0" w:space="0" w:color="auto"/>
                                        <w:bottom w:val="none" w:sz="0" w:space="0" w:color="auto"/>
                                        <w:right w:val="none" w:sz="0" w:space="0" w:color="auto"/>
                                      </w:divBdr>
                                    </w:div>
                                    <w:div w:id="1918318496">
                                      <w:marLeft w:val="0"/>
                                      <w:marRight w:val="0"/>
                                      <w:marTop w:val="0"/>
                                      <w:marBottom w:val="0"/>
                                      <w:divBdr>
                                        <w:top w:val="none" w:sz="0" w:space="0" w:color="auto"/>
                                        <w:left w:val="none" w:sz="0" w:space="0" w:color="auto"/>
                                        <w:bottom w:val="none" w:sz="0" w:space="0" w:color="auto"/>
                                        <w:right w:val="none" w:sz="0" w:space="0" w:color="auto"/>
                                      </w:divBdr>
                                    </w:div>
                                    <w:div w:id="2146971108">
                                      <w:marLeft w:val="0"/>
                                      <w:marRight w:val="0"/>
                                      <w:marTop w:val="0"/>
                                      <w:marBottom w:val="0"/>
                                      <w:divBdr>
                                        <w:top w:val="none" w:sz="0" w:space="0" w:color="auto"/>
                                        <w:left w:val="none" w:sz="0" w:space="0" w:color="auto"/>
                                        <w:bottom w:val="none" w:sz="0" w:space="0" w:color="auto"/>
                                        <w:right w:val="none" w:sz="0" w:space="0" w:color="auto"/>
                                      </w:divBdr>
                                    </w:div>
                                    <w:div w:id="440496876">
                                      <w:marLeft w:val="0"/>
                                      <w:marRight w:val="0"/>
                                      <w:marTop w:val="0"/>
                                      <w:marBottom w:val="0"/>
                                      <w:divBdr>
                                        <w:top w:val="none" w:sz="0" w:space="0" w:color="auto"/>
                                        <w:left w:val="none" w:sz="0" w:space="0" w:color="auto"/>
                                        <w:bottom w:val="none" w:sz="0" w:space="0" w:color="auto"/>
                                        <w:right w:val="none" w:sz="0" w:space="0" w:color="auto"/>
                                      </w:divBdr>
                                    </w:div>
                                    <w:div w:id="1901865479">
                                      <w:marLeft w:val="0"/>
                                      <w:marRight w:val="0"/>
                                      <w:marTop w:val="0"/>
                                      <w:marBottom w:val="0"/>
                                      <w:divBdr>
                                        <w:top w:val="none" w:sz="0" w:space="0" w:color="auto"/>
                                        <w:left w:val="none" w:sz="0" w:space="0" w:color="auto"/>
                                        <w:bottom w:val="none" w:sz="0" w:space="0" w:color="auto"/>
                                        <w:right w:val="none" w:sz="0" w:space="0" w:color="auto"/>
                                      </w:divBdr>
                                    </w:div>
                                    <w:div w:id="185526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0331497">
                          <w:marLeft w:val="0"/>
                          <w:marRight w:val="0"/>
                          <w:marTop w:val="0"/>
                          <w:marBottom w:val="0"/>
                          <w:divBdr>
                            <w:top w:val="none" w:sz="0" w:space="0" w:color="auto"/>
                            <w:left w:val="none" w:sz="0" w:space="0" w:color="auto"/>
                            <w:bottom w:val="none" w:sz="0" w:space="0" w:color="auto"/>
                            <w:right w:val="none" w:sz="0" w:space="0" w:color="auto"/>
                          </w:divBdr>
                          <w:divsChild>
                            <w:div w:id="687370669">
                              <w:marLeft w:val="0"/>
                              <w:marRight w:val="0"/>
                              <w:marTop w:val="0"/>
                              <w:marBottom w:val="0"/>
                              <w:divBdr>
                                <w:top w:val="none" w:sz="0" w:space="0" w:color="auto"/>
                                <w:left w:val="none" w:sz="0" w:space="0" w:color="auto"/>
                                <w:bottom w:val="none" w:sz="0" w:space="0" w:color="auto"/>
                                <w:right w:val="none" w:sz="0" w:space="0" w:color="auto"/>
                              </w:divBdr>
                              <w:divsChild>
                                <w:div w:id="770975658">
                                  <w:marLeft w:val="0"/>
                                  <w:marRight w:val="0"/>
                                  <w:marTop w:val="0"/>
                                  <w:marBottom w:val="0"/>
                                  <w:divBdr>
                                    <w:top w:val="none" w:sz="0" w:space="0" w:color="auto"/>
                                    <w:left w:val="none" w:sz="0" w:space="0" w:color="auto"/>
                                    <w:bottom w:val="none" w:sz="0" w:space="0" w:color="auto"/>
                                    <w:right w:val="none" w:sz="0" w:space="0" w:color="auto"/>
                                  </w:divBdr>
                                </w:div>
                                <w:div w:id="1459254843">
                                  <w:marLeft w:val="0"/>
                                  <w:marRight w:val="0"/>
                                  <w:marTop w:val="0"/>
                                  <w:marBottom w:val="0"/>
                                  <w:divBdr>
                                    <w:top w:val="none" w:sz="0" w:space="0" w:color="auto"/>
                                    <w:left w:val="none" w:sz="0" w:space="0" w:color="auto"/>
                                    <w:bottom w:val="none" w:sz="0" w:space="0" w:color="auto"/>
                                    <w:right w:val="none" w:sz="0" w:space="0" w:color="auto"/>
                                  </w:divBdr>
                                  <w:divsChild>
                                    <w:div w:id="113163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033231">
                          <w:marLeft w:val="0"/>
                          <w:marRight w:val="0"/>
                          <w:marTop w:val="0"/>
                          <w:marBottom w:val="0"/>
                          <w:divBdr>
                            <w:top w:val="none" w:sz="0" w:space="0" w:color="auto"/>
                            <w:left w:val="none" w:sz="0" w:space="0" w:color="auto"/>
                            <w:bottom w:val="none" w:sz="0" w:space="0" w:color="auto"/>
                            <w:right w:val="none" w:sz="0" w:space="0" w:color="auto"/>
                          </w:divBdr>
                          <w:divsChild>
                            <w:div w:id="261227740">
                              <w:marLeft w:val="0"/>
                              <w:marRight w:val="0"/>
                              <w:marTop w:val="0"/>
                              <w:marBottom w:val="0"/>
                              <w:divBdr>
                                <w:top w:val="none" w:sz="0" w:space="0" w:color="auto"/>
                                <w:left w:val="none" w:sz="0" w:space="0" w:color="auto"/>
                                <w:bottom w:val="none" w:sz="0" w:space="0" w:color="auto"/>
                                <w:right w:val="none" w:sz="0" w:space="0" w:color="auto"/>
                              </w:divBdr>
                              <w:divsChild>
                                <w:div w:id="1612004747">
                                  <w:marLeft w:val="0"/>
                                  <w:marRight w:val="0"/>
                                  <w:marTop w:val="0"/>
                                  <w:marBottom w:val="0"/>
                                  <w:divBdr>
                                    <w:top w:val="none" w:sz="0" w:space="0" w:color="auto"/>
                                    <w:left w:val="none" w:sz="0" w:space="0" w:color="auto"/>
                                    <w:bottom w:val="none" w:sz="0" w:space="0" w:color="auto"/>
                                    <w:right w:val="none" w:sz="0" w:space="0" w:color="auto"/>
                                  </w:divBdr>
                                </w:div>
                                <w:div w:id="464280180">
                                  <w:marLeft w:val="0"/>
                                  <w:marRight w:val="0"/>
                                  <w:marTop w:val="0"/>
                                  <w:marBottom w:val="0"/>
                                  <w:divBdr>
                                    <w:top w:val="none" w:sz="0" w:space="0" w:color="auto"/>
                                    <w:left w:val="none" w:sz="0" w:space="0" w:color="auto"/>
                                    <w:bottom w:val="none" w:sz="0" w:space="0" w:color="auto"/>
                                    <w:right w:val="none" w:sz="0" w:space="0" w:color="auto"/>
                                  </w:divBdr>
                                </w:div>
                                <w:div w:id="1149321374">
                                  <w:marLeft w:val="0"/>
                                  <w:marRight w:val="0"/>
                                  <w:marTop w:val="0"/>
                                  <w:marBottom w:val="0"/>
                                  <w:divBdr>
                                    <w:top w:val="none" w:sz="0" w:space="0" w:color="auto"/>
                                    <w:left w:val="none" w:sz="0" w:space="0" w:color="auto"/>
                                    <w:bottom w:val="none" w:sz="0" w:space="0" w:color="auto"/>
                                    <w:right w:val="none" w:sz="0" w:space="0" w:color="auto"/>
                                  </w:divBdr>
                                </w:div>
                                <w:div w:id="2074304647">
                                  <w:marLeft w:val="0"/>
                                  <w:marRight w:val="0"/>
                                  <w:marTop w:val="0"/>
                                  <w:marBottom w:val="0"/>
                                  <w:divBdr>
                                    <w:top w:val="none" w:sz="0" w:space="0" w:color="auto"/>
                                    <w:left w:val="none" w:sz="0" w:space="0" w:color="auto"/>
                                    <w:bottom w:val="none" w:sz="0" w:space="0" w:color="auto"/>
                                    <w:right w:val="none" w:sz="0" w:space="0" w:color="auto"/>
                                  </w:divBdr>
                                </w:div>
                                <w:div w:id="1001544218">
                                  <w:marLeft w:val="0"/>
                                  <w:marRight w:val="0"/>
                                  <w:marTop w:val="0"/>
                                  <w:marBottom w:val="0"/>
                                  <w:divBdr>
                                    <w:top w:val="none" w:sz="0" w:space="0" w:color="auto"/>
                                    <w:left w:val="none" w:sz="0" w:space="0" w:color="auto"/>
                                    <w:bottom w:val="none" w:sz="0" w:space="0" w:color="auto"/>
                                    <w:right w:val="none" w:sz="0" w:space="0" w:color="auto"/>
                                  </w:divBdr>
                                </w:div>
                                <w:div w:id="1293439773">
                                  <w:marLeft w:val="0"/>
                                  <w:marRight w:val="0"/>
                                  <w:marTop w:val="0"/>
                                  <w:marBottom w:val="0"/>
                                  <w:divBdr>
                                    <w:top w:val="none" w:sz="0" w:space="0" w:color="auto"/>
                                    <w:left w:val="none" w:sz="0" w:space="0" w:color="auto"/>
                                    <w:bottom w:val="none" w:sz="0" w:space="0" w:color="auto"/>
                                    <w:right w:val="none" w:sz="0" w:space="0" w:color="auto"/>
                                  </w:divBdr>
                                </w:div>
                                <w:div w:id="501094273">
                                  <w:marLeft w:val="0"/>
                                  <w:marRight w:val="0"/>
                                  <w:marTop w:val="0"/>
                                  <w:marBottom w:val="0"/>
                                  <w:divBdr>
                                    <w:top w:val="none" w:sz="0" w:space="0" w:color="auto"/>
                                    <w:left w:val="none" w:sz="0" w:space="0" w:color="auto"/>
                                    <w:bottom w:val="none" w:sz="0" w:space="0" w:color="auto"/>
                                    <w:right w:val="none" w:sz="0" w:space="0" w:color="auto"/>
                                  </w:divBdr>
                                </w:div>
                                <w:div w:id="1206018267">
                                  <w:marLeft w:val="0"/>
                                  <w:marRight w:val="0"/>
                                  <w:marTop w:val="0"/>
                                  <w:marBottom w:val="0"/>
                                  <w:divBdr>
                                    <w:top w:val="none" w:sz="0" w:space="0" w:color="auto"/>
                                    <w:left w:val="none" w:sz="0" w:space="0" w:color="auto"/>
                                    <w:bottom w:val="none" w:sz="0" w:space="0" w:color="auto"/>
                                    <w:right w:val="none" w:sz="0" w:space="0" w:color="auto"/>
                                  </w:divBdr>
                                </w:div>
                                <w:div w:id="1731731747">
                                  <w:marLeft w:val="0"/>
                                  <w:marRight w:val="0"/>
                                  <w:marTop w:val="0"/>
                                  <w:marBottom w:val="0"/>
                                  <w:divBdr>
                                    <w:top w:val="none" w:sz="0" w:space="0" w:color="auto"/>
                                    <w:left w:val="none" w:sz="0" w:space="0" w:color="auto"/>
                                    <w:bottom w:val="none" w:sz="0" w:space="0" w:color="auto"/>
                                    <w:right w:val="none" w:sz="0" w:space="0" w:color="auto"/>
                                  </w:divBdr>
                                </w:div>
                                <w:div w:id="1082334927">
                                  <w:marLeft w:val="0"/>
                                  <w:marRight w:val="0"/>
                                  <w:marTop w:val="0"/>
                                  <w:marBottom w:val="0"/>
                                  <w:divBdr>
                                    <w:top w:val="none" w:sz="0" w:space="0" w:color="auto"/>
                                    <w:left w:val="none" w:sz="0" w:space="0" w:color="auto"/>
                                    <w:bottom w:val="none" w:sz="0" w:space="0" w:color="auto"/>
                                    <w:right w:val="none" w:sz="0" w:space="0" w:color="auto"/>
                                  </w:divBdr>
                                </w:div>
                                <w:div w:id="1976176478">
                                  <w:marLeft w:val="0"/>
                                  <w:marRight w:val="0"/>
                                  <w:marTop w:val="0"/>
                                  <w:marBottom w:val="0"/>
                                  <w:divBdr>
                                    <w:top w:val="none" w:sz="0" w:space="0" w:color="auto"/>
                                    <w:left w:val="none" w:sz="0" w:space="0" w:color="auto"/>
                                    <w:bottom w:val="none" w:sz="0" w:space="0" w:color="auto"/>
                                    <w:right w:val="none" w:sz="0" w:space="0" w:color="auto"/>
                                  </w:divBdr>
                                </w:div>
                                <w:div w:id="1261639070">
                                  <w:marLeft w:val="0"/>
                                  <w:marRight w:val="0"/>
                                  <w:marTop w:val="0"/>
                                  <w:marBottom w:val="0"/>
                                  <w:divBdr>
                                    <w:top w:val="none" w:sz="0" w:space="0" w:color="auto"/>
                                    <w:left w:val="none" w:sz="0" w:space="0" w:color="auto"/>
                                    <w:bottom w:val="none" w:sz="0" w:space="0" w:color="auto"/>
                                    <w:right w:val="none" w:sz="0" w:space="0" w:color="auto"/>
                                  </w:divBdr>
                                  <w:divsChild>
                                    <w:div w:id="54210443">
                                      <w:marLeft w:val="0"/>
                                      <w:marRight w:val="0"/>
                                      <w:marTop w:val="0"/>
                                      <w:marBottom w:val="0"/>
                                      <w:divBdr>
                                        <w:top w:val="none" w:sz="0" w:space="0" w:color="auto"/>
                                        <w:left w:val="none" w:sz="0" w:space="0" w:color="auto"/>
                                        <w:bottom w:val="none" w:sz="0" w:space="0" w:color="auto"/>
                                        <w:right w:val="none" w:sz="0" w:space="0" w:color="auto"/>
                                      </w:divBdr>
                                    </w:div>
                                    <w:div w:id="236476171">
                                      <w:marLeft w:val="0"/>
                                      <w:marRight w:val="0"/>
                                      <w:marTop w:val="0"/>
                                      <w:marBottom w:val="0"/>
                                      <w:divBdr>
                                        <w:top w:val="none" w:sz="0" w:space="0" w:color="auto"/>
                                        <w:left w:val="none" w:sz="0" w:space="0" w:color="auto"/>
                                        <w:bottom w:val="none" w:sz="0" w:space="0" w:color="auto"/>
                                        <w:right w:val="none" w:sz="0" w:space="0" w:color="auto"/>
                                      </w:divBdr>
                                    </w:div>
                                    <w:div w:id="1424181756">
                                      <w:marLeft w:val="0"/>
                                      <w:marRight w:val="0"/>
                                      <w:marTop w:val="0"/>
                                      <w:marBottom w:val="0"/>
                                      <w:divBdr>
                                        <w:top w:val="none" w:sz="0" w:space="0" w:color="auto"/>
                                        <w:left w:val="none" w:sz="0" w:space="0" w:color="auto"/>
                                        <w:bottom w:val="none" w:sz="0" w:space="0" w:color="auto"/>
                                        <w:right w:val="none" w:sz="0" w:space="0" w:color="auto"/>
                                      </w:divBdr>
                                    </w:div>
                                    <w:div w:id="1835993331">
                                      <w:marLeft w:val="0"/>
                                      <w:marRight w:val="0"/>
                                      <w:marTop w:val="0"/>
                                      <w:marBottom w:val="0"/>
                                      <w:divBdr>
                                        <w:top w:val="none" w:sz="0" w:space="0" w:color="auto"/>
                                        <w:left w:val="none" w:sz="0" w:space="0" w:color="auto"/>
                                        <w:bottom w:val="none" w:sz="0" w:space="0" w:color="auto"/>
                                        <w:right w:val="none" w:sz="0" w:space="0" w:color="auto"/>
                                      </w:divBdr>
                                    </w:div>
                                    <w:div w:id="1612976100">
                                      <w:marLeft w:val="0"/>
                                      <w:marRight w:val="0"/>
                                      <w:marTop w:val="0"/>
                                      <w:marBottom w:val="0"/>
                                      <w:divBdr>
                                        <w:top w:val="none" w:sz="0" w:space="0" w:color="auto"/>
                                        <w:left w:val="none" w:sz="0" w:space="0" w:color="auto"/>
                                        <w:bottom w:val="none" w:sz="0" w:space="0" w:color="auto"/>
                                        <w:right w:val="none" w:sz="0" w:space="0" w:color="auto"/>
                                      </w:divBdr>
                                    </w:div>
                                    <w:div w:id="583758712">
                                      <w:marLeft w:val="0"/>
                                      <w:marRight w:val="0"/>
                                      <w:marTop w:val="0"/>
                                      <w:marBottom w:val="0"/>
                                      <w:divBdr>
                                        <w:top w:val="none" w:sz="0" w:space="0" w:color="auto"/>
                                        <w:left w:val="none" w:sz="0" w:space="0" w:color="auto"/>
                                        <w:bottom w:val="none" w:sz="0" w:space="0" w:color="auto"/>
                                        <w:right w:val="none" w:sz="0" w:space="0" w:color="auto"/>
                                      </w:divBdr>
                                    </w:div>
                                    <w:div w:id="1764299633">
                                      <w:marLeft w:val="0"/>
                                      <w:marRight w:val="0"/>
                                      <w:marTop w:val="0"/>
                                      <w:marBottom w:val="0"/>
                                      <w:divBdr>
                                        <w:top w:val="none" w:sz="0" w:space="0" w:color="auto"/>
                                        <w:left w:val="none" w:sz="0" w:space="0" w:color="auto"/>
                                        <w:bottom w:val="none" w:sz="0" w:space="0" w:color="auto"/>
                                        <w:right w:val="none" w:sz="0" w:space="0" w:color="auto"/>
                                      </w:divBdr>
                                    </w:div>
                                    <w:div w:id="1760445810">
                                      <w:marLeft w:val="0"/>
                                      <w:marRight w:val="0"/>
                                      <w:marTop w:val="0"/>
                                      <w:marBottom w:val="0"/>
                                      <w:divBdr>
                                        <w:top w:val="none" w:sz="0" w:space="0" w:color="auto"/>
                                        <w:left w:val="none" w:sz="0" w:space="0" w:color="auto"/>
                                        <w:bottom w:val="none" w:sz="0" w:space="0" w:color="auto"/>
                                        <w:right w:val="none" w:sz="0" w:space="0" w:color="auto"/>
                                      </w:divBdr>
                                    </w:div>
                                    <w:div w:id="1422333552">
                                      <w:marLeft w:val="0"/>
                                      <w:marRight w:val="0"/>
                                      <w:marTop w:val="0"/>
                                      <w:marBottom w:val="0"/>
                                      <w:divBdr>
                                        <w:top w:val="none" w:sz="0" w:space="0" w:color="auto"/>
                                        <w:left w:val="none" w:sz="0" w:space="0" w:color="auto"/>
                                        <w:bottom w:val="none" w:sz="0" w:space="0" w:color="auto"/>
                                        <w:right w:val="none" w:sz="0" w:space="0" w:color="auto"/>
                                      </w:divBdr>
                                    </w:div>
                                    <w:div w:id="1638562469">
                                      <w:marLeft w:val="0"/>
                                      <w:marRight w:val="0"/>
                                      <w:marTop w:val="0"/>
                                      <w:marBottom w:val="0"/>
                                      <w:divBdr>
                                        <w:top w:val="none" w:sz="0" w:space="0" w:color="auto"/>
                                        <w:left w:val="none" w:sz="0" w:space="0" w:color="auto"/>
                                        <w:bottom w:val="none" w:sz="0" w:space="0" w:color="auto"/>
                                        <w:right w:val="none" w:sz="0" w:space="0" w:color="auto"/>
                                      </w:divBdr>
                                    </w:div>
                                    <w:div w:id="110107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825812">
                          <w:marLeft w:val="0"/>
                          <w:marRight w:val="0"/>
                          <w:marTop w:val="0"/>
                          <w:marBottom w:val="0"/>
                          <w:divBdr>
                            <w:top w:val="none" w:sz="0" w:space="0" w:color="auto"/>
                            <w:left w:val="none" w:sz="0" w:space="0" w:color="auto"/>
                            <w:bottom w:val="none" w:sz="0" w:space="0" w:color="auto"/>
                            <w:right w:val="none" w:sz="0" w:space="0" w:color="auto"/>
                          </w:divBdr>
                          <w:divsChild>
                            <w:div w:id="978848736">
                              <w:marLeft w:val="0"/>
                              <w:marRight w:val="0"/>
                              <w:marTop w:val="0"/>
                              <w:marBottom w:val="0"/>
                              <w:divBdr>
                                <w:top w:val="none" w:sz="0" w:space="0" w:color="auto"/>
                                <w:left w:val="none" w:sz="0" w:space="0" w:color="auto"/>
                                <w:bottom w:val="none" w:sz="0" w:space="0" w:color="auto"/>
                                <w:right w:val="none" w:sz="0" w:space="0" w:color="auto"/>
                              </w:divBdr>
                              <w:divsChild>
                                <w:div w:id="2062946277">
                                  <w:marLeft w:val="0"/>
                                  <w:marRight w:val="0"/>
                                  <w:marTop w:val="0"/>
                                  <w:marBottom w:val="0"/>
                                  <w:divBdr>
                                    <w:top w:val="none" w:sz="0" w:space="0" w:color="auto"/>
                                    <w:left w:val="none" w:sz="0" w:space="0" w:color="auto"/>
                                    <w:bottom w:val="none" w:sz="0" w:space="0" w:color="auto"/>
                                    <w:right w:val="none" w:sz="0" w:space="0" w:color="auto"/>
                                  </w:divBdr>
                                </w:div>
                                <w:div w:id="1178737052">
                                  <w:marLeft w:val="0"/>
                                  <w:marRight w:val="0"/>
                                  <w:marTop w:val="0"/>
                                  <w:marBottom w:val="0"/>
                                  <w:divBdr>
                                    <w:top w:val="none" w:sz="0" w:space="0" w:color="auto"/>
                                    <w:left w:val="none" w:sz="0" w:space="0" w:color="auto"/>
                                    <w:bottom w:val="none" w:sz="0" w:space="0" w:color="auto"/>
                                    <w:right w:val="none" w:sz="0" w:space="0" w:color="auto"/>
                                  </w:divBdr>
                                  <w:divsChild>
                                    <w:div w:id="150493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9822665">
                          <w:marLeft w:val="0"/>
                          <w:marRight w:val="0"/>
                          <w:marTop w:val="0"/>
                          <w:marBottom w:val="0"/>
                          <w:divBdr>
                            <w:top w:val="none" w:sz="0" w:space="0" w:color="auto"/>
                            <w:left w:val="none" w:sz="0" w:space="0" w:color="auto"/>
                            <w:bottom w:val="none" w:sz="0" w:space="0" w:color="auto"/>
                            <w:right w:val="none" w:sz="0" w:space="0" w:color="auto"/>
                          </w:divBdr>
                          <w:divsChild>
                            <w:div w:id="850222464">
                              <w:marLeft w:val="0"/>
                              <w:marRight w:val="0"/>
                              <w:marTop w:val="0"/>
                              <w:marBottom w:val="0"/>
                              <w:divBdr>
                                <w:top w:val="none" w:sz="0" w:space="0" w:color="auto"/>
                                <w:left w:val="none" w:sz="0" w:space="0" w:color="auto"/>
                                <w:bottom w:val="none" w:sz="0" w:space="0" w:color="auto"/>
                                <w:right w:val="none" w:sz="0" w:space="0" w:color="auto"/>
                              </w:divBdr>
                              <w:divsChild>
                                <w:div w:id="1581063036">
                                  <w:marLeft w:val="0"/>
                                  <w:marRight w:val="0"/>
                                  <w:marTop w:val="0"/>
                                  <w:marBottom w:val="0"/>
                                  <w:divBdr>
                                    <w:top w:val="none" w:sz="0" w:space="0" w:color="auto"/>
                                    <w:left w:val="none" w:sz="0" w:space="0" w:color="auto"/>
                                    <w:bottom w:val="none" w:sz="0" w:space="0" w:color="auto"/>
                                    <w:right w:val="none" w:sz="0" w:space="0" w:color="auto"/>
                                  </w:divBdr>
                                </w:div>
                                <w:div w:id="55396427">
                                  <w:marLeft w:val="0"/>
                                  <w:marRight w:val="0"/>
                                  <w:marTop w:val="0"/>
                                  <w:marBottom w:val="0"/>
                                  <w:divBdr>
                                    <w:top w:val="none" w:sz="0" w:space="0" w:color="auto"/>
                                    <w:left w:val="none" w:sz="0" w:space="0" w:color="auto"/>
                                    <w:bottom w:val="none" w:sz="0" w:space="0" w:color="auto"/>
                                    <w:right w:val="none" w:sz="0" w:space="0" w:color="auto"/>
                                  </w:divBdr>
                                </w:div>
                                <w:div w:id="2081555173">
                                  <w:marLeft w:val="0"/>
                                  <w:marRight w:val="0"/>
                                  <w:marTop w:val="0"/>
                                  <w:marBottom w:val="0"/>
                                  <w:divBdr>
                                    <w:top w:val="none" w:sz="0" w:space="0" w:color="auto"/>
                                    <w:left w:val="none" w:sz="0" w:space="0" w:color="auto"/>
                                    <w:bottom w:val="none" w:sz="0" w:space="0" w:color="auto"/>
                                    <w:right w:val="none" w:sz="0" w:space="0" w:color="auto"/>
                                  </w:divBdr>
                                </w:div>
                                <w:div w:id="76172963">
                                  <w:marLeft w:val="0"/>
                                  <w:marRight w:val="0"/>
                                  <w:marTop w:val="0"/>
                                  <w:marBottom w:val="0"/>
                                  <w:divBdr>
                                    <w:top w:val="none" w:sz="0" w:space="0" w:color="auto"/>
                                    <w:left w:val="none" w:sz="0" w:space="0" w:color="auto"/>
                                    <w:bottom w:val="none" w:sz="0" w:space="0" w:color="auto"/>
                                    <w:right w:val="none" w:sz="0" w:space="0" w:color="auto"/>
                                  </w:divBdr>
                                </w:div>
                                <w:div w:id="1719939731">
                                  <w:marLeft w:val="0"/>
                                  <w:marRight w:val="0"/>
                                  <w:marTop w:val="0"/>
                                  <w:marBottom w:val="0"/>
                                  <w:divBdr>
                                    <w:top w:val="none" w:sz="0" w:space="0" w:color="auto"/>
                                    <w:left w:val="none" w:sz="0" w:space="0" w:color="auto"/>
                                    <w:bottom w:val="none" w:sz="0" w:space="0" w:color="auto"/>
                                    <w:right w:val="none" w:sz="0" w:space="0" w:color="auto"/>
                                  </w:divBdr>
                                </w:div>
                                <w:div w:id="1203010802">
                                  <w:marLeft w:val="0"/>
                                  <w:marRight w:val="0"/>
                                  <w:marTop w:val="0"/>
                                  <w:marBottom w:val="0"/>
                                  <w:divBdr>
                                    <w:top w:val="none" w:sz="0" w:space="0" w:color="auto"/>
                                    <w:left w:val="none" w:sz="0" w:space="0" w:color="auto"/>
                                    <w:bottom w:val="none" w:sz="0" w:space="0" w:color="auto"/>
                                    <w:right w:val="none" w:sz="0" w:space="0" w:color="auto"/>
                                  </w:divBdr>
                                </w:div>
                                <w:div w:id="1936590306">
                                  <w:marLeft w:val="0"/>
                                  <w:marRight w:val="0"/>
                                  <w:marTop w:val="0"/>
                                  <w:marBottom w:val="0"/>
                                  <w:divBdr>
                                    <w:top w:val="none" w:sz="0" w:space="0" w:color="auto"/>
                                    <w:left w:val="none" w:sz="0" w:space="0" w:color="auto"/>
                                    <w:bottom w:val="none" w:sz="0" w:space="0" w:color="auto"/>
                                    <w:right w:val="none" w:sz="0" w:space="0" w:color="auto"/>
                                  </w:divBdr>
                                </w:div>
                                <w:div w:id="897940610">
                                  <w:marLeft w:val="0"/>
                                  <w:marRight w:val="0"/>
                                  <w:marTop w:val="0"/>
                                  <w:marBottom w:val="0"/>
                                  <w:divBdr>
                                    <w:top w:val="none" w:sz="0" w:space="0" w:color="auto"/>
                                    <w:left w:val="none" w:sz="0" w:space="0" w:color="auto"/>
                                    <w:bottom w:val="none" w:sz="0" w:space="0" w:color="auto"/>
                                    <w:right w:val="none" w:sz="0" w:space="0" w:color="auto"/>
                                  </w:divBdr>
                                </w:div>
                                <w:div w:id="938176383">
                                  <w:marLeft w:val="0"/>
                                  <w:marRight w:val="0"/>
                                  <w:marTop w:val="0"/>
                                  <w:marBottom w:val="0"/>
                                  <w:divBdr>
                                    <w:top w:val="none" w:sz="0" w:space="0" w:color="auto"/>
                                    <w:left w:val="none" w:sz="0" w:space="0" w:color="auto"/>
                                    <w:bottom w:val="none" w:sz="0" w:space="0" w:color="auto"/>
                                    <w:right w:val="none" w:sz="0" w:space="0" w:color="auto"/>
                                  </w:divBdr>
                                </w:div>
                                <w:div w:id="38752406">
                                  <w:marLeft w:val="0"/>
                                  <w:marRight w:val="0"/>
                                  <w:marTop w:val="0"/>
                                  <w:marBottom w:val="0"/>
                                  <w:divBdr>
                                    <w:top w:val="none" w:sz="0" w:space="0" w:color="auto"/>
                                    <w:left w:val="none" w:sz="0" w:space="0" w:color="auto"/>
                                    <w:bottom w:val="none" w:sz="0" w:space="0" w:color="auto"/>
                                    <w:right w:val="none" w:sz="0" w:space="0" w:color="auto"/>
                                  </w:divBdr>
                                </w:div>
                                <w:div w:id="994799000">
                                  <w:marLeft w:val="0"/>
                                  <w:marRight w:val="0"/>
                                  <w:marTop w:val="0"/>
                                  <w:marBottom w:val="0"/>
                                  <w:divBdr>
                                    <w:top w:val="none" w:sz="0" w:space="0" w:color="auto"/>
                                    <w:left w:val="none" w:sz="0" w:space="0" w:color="auto"/>
                                    <w:bottom w:val="none" w:sz="0" w:space="0" w:color="auto"/>
                                    <w:right w:val="none" w:sz="0" w:space="0" w:color="auto"/>
                                  </w:divBdr>
                                </w:div>
                                <w:div w:id="411509194">
                                  <w:marLeft w:val="0"/>
                                  <w:marRight w:val="0"/>
                                  <w:marTop w:val="0"/>
                                  <w:marBottom w:val="0"/>
                                  <w:divBdr>
                                    <w:top w:val="none" w:sz="0" w:space="0" w:color="auto"/>
                                    <w:left w:val="none" w:sz="0" w:space="0" w:color="auto"/>
                                    <w:bottom w:val="none" w:sz="0" w:space="0" w:color="auto"/>
                                    <w:right w:val="none" w:sz="0" w:space="0" w:color="auto"/>
                                  </w:divBdr>
                                </w:div>
                                <w:div w:id="1581720183">
                                  <w:marLeft w:val="0"/>
                                  <w:marRight w:val="0"/>
                                  <w:marTop w:val="0"/>
                                  <w:marBottom w:val="0"/>
                                  <w:divBdr>
                                    <w:top w:val="none" w:sz="0" w:space="0" w:color="auto"/>
                                    <w:left w:val="none" w:sz="0" w:space="0" w:color="auto"/>
                                    <w:bottom w:val="none" w:sz="0" w:space="0" w:color="auto"/>
                                    <w:right w:val="none" w:sz="0" w:space="0" w:color="auto"/>
                                  </w:divBdr>
                                </w:div>
                                <w:div w:id="1343046956">
                                  <w:marLeft w:val="0"/>
                                  <w:marRight w:val="0"/>
                                  <w:marTop w:val="0"/>
                                  <w:marBottom w:val="0"/>
                                  <w:divBdr>
                                    <w:top w:val="none" w:sz="0" w:space="0" w:color="auto"/>
                                    <w:left w:val="none" w:sz="0" w:space="0" w:color="auto"/>
                                    <w:bottom w:val="none" w:sz="0" w:space="0" w:color="auto"/>
                                    <w:right w:val="none" w:sz="0" w:space="0" w:color="auto"/>
                                  </w:divBdr>
                                </w:div>
                                <w:div w:id="1411779164">
                                  <w:marLeft w:val="0"/>
                                  <w:marRight w:val="0"/>
                                  <w:marTop w:val="0"/>
                                  <w:marBottom w:val="0"/>
                                  <w:divBdr>
                                    <w:top w:val="none" w:sz="0" w:space="0" w:color="auto"/>
                                    <w:left w:val="none" w:sz="0" w:space="0" w:color="auto"/>
                                    <w:bottom w:val="none" w:sz="0" w:space="0" w:color="auto"/>
                                    <w:right w:val="none" w:sz="0" w:space="0" w:color="auto"/>
                                  </w:divBdr>
                                </w:div>
                                <w:div w:id="57166997">
                                  <w:marLeft w:val="0"/>
                                  <w:marRight w:val="0"/>
                                  <w:marTop w:val="0"/>
                                  <w:marBottom w:val="0"/>
                                  <w:divBdr>
                                    <w:top w:val="none" w:sz="0" w:space="0" w:color="auto"/>
                                    <w:left w:val="none" w:sz="0" w:space="0" w:color="auto"/>
                                    <w:bottom w:val="none" w:sz="0" w:space="0" w:color="auto"/>
                                    <w:right w:val="none" w:sz="0" w:space="0" w:color="auto"/>
                                  </w:divBdr>
                                </w:div>
                                <w:div w:id="2129354635">
                                  <w:marLeft w:val="0"/>
                                  <w:marRight w:val="0"/>
                                  <w:marTop w:val="0"/>
                                  <w:marBottom w:val="0"/>
                                  <w:divBdr>
                                    <w:top w:val="none" w:sz="0" w:space="0" w:color="auto"/>
                                    <w:left w:val="none" w:sz="0" w:space="0" w:color="auto"/>
                                    <w:bottom w:val="none" w:sz="0" w:space="0" w:color="auto"/>
                                    <w:right w:val="none" w:sz="0" w:space="0" w:color="auto"/>
                                  </w:divBdr>
                                </w:div>
                                <w:div w:id="55713489">
                                  <w:marLeft w:val="0"/>
                                  <w:marRight w:val="0"/>
                                  <w:marTop w:val="0"/>
                                  <w:marBottom w:val="0"/>
                                  <w:divBdr>
                                    <w:top w:val="none" w:sz="0" w:space="0" w:color="auto"/>
                                    <w:left w:val="none" w:sz="0" w:space="0" w:color="auto"/>
                                    <w:bottom w:val="none" w:sz="0" w:space="0" w:color="auto"/>
                                    <w:right w:val="none" w:sz="0" w:space="0" w:color="auto"/>
                                  </w:divBdr>
                                </w:div>
                                <w:div w:id="983697380">
                                  <w:marLeft w:val="0"/>
                                  <w:marRight w:val="0"/>
                                  <w:marTop w:val="0"/>
                                  <w:marBottom w:val="0"/>
                                  <w:divBdr>
                                    <w:top w:val="none" w:sz="0" w:space="0" w:color="auto"/>
                                    <w:left w:val="none" w:sz="0" w:space="0" w:color="auto"/>
                                    <w:bottom w:val="none" w:sz="0" w:space="0" w:color="auto"/>
                                    <w:right w:val="none" w:sz="0" w:space="0" w:color="auto"/>
                                  </w:divBdr>
                                </w:div>
                                <w:div w:id="1975211102">
                                  <w:marLeft w:val="0"/>
                                  <w:marRight w:val="0"/>
                                  <w:marTop w:val="0"/>
                                  <w:marBottom w:val="0"/>
                                  <w:divBdr>
                                    <w:top w:val="none" w:sz="0" w:space="0" w:color="auto"/>
                                    <w:left w:val="none" w:sz="0" w:space="0" w:color="auto"/>
                                    <w:bottom w:val="none" w:sz="0" w:space="0" w:color="auto"/>
                                    <w:right w:val="none" w:sz="0" w:space="0" w:color="auto"/>
                                  </w:divBdr>
                                  <w:divsChild>
                                    <w:div w:id="1167864124">
                                      <w:marLeft w:val="0"/>
                                      <w:marRight w:val="0"/>
                                      <w:marTop w:val="0"/>
                                      <w:marBottom w:val="0"/>
                                      <w:divBdr>
                                        <w:top w:val="none" w:sz="0" w:space="0" w:color="auto"/>
                                        <w:left w:val="none" w:sz="0" w:space="0" w:color="auto"/>
                                        <w:bottom w:val="none" w:sz="0" w:space="0" w:color="auto"/>
                                        <w:right w:val="none" w:sz="0" w:space="0" w:color="auto"/>
                                      </w:divBdr>
                                    </w:div>
                                    <w:div w:id="1606770039">
                                      <w:marLeft w:val="0"/>
                                      <w:marRight w:val="0"/>
                                      <w:marTop w:val="0"/>
                                      <w:marBottom w:val="0"/>
                                      <w:divBdr>
                                        <w:top w:val="none" w:sz="0" w:space="0" w:color="auto"/>
                                        <w:left w:val="none" w:sz="0" w:space="0" w:color="auto"/>
                                        <w:bottom w:val="none" w:sz="0" w:space="0" w:color="auto"/>
                                        <w:right w:val="none" w:sz="0" w:space="0" w:color="auto"/>
                                      </w:divBdr>
                                    </w:div>
                                    <w:div w:id="821969043">
                                      <w:marLeft w:val="0"/>
                                      <w:marRight w:val="0"/>
                                      <w:marTop w:val="0"/>
                                      <w:marBottom w:val="0"/>
                                      <w:divBdr>
                                        <w:top w:val="none" w:sz="0" w:space="0" w:color="auto"/>
                                        <w:left w:val="none" w:sz="0" w:space="0" w:color="auto"/>
                                        <w:bottom w:val="none" w:sz="0" w:space="0" w:color="auto"/>
                                        <w:right w:val="none" w:sz="0" w:space="0" w:color="auto"/>
                                      </w:divBdr>
                                    </w:div>
                                    <w:div w:id="1892384452">
                                      <w:marLeft w:val="0"/>
                                      <w:marRight w:val="0"/>
                                      <w:marTop w:val="0"/>
                                      <w:marBottom w:val="0"/>
                                      <w:divBdr>
                                        <w:top w:val="none" w:sz="0" w:space="0" w:color="auto"/>
                                        <w:left w:val="none" w:sz="0" w:space="0" w:color="auto"/>
                                        <w:bottom w:val="none" w:sz="0" w:space="0" w:color="auto"/>
                                        <w:right w:val="none" w:sz="0" w:space="0" w:color="auto"/>
                                      </w:divBdr>
                                    </w:div>
                                    <w:div w:id="1638563035">
                                      <w:marLeft w:val="0"/>
                                      <w:marRight w:val="0"/>
                                      <w:marTop w:val="0"/>
                                      <w:marBottom w:val="0"/>
                                      <w:divBdr>
                                        <w:top w:val="none" w:sz="0" w:space="0" w:color="auto"/>
                                        <w:left w:val="none" w:sz="0" w:space="0" w:color="auto"/>
                                        <w:bottom w:val="none" w:sz="0" w:space="0" w:color="auto"/>
                                        <w:right w:val="none" w:sz="0" w:space="0" w:color="auto"/>
                                      </w:divBdr>
                                    </w:div>
                                    <w:div w:id="190345819">
                                      <w:marLeft w:val="0"/>
                                      <w:marRight w:val="0"/>
                                      <w:marTop w:val="0"/>
                                      <w:marBottom w:val="0"/>
                                      <w:divBdr>
                                        <w:top w:val="none" w:sz="0" w:space="0" w:color="auto"/>
                                        <w:left w:val="none" w:sz="0" w:space="0" w:color="auto"/>
                                        <w:bottom w:val="none" w:sz="0" w:space="0" w:color="auto"/>
                                        <w:right w:val="none" w:sz="0" w:space="0" w:color="auto"/>
                                      </w:divBdr>
                                    </w:div>
                                    <w:div w:id="865678535">
                                      <w:marLeft w:val="0"/>
                                      <w:marRight w:val="0"/>
                                      <w:marTop w:val="0"/>
                                      <w:marBottom w:val="0"/>
                                      <w:divBdr>
                                        <w:top w:val="none" w:sz="0" w:space="0" w:color="auto"/>
                                        <w:left w:val="none" w:sz="0" w:space="0" w:color="auto"/>
                                        <w:bottom w:val="none" w:sz="0" w:space="0" w:color="auto"/>
                                        <w:right w:val="none" w:sz="0" w:space="0" w:color="auto"/>
                                      </w:divBdr>
                                    </w:div>
                                    <w:div w:id="1310017382">
                                      <w:marLeft w:val="0"/>
                                      <w:marRight w:val="0"/>
                                      <w:marTop w:val="0"/>
                                      <w:marBottom w:val="0"/>
                                      <w:divBdr>
                                        <w:top w:val="none" w:sz="0" w:space="0" w:color="auto"/>
                                        <w:left w:val="none" w:sz="0" w:space="0" w:color="auto"/>
                                        <w:bottom w:val="none" w:sz="0" w:space="0" w:color="auto"/>
                                        <w:right w:val="none" w:sz="0" w:space="0" w:color="auto"/>
                                      </w:divBdr>
                                    </w:div>
                                    <w:div w:id="952445706">
                                      <w:marLeft w:val="0"/>
                                      <w:marRight w:val="0"/>
                                      <w:marTop w:val="0"/>
                                      <w:marBottom w:val="0"/>
                                      <w:divBdr>
                                        <w:top w:val="none" w:sz="0" w:space="0" w:color="auto"/>
                                        <w:left w:val="none" w:sz="0" w:space="0" w:color="auto"/>
                                        <w:bottom w:val="none" w:sz="0" w:space="0" w:color="auto"/>
                                        <w:right w:val="none" w:sz="0" w:space="0" w:color="auto"/>
                                      </w:divBdr>
                                    </w:div>
                                    <w:div w:id="714813453">
                                      <w:marLeft w:val="0"/>
                                      <w:marRight w:val="0"/>
                                      <w:marTop w:val="0"/>
                                      <w:marBottom w:val="0"/>
                                      <w:divBdr>
                                        <w:top w:val="none" w:sz="0" w:space="0" w:color="auto"/>
                                        <w:left w:val="none" w:sz="0" w:space="0" w:color="auto"/>
                                        <w:bottom w:val="none" w:sz="0" w:space="0" w:color="auto"/>
                                        <w:right w:val="none" w:sz="0" w:space="0" w:color="auto"/>
                                      </w:divBdr>
                                    </w:div>
                                    <w:div w:id="2090039129">
                                      <w:marLeft w:val="0"/>
                                      <w:marRight w:val="0"/>
                                      <w:marTop w:val="0"/>
                                      <w:marBottom w:val="0"/>
                                      <w:divBdr>
                                        <w:top w:val="none" w:sz="0" w:space="0" w:color="auto"/>
                                        <w:left w:val="none" w:sz="0" w:space="0" w:color="auto"/>
                                        <w:bottom w:val="none" w:sz="0" w:space="0" w:color="auto"/>
                                        <w:right w:val="none" w:sz="0" w:space="0" w:color="auto"/>
                                      </w:divBdr>
                                    </w:div>
                                    <w:div w:id="801770701">
                                      <w:marLeft w:val="0"/>
                                      <w:marRight w:val="0"/>
                                      <w:marTop w:val="0"/>
                                      <w:marBottom w:val="0"/>
                                      <w:divBdr>
                                        <w:top w:val="none" w:sz="0" w:space="0" w:color="auto"/>
                                        <w:left w:val="none" w:sz="0" w:space="0" w:color="auto"/>
                                        <w:bottom w:val="none" w:sz="0" w:space="0" w:color="auto"/>
                                        <w:right w:val="none" w:sz="0" w:space="0" w:color="auto"/>
                                      </w:divBdr>
                                    </w:div>
                                    <w:div w:id="735475836">
                                      <w:marLeft w:val="0"/>
                                      <w:marRight w:val="0"/>
                                      <w:marTop w:val="0"/>
                                      <w:marBottom w:val="0"/>
                                      <w:divBdr>
                                        <w:top w:val="none" w:sz="0" w:space="0" w:color="auto"/>
                                        <w:left w:val="none" w:sz="0" w:space="0" w:color="auto"/>
                                        <w:bottom w:val="none" w:sz="0" w:space="0" w:color="auto"/>
                                        <w:right w:val="none" w:sz="0" w:space="0" w:color="auto"/>
                                      </w:divBdr>
                                    </w:div>
                                    <w:div w:id="1574240319">
                                      <w:marLeft w:val="0"/>
                                      <w:marRight w:val="0"/>
                                      <w:marTop w:val="0"/>
                                      <w:marBottom w:val="0"/>
                                      <w:divBdr>
                                        <w:top w:val="none" w:sz="0" w:space="0" w:color="auto"/>
                                        <w:left w:val="none" w:sz="0" w:space="0" w:color="auto"/>
                                        <w:bottom w:val="none" w:sz="0" w:space="0" w:color="auto"/>
                                        <w:right w:val="none" w:sz="0" w:space="0" w:color="auto"/>
                                      </w:divBdr>
                                    </w:div>
                                    <w:div w:id="1931771730">
                                      <w:marLeft w:val="0"/>
                                      <w:marRight w:val="0"/>
                                      <w:marTop w:val="0"/>
                                      <w:marBottom w:val="0"/>
                                      <w:divBdr>
                                        <w:top w:val="none" w:sz="0" w:space="0" w:color="auto"/>
                                        <w:left w:val="none" w:sz="0" w:space="0" w:color="auto"/>
                                        <w:bottom w:val="none" w:sz="0" w:space="0" w:color="auto"/>
                                        <w:right w:val="none" w:sz="0" w:space="0" w:color="auto"/>
                                      </w:divBdr>
                                    </w:div>
                                    <w:div w:id="664361940">
                                      <w:marLeft w:val="0"/>
                                      <w:marRight w:val="0"/>
                                      <w:marTop w:val="0"/>
                                      <w:marBottom w:val="0"/>
                                      <w:divBdr>
                                        <w:top w:val="none" w:sz="0" w:space="0" w:color="auto"/>
                                        <w:left w:val="none" w:sz="0" w:space="0" w:color="auto"/>
                                        <w:bottom w:val="none" w:sz="0" w:space="0" w:color="auto"/>
                                        <w:right w:val="none" w:sz="0" w:space="0" w:color="auto"/>
                                      </w:divBdr>
                                    </w:div>
                                    <w:div w:id="2000301473">
                                      <w:marLeft w:val="0"/>
                                      <w:marRight w:val="0"/>
                                      <w:marTop w:val="0"/>
                                      <w:marBottom w:val="0"/>
                                      <w:divBdr>
                                        <w:top w:val="none" w:sz="0" w:space="0" w:color="auto"/>
                                        <w:left w:val="none" w:sz="0" w:space="0" w:color="auto"/>
                                        <w:bottom w:val="none" w:sz="0" w:space="0" w:color="auto"/>
                                        <w:right w:val="none" w:sz="0" w:space="0" w:color="auto"/>
                                      </w:divBdr>
                                    </w:div>
                                    <w:div w:id="441844508">
                                      <w:marLeft w:val="0"/>
                                      <w:marRight w:val="0"/>
                                      <w:marTop w:val="0"/>
                                      <w:marBottom w:val="0"/>
                                      <w:divBdr>
                                        <w:top w:val="none" w:sz="0" w:space="0" w:color="auto"/>
                                        <w:left w:val="none" w:sz="0" w:space="0" w:color="auto"/>
                                        <w:bottom w:val="none" w:sz="0" w:space="0" w:color="auto"/>
                                        <w:right w:val="none" w:sz="0" w:space="0" w:color="auto"/>
                                      </w:divBdr>
                                    </w:div>
                                    <w:div w:id="161015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0263436">
      <w:bodyDiv w:val="1"/>
      <w:marLeft w:val="0"/>
      <w:marRight w:val="0"/>
      <w:marTop w:val="0"/>
      <w:marBottom w:val="0"/>
      <w:divBdr>
        <w:top w:val="none" w:sz="0" w:space="0" w:color="auto"/>
        <w:left w:val="none" w:sz="0" w:space="0" w:color="auto"/>
        <w:bottom w:val="none" w:sz="0" w:space="0" w:color="auto"/>
        <w:right w:val="none" w:sz="0" w:space="0" w:color="auto"/>
      </w:divBdr>
      <w:divsChild>
        <w:div w:id="1128889853">
          <w:marLeft w:val="-360"/>
          <w:marRight w:val="-360"/>
          <w:marTop w:val="0"/>
          <w:marBottom w:val="0"/>
          <w:divBdr>
            <w:top w:val="none" w:sz="0" w:space="0" w:color="auto"/>
            <w:left w:val="none" w:sz="0" w:space="0" w:color="auto"/>
            <w:bottom w:val="none" w:sz="0" w:space="0" w:color="auto"/>
            <w:right w:val="none" w:sz="0" w:space="0" w:color="auto"/>
          </w:divBdr>
          <w:divsChild>
            <w:div w:id="2139105621">
              <w:marLeft w:val="0"/>
              <w:marRight w:val="0"/>
              <w:marTop w:val="0"/>
              <w:marBottom w:val="0"/>
              <w:divBdr>
                <w:top w:val="none" w:sz="0" w:space="0" w:color="auto"/>
                <w:left w:val="none" w:sz="0" w:space="0" w:color="auto"/>
                <w:bottom w:val="none" w:sz="0" w:space="0" w:color="auto"/>
                <w:right w:val="none" w:sz="0" w:space="0" w:color="auto"/>
              </w:divBdr>
              <w:divsChild>
                <w:div w:id="461197698">
                  <w:marLeft w:val="0"/>
                  <w:marRight w:val="0"/>
                  <w:marTop w:val="0"/>
                  <w:marBottom w:val="600"/>
                  <w:divBdr>
                    <w:top w:val="none" w:sz="0" w:space="0" w:color="auto"/>
                    <w:left w:val="none" w:sz="0" w:space="0" w:color="auto"/>
                    <w:bottom w:val="none" w:sz="0" w:space="0" w:color="auto"/>
                    <w:right w:val="none" w:sz="0" w:space="0" w:color="auto"/>
                  </w:divBdr>
                  <w:divsChild>
                    <w:div w:id="1757480481">
                      <w:marLeft w:val="0"/>
                      <w:marRight w:val="0"/>
                      <w:marTop w:val="0"/>
                      <w:marBottom w:val="135"/>
                      <w:divBdr>
                        <w:top w:val="none" w:sz="0" w:space="0" w:color="auto"/>
                        <w:left w:val="none" w:sz="0" w:space="0" w:color="auto"/>
                        <w:bottom w:val="none" w:sz="0" w:space="0" w:color="auto"/>
                        <w:right w:val="none" w:sz="0" w:space="0" w:color="auto"/>
                      </w:divBdr>
                      <w:divsChild>
                        <w:div w:id="987519695">
                          <w:marLeft w:val="0"/>
                          <w:marRight w:val="0"/>
                          <w:marTop w:val="0"/>
                          <w:marBottom w:val="0"/>
                          <w:divBdr>
                            <w:top w:val="none" w:sz="0" w:space="0" w:color="auto"/>
                            <w:left w:val="none" w:sz="0" w:space="0" w:color="auto"/>
                            <w:bottom w:val="none" w:sz="0" w:space="0" w:color="auto"/>
                            <w:right w:val="none" w:sz="0" w:space="0" w:color="auto"/>
                          </w:divBdr>
                        </w:div>
                      </w:divsChild>
                    </w:div>
                    <w:div w:id="1156067913">
                      <w:marLeft w:val="0"/>
                      <w:marRight w:val="0"/>
                      <w:marTop w:val="0"/>
                      <w:marBottom w:val="240"/>
                      <w:divBdr>
                        <w:top w:val="none" w:sz="0" w:space="0" w:color="auto"/>
                        <w:left w:val="none" w:sz="0" w:space="0" w:color="auto"/>
                        <w:bottom w:val="none" w:sz="0" w:space="0" w:color="auto"/>
                        <w:right w:val="none" w:sz="0" w:space="0" w:color="auto"/>
                      </w:divBdr>
                      <w:divsChild>
                        <w:div w:id="1406682230">
                          <w:marLeft w:val="0"/>
                          <w:marRight w:val="0"/>
                          <w:marTop w:val="0"/>
                          <w:marBottom w:val="0"/>
                          <w:divBdr>
                            <w:top w:val="none" w:sz="0" w:space="0" w:color="auto"/>
                            <w:left w:val="none" w:sz="0" w:space="0" w:color="auto"/>
                            <w:bottom w:val="none" w:sz="0" w:space="0" w:color="auto"/>
                            <w:right w:val="none" w:sz="0" w:space="0" w:color="auto"/>
                          </w:divBdr>
                          <w:divsChild>
                            <w:div w:id="829179451">
                              <w:marLeft w:val="0"/>
                              <w:marRight w:val="30"/>
                              <w:marTop w:val="0"/>
                              <w:marBottom w:val="0"/>
                              <w:divBdr>
                                <w:top w:val="none" w:sz="0" w:space="0" w:color="auto"/>
                                <w:left w:val="none" w:sz="0" w:space="0" w:color="auto"/>
                                <w:bottom w:val="none" w:sz="0" w:space="0" w:color="auto"/>
                                <w:right w:val="none" w:sz="0" w:space="0" w:color="auto"/>
                              </w:divBdr>
                            </w:div>
                            <w:div w:id="1841656649">
                              <w:marLeft w:val="0"/>
                              <w:marRight w:val="30"/>
                              <w:marTop w:val="0"/>
                              <w:marBottom w:val="0"/>
                              <w:divBdr>
                                <w:top w:val="none" w:sz="0" w:space="0" w:color="auto"/>
                                <w:left w:val="none" w:sz="0" w:space="0" w:color="auto"/>
                                <w:bottom w:val="none" w:sz="0" w:space="0" w:color="auto"/>
                                <w:right w:val="none" w:sz="0" w:space="0" w:color="auto"/>
                              </w:divBdr>
                            </w:div>
                          </w:divsChild>
                        </w:div>
                        <w:div w:id="11154857">
                          <w:marLeft w:val="330"/>
                          <w:marRight w:val="0"/>
                          <w:marTop w:val="0"/>
                          <w:marBottom w:val="0"/>
                          <w:divBdr>
                            <w:top w:val="none" w:sz="0" w:space="0" w:color="auto"/>
                            <w:left w:val="none" w:sz="0" w:space="0" w:color="auto"/>
                            <w:bottom w:val="none" w:sz="0" w:space="0" w:color="auto"/>
                            <w:right w:val="none" w:sz="0" w:space="0" w:color="auto"/>
                          </w:divBdr>
                        </w:div>
                        <w:div w:id="561212335">
                          <w:marLeft w:val="330"/>
                          <w:marRight w:val="0"/>
                          <w:marTop w:val="0"/>
                          <w:marBottom w:val="0"/>
                          <w:divBdr>
                            <w:top w:val="none" w:sz="0" w:space="0" w:color="auto"/>
                            <w:left w:val="none" w:sz="0" w:space="0" w:color="auto"/>
                            <w:bottom w:val="none" w:sz="0" w:space="0" w:color="auto"/>
                            <w:right w:val="none" w:sz="0" w:space="0" w:color="auto"/>
                          </w:divBdr>
                        </w:div>
                      </w:divsChild>
                    </w:div>
                    <w:div w:id="350684818">
                      <w:marLeft w:val="0"/>
                      <w:marRight w:val="0"/>
                      <w:marTop w:val="0"/>
                      <w:marBottom w:val="450"/>
                      <w:divBdr>
                        <w:top w:val="none" w:sz="0" w:space="0" w:color="auto"/>
                        <w:left w:val="none" w:sz="0" w:space="0" w:color="auto"/>
                        <w:bottom w:val="none" w:sz="0" w:space="0" w:color="auto"/>
                        <w:right w:val="none" w:sz="0" w:space="0" w:color="auto"/>
                      </w:divBdr>
                      <w:divsChild>
                        <w:div w:id="751316705">
                          <w:marLeft w:val="-45"/>
                          <w:marRight w:val="-45"/>
                          <w:marTop w:val="0"/>
                          <w:marBottom w:val="0"/>
                          <w:divBdr>
                            <w:top w:val="none" w:sz="0" w:space="0" w:color="auto"/>
                            <w:left w:val="none" w:sz="0" w:space="0" w:color="auto"/>
                            <w:bottom w:val="none" w:sz="0" w:space="0" w:color="auto"/>
                            <w:right w:val="none" w:sz="0" w:space="0" w:color="auto"/>
                          </w:divBdr>
                          <w:divsChild>
                            <w:div w:id="194218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9152241">
          <w:marLeft w:val="-360"/>
          <w:marRight w:val="-360"/>
          <w:marTop w:val="0"/>
          <w:marBottom w:val="0"/>
          <w:divBdr>
            <w:top w:val="none" w:sz="0" w:space="0" w:color="auto"/>
            <w:left w:val="none" w:sz="0" w:space="0" w:color="auto"/>
            <w:bottom w:val="none" w:sz="0" w:space="0" w:color="auto"/>
            <w:right w:val="none" w:sz="0" w:space="0" w:color="auto"/>
          </w:divBdr>
          <w:divsChild>
            <w:div w:id="796526891">
              <w:marLeft w:val="0"/>
              <w:marRight w:val="0"/>
              <w:marTop w:val="0"/>
              <w:marBottom w:val="0"/>
              <w:divBdr>
                <w:top w:val="none" w:sz="0" w:space="0" w:color="auto"/>
                <w:left w:val="none" w:sz="0" w:space="0" w:color="auto"/>
                <w:bottom w:val="none" w:sz="0" w:space="0" w:color="auto"/>
                <w:right w:val="none" w:sz="0" w:space="0" w:color="auto"/>
              </w:divBdr>
              <w:divsChild>
                <w:div w:id="480973253">
                  <w:marLeft w:val="0"/>
                  <w:marRight w:val="0"/>
                  <w:marTop w:val="0"/>
                  <w:marBottom w:val="0"/>
                  <w:divBdr>
                    <w:top w:val="none" w:sz="0" w:space="0" w:color="auto"/>
                    <w:left w:val="none" w:sz="0" w:space="0" w:color="auto"/>
                    <w:bottom w:val="none" w:sz="0" w:space="0" w:color="auto"/>
                    <w:right w:val="none" w:sz="0" w:space="0" w:color="auto"/>
                  </w:divBdr>
                  <w:divsChild>
                    <w:div w:id="90014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1275023">
      <w:bodyDiv w:val="1"/>
      <w:marLeft w:val="0"/>
      <w:marRight w:val="0"/>
      <w:marTop w:val="0"/>
      <w:marBottom w:val="0"/>
      <w:divBdr>
        <w:top w:val="none" w:sz="0" w:space="0" w:color="auto"/>
        <w:left w:val="none" w:sz="0" w:space="0" w:color="auto"/>
        <w:bottom w:val="none" w:sz="0" w:space="0" w:color="auto"/>
        <w:right w:val="none" w:sz="0" w:space="0" w:color="auto"/>
      </w:divBdr>
      <w:divsChild>
        <w:div w:id="109738277">
          <w:marLeft w:val="-360"/>
          <w:marRight w:val="-360"/>
          <w:marTop w:val="0"/>
          <w:marBottom w:val="0"/>
          <w:divBdr>
            <w:top w:val="none" w:sz="0" w:space="0" w:color="auto"/>
            <w:left w:val="none" w:sz="0" w:space="0" w:color="auto"/>
            <w:bottom w:val="none" w:sz="0" w:space="0" w:color="auto"/>
            <w:right w:val="none" w:sz="0" w:space="0" w:color="auto"/>
          </w:divBdr>
          <w:divsChild>
            <w:div w:id="2072074213">
              <w:marLeft w:val="0"/>
              <w:marRight w:val="0"/>
              <w:marTop w:val="0"/>
              <w:marBottom w:val="0"/>
              <w:divBdr>
                <w:top w:val="none" w:sz="0" w:space="0" w:color="auto"/>
                <w:left w:val="none" w:sz="0" w:space="0" w:color="auto"/>
                <w:bottom w:val="none" w:sz="0" w:space="0" w:color="auto"/>
                <w:right w:val="none" w:sz="0" w:space="0" w:color="auto"/>
              </w:divBdr>
              <w:divsChild>
                <w:div w:id="697856471">
                  <w:marLeft w:val="0"/>
                  <w:marRight w:val="0"/>
                  <w:marTop w:val="0"/>
                  <w:marBottom w:val="600"/>
                  <w:divBdr>
                    <w:top w:val="none" w:sz="0" w:space="0" w:color="auto"/>
                    <w:left w:val="none" w:sz="0" w:space="0" w:color="auto"/>
                    <w:bottom w:val="none" w:sz="0" w:space="0" w:color="auto"/>
                    <w:right w:val="none" w:sz="0" w:space="0" w:color="auto"/>
                  </w:divBdr>
                  <w:divsChild>
                    <w:div w:id="1230386542">
                      <w:marLeft w:val="0"/>
                      <w:marRight w:val="0"/>
                      <w:marTop w:val="0"/>
                      <w:marBottom w:val="240"/>
                      <w:divBdr>
                        <w:top w:val="none" w:sz="0" w:space="0" w:color="auto"/>
                        <w:left w:val="none" w:sz="0" w:space="0" w:color="auto"/>
                        <w:bottom w:val="none" w:sz="0" w:space="0" w:color="auto"/>
                        <w:right w:val="none" w:sz="0" w:space="0" w:color="auto"/>
                      </w:divBdr>
                      <w:divsChild>
                        <w:div w:id="1929926003">
                          <w:marLeft w:val="0"/>
                          <w:marRight w:val="0"/>
                          <w:marTop w:val="0"/>
                          <w:marBottom w:val="0"/>
                          <w:divBdr>
                            <w:top w:val="none" w:sz="0" w:space="0" w:color="auto"/>
                            <w:left w:val="none" w:sz="0" w:space="0" w:color="auto"/>
                            <w:bottom w:val="none" w:sz="0" w:space="0" w:color="auto"/>
                            <w:right w:val="none" w:sz="0" w:space="0" w:color="auto"/>
                          </w:divBdr>
                          <w:divsChild>
                            <w:div w:id="6173155">
                              <w:marLeft w:val="0"/>
                              <w:marRight w:val="30"/>
                              <w:marTop w:val="0"/>
                              <w:marBottom w:val="0"/>
                              <w:divBdr>
                                <w:top w:val="none" w:sz="0" w:space="0" w:color="auto"/>
                                <w:left w:val="none" w:sz="0" w:space="0" w:color="auto"/>
                                <w:bottom w:val="none" w:sz="0" w:space="0" w:color="auto"/>
                                <w:right w:val="none" w:sz="0" w:space="0" w:color="auto"/>
                              </w:divBdr>
                            </w:div>
                            <w:div w:id="1897740889">
                              <w:marLeft w:val="0"/>
                              <w:marRight w:val="30"/>
                              <w:marTop w:val="0"/>
                              <w:marBottom w:val="0"/>
                              <w:divBdr>
                                <w:top w:val="none" w:sz="0" w:space="0" w:color="auto"/>
                                <w:left w:val="none" w:sz="0" w:space="0" w:color="auto"/>
                                <w:bottom w:val="none" w:sz="0" w:space="0" w:color="auto"/>
                                <w:right w:val="none" w:sz="0" w:space="0" w:color="auto"/>
                              </w:divBdr>
                            </w:div>
                          </w:divsChild>
                        </w:div>
                        <w:div w:id="1083143580">
                          <w:marLeft w:val="330"/>
                          <w:marRight w:val="0"/>
                          <w:marTop w:val="0"/>
                          <w:marBottom w:val="0"/>
                          <w:divBdr>
                            <w:top w:val="none" w:sz="0" w:space="0" w:color="auto"/>
                            <w:left w:val="none" w:sz="0" w:space="0" w:color="auto"/>
                            <w:bottom w:val="none" w:sz="0" w:space="0" w:color="auto"/>
                            <w:right w:val="none" w:sz="0" w:space="0" w:color="auto"/>
                          </w:divBdr>
                        </w:div>
                        <w:div w:id="2096511132">
                          <w:marLeft w:val="330"/>
                          <w:marRight w:val="0"/>
                          <w:marTop w:val="0"/>
                          <w:marBottom w:val="0"/>
                          <w:divBdr>
                            <w:top w:val="none" w:sz="0" w:space="0" w:color="auto"/>
                            <w:left w:val="none" w:sz="0" w:space="0" w:color="auto"/>
                            <w:bottom w:val="none" w:sz="0" w:space="0" w:color="auto"/>
                            <w:right w:val="none" w:sz="0" w:space="0" w:color="auto"/>
                          </w:divBdr>
                        </w:div>
                      </w:divsChild>
                    </w:div>
                    <w:div w:id="542522583">
                      <w:marLeft w:val="0"/>
                      <w:marRight w:val="0"/>
                      <w:marTop w:val="0"/>
                      <w:marBottom w:val="450"/>
                      <w:divBdr>
                        <w:top w:val="none" w:sz="0" w:space="0" w:color="auto"/>
                        <w:left w:val="none" w:sz="0" w:space="0" w:color="auto"/>
                        <w:bottom w:val="none" w:sz="0" w:space="0" w:color="auto"/>
                        <w:right w:val="none" w:sz="0" w:space="0" w:color="auto"/>
                      </w:divBdr>
                      <w:divsChild>
                        <w:div w:id="1641419211">
                          <w:marLeft w:val="-45"/>
                          <w:marRight w:val="-45"/>
                          <w:marTop w:val="0"/>
                          <w:marBottom w:val="0"/>
                          <w:divBdr>
                            <w:top w:val="none" w:sz="0" w:space="0" w:color="auto"/>
                            <w:left w:val="none" w:sz="0" w:space="0" w:color="auto"/>
                            <w:bottom w:val="none" w:sz="0" w:space="0" w:color="auto"/>
                            <w:right w:val="none" w:sz="0" w:space="0" w:color="auto"/>
                          </w:divBdr>
                          <w:divsChild>
                            <w:div w:id="61132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5791639">
          <w:marLeft w:val="-360"/>
          <w:marRight w:val="-360"/>
          <w:marTop w:val="0"/>
          <w:marBottom w:val="0"/>
          <w:divBdr>
            <w:top w:val="none" w:sz="0" w:space="0" w:color="auto"/>
            <w:left w:val="none" w:sz="0" w:space="0" w:color="auto"/>
            <w:bottom w:val="none" w:sz="0" w:space="0" w:color="auto"/>
            <w:right w:val="none" w:sz="0" w:space="0" w:color="auto"/>
          </w:divBdr>
          <w:divsChild>
            <w:div w:id="486634843">
              <w:marLeft w:val="0"/>
              <w:marRight w:val="0"/>
              <w:marTop w:val="0"/>
              <w:marBottom w:val="0"/>
              <w:divBdr>
                <w:top w:val="none" w:sz="0" w:space="0" w:color="auto"/>
                <w:left w:val="none" w:sz="0" w:space="0" w:color="auto"/>
                <w:bottom w:val="none" w:sz="0" w:space="0" w:color="auto"/>
                <w:right w:val="none" w:sz="0" w:space="0" w:color="auto"/>
              </w:divBdr>
              <w:divsChild>
                <w:div w:id="1157766270">
                  <w:marLeft w:val="0"/>
                  <w:marRight w:val="0"/>
                  <w:marTop w:val="0"/>
                  <w:marBottom w:val="0"/>
                  <w:divBdr>
                    <w:top w:val="none" w:sz="0" w:space="0" w:color="auto"/>
                    <w:left w:val="none" w:sz="0" w:space="0" w:color="auto"/>
                    <w:bottom w:val="none" w:sz="0" w:space="0" w:color="auto"/>
                    <w:right w:val="none" w:sz="0" w:space="0" w:color="auto"/>
                  </w:divBdr>
                  <w:divsChild>
                    <w:div w:id="1750233198">
                      <w:marLeft w:val="0"/>
                      <w:marRight w:val="0"/>
                      <w:marTop w:val="0"/>
                      <w:marBottom w:val="0"/>
                      <w:divBdr>
                        <w:top w:val="none" w:sz="0" w:space="0" w:color="auto"/>
                        <w:left w:val="none" w:sz="0" w:space="0" w:color="auto"/>
                        <w:bottom w:val="none" w:sz="0" w:space="0" w:color="auto"/>
                        <w:right w:val="none" w:sz="0" w:space="0" w:color="auto"/>
                      </w:divBdr>
                      <w:divsChild>
                        <w:div w:id="1439060403">
                          <w:marLeft w:val="0"/>
                          <w:marRight w:val="0"/>
                          <w:marTop w:val="0"/>
                          <w:marBottom w:val="0"/>
                          <w:divBdr>
                            <w:top w:val="none" w:sz="0" w:space="0" w:color="auto"/>
                            <w:left w:val="none" w:sz="0" w:space="0" w:color="auto"/>
                            <w:bottom w:val="none" w:sz="0" w:space="0" w:color="auto"/>
                            <w:right w:val="none" w:sz="0" w:space="0" w:color="auto"/>
                          </w:divBdr>
                          <w:divsChild>
                            <w:div w:id="242569844">
                              <w:marLeft w:val="0"/>
                              <w:marRight w:val="0"/>
                              <w:marTop w:val="0"/>
                              <w:marBottom w:val="0"/>
                              <w:divBdr>
                                <w:top w:val="none" w:sz="0" w:space="0" w:color="auto"/>
                                <w:left w:val="none" w:sz="0" w:space="0" w:color="auto"/>
                                <w:bottom w:val="none" w:sz="0" w:space="0" w:color="auto"/>
                                <w:right w:val="none" w:sz="0" w:space="0" w:color="auto"/>
                              </w:divBdr>
                              <w:divsChild>
                                <w:div w:id="592394623">
                                  <w:marLeft w:val="0"/>
                                  <w:marRight w:val="0"/>
                                  <w:marTop w:val="0"/>
                                  <w:marBottom w:val="0"/>
                                  <w:divBdr>
                                    <w:top w:val="none" w:sz="0" w:space="0" w:color="auto"/>
                                    <w:left w:val="none" w:sz="0" w:space="0" w:color="auto"/>
                                    <w:bottom w:val="none" w:sz="0" w:space="0" w:color="auto"/>
                                    <w:right w:val="none" w:sz="0" w:space="0" w:color="auto"/>
                                  </w:divBdr>
                                </w:div>
                                <w:div w:id="1410729499">
                                  <w:marLeft w:val="0"/>
                                  <w:marRight w:val="0"/>
                                  <w:marTop w:val="0"/>
                                  <w:marBottom w:val="0"/>
                                  <w:divBdr>
                                    <w:top w:val="none" w:sz="0" w:space="0" w:color="auto"/>
                                    <w:left w:val="none" w:sz="0" w:space="0" w:color="auto"/>
                                    <w:bottom w:val="none" w:sz="0" w:space="0" w:color="auto"/>
                                    <w:right w:val="none" w:sz="0" w:space="0" w:color="auto"/>
                                  </w:divBdr>
                                </w:div>
                                <w:div w:id="1144003095">
                                  <w:marLeft w:val="0"/>
                                  <w:marRight w:val="0"/>
                                  <w:marTop w:val="0"/>
                                  <w:marBottom w:val="0"/>
                                  <w:divBdr>
                                    <w:top w:val="none" w:sz="0" w:space="0" w:color="auto"/>
                                    <w:left w:val="none" w:sz="0" w:space="0" w:color="auto"/>
                                    <w:bottom w:val="none" w:sz="0" w:space="0" w:color="auto"/>
                                    <w:right w:val="none" w:sz="0" w:space="0" w:color="auto"/>
                                  </w:divBdr>
                                </w:div>
                                <w:div w:id="1901944243">
                                  <w:marLeft w:val="0"/>
                                  <w:marRight w:val="0"/>
                                  <w:marTop w:val="0"/>
                                  <w:marBottom w:val="0"/>
                                  <w:divBdr>
                                    <w:top w:val="none" w:sz="0" w:space="0" w:color="auto"/>
                                    <w:left w:val="none" w:sz="0" w:space="0" w:color="auto"/>
                                    <w:bottom w:val="none" w:sz="0" w:space="0" w:color="auto"/>
                                    <w:right w:val="none" w:sz="0" w:space="0" w:color="auto"/>
                                  </w:divBdr>
                                </w:div>
                                <w:div w:id="793911188">
                                  <w:marLeft w:val="0"/>
                                  <w:marRight w:val="0"/>
                                  <w:marTop w:val="0"/>
                                  <w:marBottom w:val="0"/>
                                  <w:divBdr>
                                    <w:top w:val="none" w:sz="0" w:space="0" w:color="auto"/>
                                    <w:left w:val="none" w:sz="0" w:space="0" w:color="auto"/>
                                    <w:bottom w:val="none" w:sz="0" w:space="0" w:color="auto"/>
                                    <w:right w:val="none" w:sz="0" w:space="0" w:color="auto"/>
                                  </w:divBdr>
                                </w:div>
                                <w:div w:id="2121561247">
                                  <w:marLeft w:val="0"/>
                                  <w:marRight w:val="0"/>
                                  <w:marTop w:val="0"/>
                                  <w:marBottom w:val="0"/>
                                  <w:divBdr>
                                    <w:top w:val="none" w:sz="0" w:space="0" w:color="auto"/>
                                    <w:left w:val="none" w:sz="0" w:space="0" w:color="auto"/>
                                    <w:bottom w:val="none" w:sz="0" w:space="0" w:color="auto"/>
                                    <w:right w:val="none" w:sz="0" w:space="0" w:color="auto"/>
                                  </w:divBdr>
                                </w:div>
                                <w:div w:id="810442376">
                                  <w:marLeft w:val="0"/>
                                  <w:marRight w:val="0"/>
                                  <w:marTop w:val="0"/>
                                  <w:marBottom w:val="0"/>
                                  <w:divBdr>
                                    <w:top w:val="none" w:sz="0" w:space="0" w:color="auto"/>
                                    <w:left w:val="none" w:sz="0" w:space="0" w:color="auto"/>
                                    <w:bottom w:val="none" w:sz="0" w:space="0" w:color="auto"/>
                                    <w:right w:val="none" w:sz="0" w:space="0" w:color="auto"/>
                                  </w:divBdr>
                                </w:div>
                                <w:div w:id="750152557">
                                  <w:marLeft w:val="0"/>
                                  <w:marRight w:val="0"/>
                                  <w:marTop w:val="0"/>
                                  <w:marBottom w:val="0"/>
                                  <w:divBdr>
                                    <w:top w:val="none" w:sz="0" w:space="0" w:color="auto"/>
                                    <w:left w:val="none" w:sz="0" w:space="0" w:color="auto"/>
                                    <w:bottom w:val="none" w:sz="0" w:space="0" w:color="auto"/>
                                    <w:right w:val="none" w:sz="0" w:space="0" w:color="auto"/>
                                  </w:divBdr>
                                </w:div>
                                <w:div w:id="932056854">
                                  <w:marLeft w:val="0"/>
                                  <w:marRight w:val="0"/>
                                  <w:marTop w:val="0"/>
                                  <w:marBottom w:val="0"/>
                                  <w:divBdr>
                                    <w:top w:val="none" w:sz="0" w:space="0" w:color="auto"/>
                                    <w:left w:val="none" w:sz="0" w:space="0" w:color="auto"/>
                                    <w:bottom w:val="none" w:sz="0" w:space="0" w:color="auto"/>
                                    <w:right w:val="none" w:sz="0" w:space="0" w:color="auto"/>
                                  </w:divBdr>
                                  <w:divsChild>
                                    <w:div w:id="1245333987">
                                      <w:marLeft w:val="0"/>
                                      <w:marRight w:val="0"/>
                                      <w:marTop w:val="0"/>
                                      <w:marBottom w:val="0"/>
                                      <w:divBdr>
                                        <w:top w:val="none" w:sz="0" w:space="0" w:color="auto"/>
                                        <w:left w:val="none" w:sz="0" w:space="0" w:color="auto"/>
                                        <w:bottom w:val="none" w:sz="0" w:space="0" w:color="auto"/>
                                        <w:right w:val="none" w:sz="0" w:space="0" w:color="auto"/>
                                      </w:divBdr>
                                    </w:div>
                                    <w:div w:id="882984551">
                                      <w:marLeft w:val="0"/>
                                      <w:marRight w:val="0"/>
                                      <w:marTop w:val="0"/>
                                      <w:marBottom w:val="0"/>
                                      <w:divBdr>
                                        <w:top w:val="none" w:sz="0" w:space="0" w:color="auto"/>
                                        <w:left w:val="none" w:sz="0" w:space="0" w:color="auto"/>
                                        <w:bottom w:val="none" w:sz="0" w:space="0" w:color="auto"/>
                                        <w:right w:val="none" w:sz="0" w:space="0" w:color="auto"/>
                                      </w:divBdr>
                                    </w:div>
                                    <w:div w:id="40133667">
                                      <w:marLeft w:val="0"/>
                                      <w:marRight w:val="0"/>
                                      <w:marTop w:val="0"/>
                                      <w:marBottom w:val="0"/>
                                      <w:divBdr>
                                        <w:top w:val="none" w:sz="0" w:space="0" w:color="auto"/>
                                        <w:left w:val="none" w:sz="0" w:space="0" w:color="auto"/>
                                        <w:bottom w:val="none" w:sz="0" w:space="0" w:color="auto"/>
                                        <w:right w:val="none" w:sz="0" w:space="0" w:color="auto"/>
                                      </w:divBdr>
                                    </w:div>
                                    <w:div w:id="1164054097">
                                      <w:marLeft w:val="0"/>
                                      <w:marRight w:val="0"/>
                                      <w:marTop w:val="0"/>
                                      <w:marBottom w:val="0"/>
                                      <w:divBdr>
                                        <w:top w:val="none" w:sz="0" w:space="0" w:color="auto"/>
                                        <w:left w:val="none" w:sz="0" w:space="0" w:color="auto"/>
                                        <w:bottom w:val="none" w:sz="0" w:space="0" w:color="auto"/>
                                        <w:right w:val="none" w:sz="0" w:space="0" w:color="auto"/>
                                      </w:divBdr>
                                    </w:div>
                                    <w:div w:id="1211695793">
                                      <w:marLeft w:val="0"/>
                                      <w:marRight w:val="0"/>
                                      <w:marTop w:val="0"/>
                                      <w:marBottom w:val="0"/>
                                      <w:divBdr>
                                        <w:top w:val="none" w:sz="0" w:space="0" w:color="auto"/>
                                        <w:left w:val="none" w:sz="0" w:space="0" w:color="auto"/>
                                        <w:bottom w:val="none" w:sz="0" w:space="0" w:color="auto"/>
                                        <w:right w:val="none" w:sz="0" w:space="0" w:color="auto"/>
                                      </w:divBdr>
                                    </w:div>
                                    <w:div w:id="1004017223">
                                      <w:marLeft w:val="0"/>
                                      <w:marRight w:val="0"/>
                                      <w:marTop w:val="0"/>
                                      <w:marBottom w:val="0"/>
                                      <w:divBdr>
                                        <w:top w:val="none" w:sz="0" w:space="0" w:color="auto"/>
                                        <w:left w:val="none" w:sz="0" w:space="0" w:color="auto"/>
                                        <w:bottom w:val="none" w:sz="0" w:space="0" w:color="auto"/>
                                        <w:right w:val="none" w:sz="0" w:space="0" w:color="auto"/>
                                      </w:divBdr>
                                    </w:div>
                                    <w:div w:id="816414150">
                                      <w:marLeft w:val="0"/>
                                      <w:marRight w:val="0"/>
                                      <w:marTop w:val="0"/>
                                      <w:marBottom w:val="0"/>
                                      <w:divBdr>
                                        <w:top w:val="none" w:sz="0" w:space="0" w:color="auto"/>
                                        <w:left w:val="none" w:sz="0" w:space="0" w:color="auto"/>
                                        <w:bottom w:val="none" w:sz="0" w:space="0" w:color="auto"/>
                                        <w:right w:val="none" w:sz="0" w:space="0" w:color="auto"/>
                                      </w:divBdr>
                                    </w:div>
                                    <w:div w:id="93867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2169290">
      <w:bodyDiv w:val="1"/>
      <w:marLeft w:val="0"/>
      <w:marRight w:val="0"/>
      <w:marTop w:val="0"/>
      <w:marBottom w:val="0"/>
      <w:divBdr>
        <w:top w:val="none" w:sz="0" w:space="0" w:color="auto"/>
        <w:left w:val="none" w:sz="0" w:space="0" w:color="auto"/>
        <w:bottom w:val="none" w:sz="0" w:space="0" w:color="auto"/>
        <w:right w:val="none" w:sz="0" w:space="0" w:color="auto"/>
      </w:divBdr>
      <w:divsChild>
        <w:div w:id="1652371145">
          <w:marLeft w:val="-360"/>
          <w:marRight w:val="-360"/>
          <w:marTop w:val="0"/>
          <w:marBottom w:val="0"/>
          <w:divBdr>
            <w:top w:val="none" w:sz="0" w:space="0" w:color="auto"/>
            <w:left w:val="none" w:sz="0" w:space="0" w:color="auto"/>
            <w:bottom w:val="none" w:sz="0" w:space="0" w:color="auto"/>
            <w:right w:val="none" w:sz="0" w:space="0" w:color="auto"/>
          </w:divBdr>
          <w:divsChild>
            <w:div w:id="922226365">
              <w:marLeft w:val="0"/>
              <w:marRight w:val="0"/>
              <w:marTop w:val="0"/>
              <w:marBottom w:val="0"/>
              <w:divBdr>
                <w:top w:val="none" w:sz="0" w:space="0" w:color="auto"/>
                <w:left w:val="none" w:sz="0" w:space="0" w:color="auto"/>
                <w:bottom w:val="none" w:sz="0" w:space="0" w:color="auto"/>
                <w:right w:val="none" w:sz="0" w:space="0" w:color="auto"/>
              </w:divBdr>
              <w:divsChild>
                <w:div w:id="1829635481">
                  <w:marLeft w:val="0"/>
                  <w:marRight w:val="0"/>
                  <w:marTop w:val="0"/>
                  <w:marBottom w:val="0"/>
                  <w:divBdr>
                    <w:top w:val="none" w:sz="0" w:space="0" w:color="auto"/>
                    <w:left w:val="none" w:sz="0" w:space="0" w:color="auto"/>
                    <w:bottom w:val="none" w:sz="0" w:space="0" w:color="auto"/>
                    <w:right w:val="none" w:sz="0" w:space="0" w:color="auto"/>
                  </w:divBdr>
                  <w:divsChild>
                    <w:div w:id="326442108">
                      <w:marLeft w:val="0"/>
                      <w:marRight w:val="0"/>
                      <w:marTop w:val="0"/>
                      <w:marBottom w:val="135"/>
                      <w:divBdr>
                        <w:top w:val="none" w:sz="0" w:space="0" w:color="auto"/>
                        <w:left w:val="none" w:sz="0" w:space="0" w:color="auto"/>
                        <w:bottom w:val="none" w:sz="0" w:space="0" w:color="auto"/>
                        <w:right w:val="none" w:sz="0" w:space="0" w:color="auto"/>
                      </w:divBdr>
                      <w:divsChild>
                        <w:div w:id="1731031969">
                          <w:marLeft w:val="0"/>
                          <w:marRight w:val="0"/>
                          <w:marTop w:val="0"/>
                          <w:marBottom w:val="0"/>
                          <w:divBdr>
                            <w:top w:val="none" w:sz="0" w:space="0" w:color="auto"/>
                            <w:left w:val="none" w:sz="0" w:space="0" w:color="auto"/>
                            <w:bottom w:val="none" w:sz="0" w:space="0" w:color="auto"/>
                            <w:right w:val="none" w:sz="0" w:space="0" w:color="auto"/>
                          </w:divBdr>
                        </w:div>
                      </w:divsChild>
                    </w:div>
                    <w:div w:id="1696224982">
                      <w:marLeft w:val="0"/>
                      <w:marRight w:val="0"/>
                      <w:marTop w:val="0"/>
                      <w:marBottom w:val="240"/>
                      <w:divBdr>
                        <w:top w:val="none" w:sz="0" w:space="0" w:color="auto"/>
                        <w:left w:val="none" w:sz="0" w:space="0" w:color="auto"/>
                        <w:bottom w:val="none" w:sz="0" w:space="0" w:color="auto"/>
                        <w:right w:val="none" w:sz="0" w:space="0" w:color="auto"/>
                      </w:divBdr>
                      <w:divsChild>
                        <w:div w:id="894007703">
                          <w:marLeft w:val="0"/>
                          <w:marRight w:val="0"/>
                          <w:marTop w:val="0"/>
                          <w:marBottom w:val="0"/>
                          <w:divBdr>
                            <w:top w:val="none" w:sz="0" w:space="0" w:color="auto"/>
                            <w:left w:val="none" w:sz="0" w:space="0" w:color="auto"/>
                            <w:bottom w:val="none" w:sz="0" w:space="0" w:color="auto"/>
                            <w:right w:val="none" w:sz="0" w:space="0" w:color="auto"/>
                          </w:divBdr>
                          <w:divsChild>
                            <w:div w:id="1328092972">
                              <w:marLeft w:val="0"/>
                              <w:marRight w:val="30"/>
                              <w:marTop w:val="0"/>
                              <w:marBottom w:val="0"/>
                              <w:divBdr>
                                <w:top w:val="none" w:sz="0" w:space="0" w:color="auto"/>
                                <w:left w:val="none" w:sz="0" w:space="0" w:color="auto"/>
                                <w:bottom w:val="none" w:sz="0" w:space="0" w:color="auto"/>
                                <w:right w:val="none" w:sz="0" w:space="0" w:color="auto"/>
                              </w:divBdr>
                            </w:div>
                            <w:div w:id="312107106">
                              <w:marLeft w:val="0"/>
                              <w:marRight w:val="30"/>
                              <w:marTop w:val="0"/>
                              <w:marBottom w:val="0"/>
                              <w:divBdr>
                                <w:top w:val="none" w:sz="0" w:space="0" w:color="auto"/>
                                <w:left w:val="none" w:sz="0" w:space="0" w:color="auto"/>
                                <w:bottom w:val="none" w:sz="0" w:space="0" w:color="auto"/>
                                <w:right w:val="none" w:sz="0" w:space="0" w:color="auto"/>
                              </w:divBdr>
                            </w:div>
                          </w:divsChild>
                        </w:div>
                        <w:div w:id="1015574164">
                          <w:marLeft w:val="0"/>
                          <w:marRight w:val="330"/>
                          <w:marTop w:val="0"/>
                          <w:marBottom w:val="0"/>
                          <w:divBdr>
                            <w:top w:val="none" w:sz="0" w:space="0" w:color="auto"/>
                            <w:left w:val="none" w:sz="0" w:space="0" w:color="auto"/>
                            <w:bottom w:val="none" w:sz="0" w:space="0" w:color="auto"/>
                            <w:right w:val="none" w:sz="0" w:space="0" w:color="auto"/>
                          </w:divBdr>
                        </w:div>
                        <w:div w:id="102891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5193725">
          <w:marLeft w:val="-360"/>
          <w:marRight w:val="-360"/>
          <w:marTop w:val="0"/>
          <w:marBottom w:val="0"/>
          <w:divBdr>
            <w:top w:val="none" w:sz="0" w:space="0" w:color="auto"/>
            <w:left w:val="none" w:sz="0" w:space="0" w:color="auto"/>
            <w:bottom w:val="none" w:sz="0" w:space="0" w:color="auto"/>
            <w:right w:val="none" w:sz="0" w:space="0" w:color="auto"/>
          </w:divBdr>
          <w:divsChild>
            <w:div w:id="81418613">
              <w:marLeft w:val="0"/>
              <w:marRight w:val="0"/>
              <w:marTop w:val="0"/>
              <w:marBottom w:val="0"/>
              <w:divBdr>
                <w:top w:val="none" w:sz="0" w:space="0" w:color="auto"/>
                <w:left w:val="none" w:sz="0" w:space="0" w:color="auto"/>
                <w:bottom w:val="none" w:sz="0" w:space="0" w:color="auto"/>
                <w:right w:val="none" w:sz="0" w:space="0" w:color="auto"/>
              </w:divBdr>
              <w:divsChild>
                <w:div w:id="1624649608">
                  <w:marLeft w:val="0"/>
                  <w:marRight w:val="0"/>
                  <w:marTop w:val="0"/>
                  <w:marBottom w:val="0"/>
                  <w:divBdr>
                    <w:top w:val="none" w:sz="0" w:space="0" w:color="auto"/>
                    <w:left w:val="none" w:sz="0" w:space="0" w:color="auto"/>
                    <w:bottom w:val="none" w:sz="0" w:space="0" w:color="auto"/>
                    <w:right w:val="none" w:sz="0" w:space="0" w:color="auto"/>
                  </w:divBdr>
                  <w:divsChild>
                    <w:div w:id="736438792">
                      <w:marLeft w:val="0"/>
                      <w:marRight w:val="0"/>
                      <w:marTop w:val="0"/>
                      <w:marBottom w:val="450"/>
                      <w:divBdr>
                        <w:top w:val="none" w:sz="0" w:space="0" w:color="auto"/>
                        <w:left w:val="none" w:sz="0" w:space="0" w:color="auto"/>
                        <w:bottom w:val="none" w:sz="0" w:space="0" w:color="auto"/>
                        <w:right w:val="none" w:sz="0" w:space="0" w:color="auto"/>
                      </w:divBdr>
                      <w:divsChild>
                        <w:div w:id="2067220840">
                          <w:marLeft w:val="-45"/>
                          <w:marRight w:val="-45"/>
                          <w:marTop w:val="0"/>
                          <w:marBottom w:val="0"/>
                          <w:divBdr>
                            <w:top w:val="none" w:sz="0" w:space="0" w:color="auto"/>
                            <w:left w:val="none" w:sz="0" w:space="0" w:color="auto"/>
                            <w:bottom w:val="none" w:sz="0" w:space="0" w:color="auto"/>
                            <w:right w:val="none" w:sz="0" w:space="0" w:color="auto"/>
                          </w:divBdr>
                          <w:divsChild>
                            <w:div w:id="72699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97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9269731">
      <w:bodyDiv w:val="1"/>
      <w:marLeft w:val="0"/>
      <w:marRight w:val="0"/>
      <w:marTop w:val="0"/>
      <w:marBottom w:val="0"/>
      <w:divBdr>
        <w:top w:val="none" w:sz="0" w:space="0" w:color="auto"/>
        <w:left w:val="none" w:sz="0" w:space="0" w:color="auto"/>
        <w:bottom w:val="none" w:sz="0" w:space="0" w:color="auto"/>
        <w:right w:val="none" w:sz="0" w:space="0" w:color="auto"/>
      </w:divBdr>
      <w:divsChild>
        <w:div w:id="1004741089">
          <w:marLeft w:val="-360"/>
          <w:marRight w:val="-360"/>
          <w:marTop w:val="0"/>
          <w:marBottom w:val="0"/>
          <w:divBdr>
            <w:top w:val="none" w:sz="0" w:space="0" w:color="auto"/>
            <w:left w:val="none" w:sz="0" w:space="0" w:color="auto"/>
            <w:bottom w:val="none" w:sz="0" w:space="0" w:color="auto"/>
            <w:right w:val="none" w:sz="0" w:space="0" w:color="auto"/>
          </w:divBdr>
          <w:divsChild>
            <w:div w:id="446585397">
              <w:marLeft w:val="0"/>
              <w:marRight w:val="0"/>
              <w:marTop w:val="0"/>
              <w:marBottom w:val="0"/>
              <w:divBdr>
                <w:top w:val="none" w:sz="0" w:space="0" w:color="auto"/>
                <w:left w:val="none" w:sz="0" w:space="0" w:color="auto"/>
                <w:bottom w:val="none" w:sz="0" w:space="0" w:color="auto"/>
                <w:right w:val="none" w:sz="0" w:space="0" w:color="auto"/>
              </w:divBdr>
              <w:divsChild>
                <w:div w:id="1315793601">
                  <w:marLeft w:val="0"/>
                  <w:marRight w:val="0"/>
                  <w:marTop w:val="0"/>
                  <w:marBottom w:val="600"/>
                  <w:divBdr>
                    <w:top w:val="none" w:sz="0" w:space="0" w:color="auto"/>
                    <w:left w:val="none" w:sz="0" w:space="0" w:color="auto"/>
                    <w:bottom w:val="none" w:sz="0" w:space="0" w:color="auto"/>
                    <w:right w:val="none" w:sz="0" w:space="0" w:color="auto"/>
                  </w:divBdr>
                  <w:divsChild>
                    <w:div w:id="2046980481">
                      <w:marLeft w:val="0"/>
                      <w:marRight w:val="0"/>
                      <w:marTop w:val="0"/>
                      <w:marBottom w:val="135"/>
                      <w:divBdr>
                        <w:top w:val="none" w:sz="0" w:space="0" w:color="auto"/>
                        <w:left w:val="none" w:sz="0" w:space="0" w:color="auto"/>
                        <w:bottom w:val="none" w:sz="0" w:space="0" w:color="auto"/>
                        <w:right w:val="none" w:sz="0" w:space="0" w:color="auto"/>
                      </w:divBdr>
                      <w:divsChild>
                        <w:div w:id="1209610396">
                          <w:marLeft w:val="0"/>
                          <w:marRight w:val="0"/>
                          <w:marTop w:val="0"/>
                          <w:marBottom w:val="0"/>
                          <w:divBdr>
                            <w:top w:val="none" w:sz="0" w:space="0" w:color="auto"/>
                            <w:left w:val="none" w:sz="0" w:space="0" w:color="auto"/>
                            <w:bottom w:val="none" w:sz="0" w:space="0" w:color="auto"/>
                            <w:right w:val="none" w:sz="0" w:space="0" w:color="auto"/>
                          </w:divBdr>
                        </w:div>
                      </w:divsChild>
                    </w:div>
                    <w:div w:id="94442378">
                      <w:marLeft w:val="0"/>
                      <w:marRight w:val="0"/>
                      <w:marTop w:val="0"/>
                      <w:marBottom w:val="240"/>
                      <w:divBdr>
                        <w:top w:val="none" w:sz="0" w:space="0" w:color="auto"/>
                        <w:left w:val="none" w:sz="0" w:space="0" w:color="auto"/>
                        <w:bottom w:val="none" w:sz="0" w:space="0" w:color="auto"/>
                        <w:right w:val="none" w:sz="0" w:space="0" w:color="auto"/>
                      </w:divBdr>
                      <w:divsChild>
                        <w:div w:id="563882165">
                          <w:marLeft w:val="0"/>
                          <w:marRight w:val="0"/>
                          <w:marTop w:val="0"/>
                          <w:marBottom w:val="0"/>
                          <w:divBdr>
                            <w:top w:val="none" w:sz="0" w:space="0" w:color="auto"/>
                            <w:left w:val="none" w:sz="0" w:space="0" w:color="auto"/>
                            <w:bottom w:val="none" w:sz="0" w:space="0" w:color="auto"/>
                            <w:right w:val="none" w:sz="0" w:space="0" w:color="auto"/>
                          </w:divBdr>
                          <w:divsChild>
                            <w:div w:id="311299167">
                              <w:marLeft w:val="0"/>
                              <w:marRight w:val="30"/>
                              <w:marTop w:val="0"/>
                              <w:marBottom w:val="0"/>
                              <w:divBdr>
                                <w:top w:val="none" w:sz="0" w:space="0" w:color="auto"/>
                                <w:left w:val="none" w:sz="0" w:space="0" w:color="auto"/>
                                <w:bottom w:val="none" w:sz="0" w:space="0" w:color="auto"/>
                                <w:right w:val="none" w:sz="0" w:space="0" w:color="auto"/>
                              </w:divBdr>
                            </w:div>
                            <w:div w:id="320475445">
                              <w:marLeft w:val="0"/>
                              <w:marRight w:val="30"/>
                              <w:marTop w:val="0"/>
                              <w:marBottom w:val="0"/>
                              <w:divBdr>
                                <w:top w:val="none" w:sz="0" w:space="0" w:color="auto"/>
                                <w:left w:val="none" w:sz="0" w:space="0" w:color="auto"/>
                                <w:bottom w:val="none" w:sz="0" w:space="0" w:color="auto"/>
                                <w:right w:val="none" w:sz="0" w:space="0" w:color="auto"/>
                              </w:divBdr>
                            </w:div>
                          </w:divsChild>
                        </w:div>
                        <w:div w:id="938440989">
                          <w:marLeft w:val="330"/>
                          <w:marRight w:val="0"/>
                          <w:marTop w:val="0"/>
                          <w:marBottom w:val="0"/>
                          <w:divBdr>
                            <w:top w:val="none" w:sz="0" w:space="0" w:color="auto"/>
                            <w:left w:val="none" w:sz="0" w:space="0" w:color="auto"/>
                            <w:bottom w:val="none" w:sz="0" w:space="0" w:color="auto"/>
                            <w:right w:val="none" w:sz="0" w:space="0" w:color="auto"/>
                          </w:divBdr>
                        </w:div>
                        <w:div w:id="1987738990">
                          <w:marLeft w:val="330"/>
                          <w:marRight w:val="0"/>
                          <w:marTop w:val="0"/>
                          <w:marBottom w:val="0"/>
                          <w:divBdr>
                            <w:top w:val="none" w:sz="0" w:space="0" w:color="auto"/>
                            <w:left w:val="none" w:sz="0" w:space="0" w:color="auto"/>
                            <w:bottom w:val="none" w:sz="0" w:space="0" w:color="auto"/>
                            <w:right w:val="none" w:sz="0" w:space="0" w:color="auto"/>
                          </w:divBdr>
                        </w:div>
                      </w:divsChild>
                    </w:div>
                    <w:div w:id="367528232">
                      <w:marLeft w:val="0"/>
                      <w:marRight w:val="0"/>
                      <w:marTop w:val="0"/>
                      <w:marBottom w:val="450"/>
                      <w:divBdr>
                        <w:top w:val="none" w:sz="0" w:space="0" w:color="auto"/>
                        <w:left w:val="none" w:sz="0" w:space="0" w:color="auto"/>
                        <w:bottom w:val="none" w:sz="0" w:space="0" w:color="auto"/>
                        <w:right w:val="none" w:sz="0" w:space="0" w:color="auto"/>
                      </w:divBdr>
                      <w:divsChild>
                        <w:div w:id="2050182857">
                          <w:marLeft w:val="-45"/>
                          <w:marRight w:val="-45"/>
                          <w:marTop w:val="0"/>
                          <w:marBottom w:val="0"/>
                          <w:divBdr>
                            <w:top w:val="none" w:sz="0" w:space="0" w:color="auto"/>
                            <w:left w:val="none" w:sz="0" w:space="0" w:color="auto"/>
                            <w:bottom w:val="none" w:sz="0" w:space="0" w:color="auto"/>
                            <w:right w:val="none" w:sz="0" w:space="0" w:color="auto"/>
                          </w:divBdr>
                          <w:divsChild>
                            <w:div w:id="82578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1424757">
          <w:marLeft w:val="-360"/>
          <w:marRight w:val="-360"/>
          <w:marTop w:val="0"/>
          <w:marBottom w:val="0"/>
          <w:divBdr>
            <w:top w:val="none" w:sz="0" w:space="0" w:color="auto"/>
            <w:left w:val="none" w:sz="0" w:space="0" w:color="auto"/>
            <w:bottom w:val="none" w:sz="0" w:space="0" w:color="auto"/>
            <w:right w:val="none" w:sz="0" w:space="0" w:color="auto"/>
          </w:divBdr>
          <w:divsChild>
            <w:div w:id="1939749366">
              <w:marLeft w:val="0"/>
              <w:marRight w:val="0"/>
              <w:marTop w:val="0"/>
              <w:marBottom w:val="0"/>
              <w:divBdr>
                <w:top w:val="none" w:sz="0" w:space="0" w:color="auto"/>
                <w:left w:val="none" w:sz="0" w:space="0" w:color="auto"/>
                <w:bottom w:val="none" w:sz="0" w:space="0" w:color="auto"/>
                <w:right w:val="none" w:sz="0" w:space="0" w:color="auto"/>
              </w:divBdr>
              <w:divsChild>
                <w:div w:id="1962418341">
                  <w:marLeft w:val="0"/>
                  <w:marRight w:val="0"/>
                  <w:marTop w:val="0"/>
                  <w:marBottom w:val="0"/>
                  <w:divBdr>
                    <w:top w:val="none" w:sz="0" w:space="0" w:color="auto"/>
                    <w:left w:val="none" w:sz="0" w:space="0" w:color="auto"/>
                    <w:bottom w:val="none" w:sz="0" w:space="0" w:color="auto"/>
                    <w:right w:val="none" w:sz="0" w:space="0" w:color="auto"/>
                  </w:divBdr>
                  <w:divsChild>
                    <w:div w:id="915825117">
                      <w:marLeft w:val="0"/>
                      <w:marRight w:val="0"/>
                      <w:marTop w:val="0"/>
                      <w:marBottom w:val="0"/>
                      <w:divBdr>
                        <w:top w:val="none" w:sz="0" w:space="0" w:color="auto"/>
                        <w:left w:val="none" w:sz="0" w:space="0" w:color="auto"/>
                        <w:bottom w:val="none" w:sz="0" w:space="0" w:color="auto"/>
                        <w:right w:val="none" w:sz="0" w:space="0" w:color="auto"/>
                      </w:divBdr>
                      <w:divsChild>
                        <w:div w:id="961695146">
                          <w:marLeft w:val="0"/>
                          <w:marRight w:val="0"/>
                          <w:marTop w:val="0"/>
                          <w:marBottom w:val="0"/>
                          <w:divBdr>
                            <w:top w:val="none" w:sz="0" w:space="0" w:color="auto"/>
                            <w:left w:val="none" w:sz="0" w:space="0" w:color="auto"/>
                            <w:bottom w:val="none" w:sz="0" w:space="0" w:color="auto"/>
                            <w:right w:val="none" w:sz="0" w:space="0" w:color="auto"/>
                          </w:divBdr>
                          <w:divsChild>
                            <w:div w:id="657803234">
                              <w:marLeft w:val="0"/>
                              <w:marRight w:val="0"/>
                              <w:marTop w:val="0"/>
                              <w:marBottom w:val="0"/>
                              <w:divBdr>
                                <w:top w:val="none" w:sz="0" w:space="0" w:color="auto"/>
                                <w:left w:val="none" w:sz="0" w:space="0" w:color="auto"/>
                                <w:bottom w:val="none" w:sz="0" w:space="0" w:color="auto"/>
                                <w:right w:val="none" w:sz="0" w:space="0" w:color="auto"/>
                              </w:divBdr>
                              <w:divsChild>
                                <w:div w:id="941451789">
                                  <w:marLeft w:val="0"/>
                                  <w:marRight w:val="0"/>
                                  <w:marTop w:val="0"/>
                                  <w:marBottom w:val="0"/>
                                  <w:divBdr>
                                    <w:top w:val="none" w:sz="0" w:space="0" w:color="auto"/>
                                    <w:left w:val="none" w:sz="0" w:space="0" w:color="auto"/>
                                    <w:bottom w:val="none" w:sz="0" w:space="0" w:color="auto"/>
                                    <w:right w:val="none" w:sz="0" w:space="0" w:color="auto"/>
                                  </w:divBdr>
                                </w:div>
                                <w:div w:id="546991877">
                                  <w:marLeft w:val="0"/>
                                  <w:marRight w:val="0"/>
                                  <w:marTop w:val="0"/>
                                  <w:marBottom w:val="0"/>
                                  <w:divBdr>
                                    <w:top w:val="none" w:sz="0" w:space="0" w:color="auto"/>
                                    <w:left w:val="none" w:sz="0" w:space="0" w:color="auto"/>
                                    <w:bottom w:val="none" w:sz="0" w:space="0" w:color="auto"/>
                                    <w:right w:val="none" w:sz="0" w:space="0" w:color="auto"/>
                                  </w:divBdr>
                                  <w:divsChild>
                                    <w:div w:id="58630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161991">
                          <w:marLeft w:val="0"/>
                          <w:marRight w:val="0"/>
                          <w:marTop w:val="0"/>
                          <w:marBottom w:val="0"/>
                          <w:divBdr>
                            <w:top w:val="none" w:sz="0" w:space="0" w:color="auto"/>
                            <w:left w:val="none" w:sz="0" w:space="0" w:color="auto"/>
                            <w:bottom w:val="none" w:sz="0" w:space="0" w:color="auto"/>
                            <w:right w:val="none" w:sz="0" w:space="0" w:color="auto"/>
                          </w:divBdr>
                          <w:divsChild>
                            <w:div w:id="2004240170">
                              <w:marLeft w:val="0"/>
                              <w:marRight w:val="0"/>
                              <w:marTop w:val="0"/>
                              <w:marBottom w:val="0"/>
                              <w:divBdr>
                                <w:top w:val="none" w:sz="0" w:space="0" w:color="auto"/>
                                <w:left w:val="none" w:sz="0" w:space="0" w:color="auto"/>
                                <w:bottom w:val="none" w:sz="0" w:space="0" w:color="auto"/>
                                <w:right w:val="none" w:sz="0" w:space="0" w:color="auto"/>
                              </w:divBdr>
                              <w:divsChild>
                                <w:div w:id="209928096">
                                  <w:marLeft w:val="0"/>
                                  <w:marRight w:val="0"/>
                                  <w:marTop w:val="0"/>
                                  <w:marBottom w:val="0"/>
                                  <w:divBdr>
                                    <w:top w:val="none" w:sz="0" w:space="0" w:color="auto"/>
                                    <w:left w:val="none" w:sz="0" w:space="0" w:color="auto"/>
                                    <w:bottom w:val="none" w:sz="0" w:space="0" w:color="auto"/>
                                    <w:right w:val="none" w:sz="0" w:space="0" w:color="auto"/>
                                  </w:divBdr>
                                </w:div>
                                <w:div w:id="929506602">
                                  <w:marLeft w:val="0"/>
                                  <w:marRight w:val="0"/>
                                  <w:marTop w:val="0"/>
                                  <w:marBottom w:val="0"/>
                                  <w:divBdr>
                                    <w:top w:val="none" w:sz="0" w:space="0" w:color="auto"/>
                                    <w:left w:val="none" w:sz="0" w:space="0" w:color="auto"/>
                                    <w:bottom w:val="none" w:sz="0" w:space="0" w:color="auto"/>
                                    <w:right w:val="none" w:sz="0" w:space="0" w:color="auto"/>
                                  </w:divBdr>
                                  <w:divsChild>
                                    <w:div w:id="210580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73670">
                          <w:marLeft w:val="0"/>
                          <w:marRight w:val="0"/>
                          <w:marTop w:val="0"/>
                          <w:marBottom w:val="0"/>
                          <w:divBdr>
                            <w:top w:val="none" w:sz="0" w:space="0" w:color="auto"/>
                            <w:left w:val="none" w:sz="0" w:space="0" w:color="auto"/>
                            <w:bottom w:val="none" w:sz="0" w:space="0" w:color="auto"/>
                            <w:right w:val="none" w:sz="0" w:space="0" w:color="auto"/>
                          </w:divBdr>
                          <w:divsChild>
                            <w:div w:id="1776484832">
                              <w:marLeft w:val="0"/>
                              <w:marRight w:val="0"/>
                              <w:marTop w:val="0"/>
                              <w:marBottom w:val="0"/>
                              <w:divBdr>
                                <w:top w:val="none" w:sz="0" w:space="0" w:color="auto"/>
                                <w:left w:val="none" w:sz="0" w:space="0" w:color="auto"/>
                                <w:bottom w:val="none" w:sz="0" w:space="0" w:color="auto"/>
                                <w:right w:val="none" w:sz="0" w:space="0" w:color="auto"/>
                              </w:divBdr>
                              <w:divsChild>
                                <w:div w:id="1935283237">
                                  <w:marLeft w:val="0"/>
                                  <w:marRight w:val="0"/>
                                  <w:marTop w:val="0"/>
                                  <w:marBottom w:val="0"/>
                                  <w:divBdr>
                                    <w:top w:val="none" w:sz="0" w:space="0" w:color="auto"/>
                                    <w:left w:val="none" w:sz="0" w:space="0" w:color="auto"/>
                                    <w:bottom w:val="none" w:sz="0" w:space="0" w:color="auto"/>
                                    <w:right w:val="none" w:sz="0" w:space="0" w:color="auto"/>
                                  </w:divBdr>
                                </w:div>
                                <w:div w:id="1534147825">
                                  <w:marLeft w:val="0"/>
                                  <w:marRight w:val="0"/>
                                  <w:marTop w:val="0"/>
                                  <w:marBottom w:val="0"/>
                                  <w:divBdr>
                                    <w:top w:val="none" w:sz="0" w:space="0" w:color="auto"/>
                                    <w:left w:val="none" w:sz="0" w:space="0" w:color="auto"/>
                                    <w:bottom w:val="none" w:sz="0" w:space="0" w:color="auto"/>
                                    <w:right w:val="none" w:sz="0" w:space="0" w:color="auto"/>
                                  </w:divBdr>
                                </w:div>
                                <w:div w:id="2070416316">
                                  <w:marLeft w:val="0"/>
                                  <w:marRight w:val="0"/>
                                  <w:marTop w:val="0"/>
                                  <w:marBottom w:val="0"/>
                                  <w:divBdr>
                                    <w:top w:val="none" w:sz="0" w:space="0" w:color="auto"/>
                                    <w:left w:val="none" w:sz="0" w:space="0" w:color="auto"/>
                                    <w:bottom w:val="none" w:sz="0" w:space="0" w:color="auto"/>
                                    <w:right w:val="none" w:sz="0" w:space="0" w:color="auto"/>
                                  </w:divBdr>
                                </w:div>
                                <w:div w:id="1103382153">
                                  <w:marLeft w:val="0"/>
                                  <w:marRight w:val="0"/>
                                  <w:marTop w:val="0"/>
                                  <w:marBottom w:val="0"/>
                                  <w:divBdr>
                                    <w:top w:val="none" w:sz="0" w:space="0" w:color="auto"/>
                                    <w:left w:val="none" w:sz="0" w:space="0" w:color="auto"/>
                                    <w:bottom w:val="none" w:sz="0" w:space="0" w:color="auto"/>
                                    <w:right w:val="none" w:sz="0" w:space="0" w:color="auto"/>
                                  </w:divBdr>
                                </w:div>
                                <w:div w:id="332492065">
                                  <w:marLeft w:val="0"/>
                                  <w:marRight w:val="0"/>
                                  <w:marTop w:val="0"/>
                                  <w:marBottom w:val="0"/>
                                  <w:divBdr>
                                    <w:top w:val="none" w:sz="0" w:space="0" w:color="auto"/>
                                    <w:left w:val="none" w:sz="0" w:space="0" w:color="auto"/>
                                    <w:bottom w:val="none" w:sz="0" w:space="0" w:color="auto"/>
                                    <w:right w:val="none" w:sz="0" w:space="0" w:color="auto"/>
                                  </w:divBdr>
                                </w:div>
                                <w:div w:id="890994656">
                                  <w:marLeft w:val="0"/>
                                  <w:marRight w:val="0"/>
                                  <w:marTop w:val="0"/>
                                  <w:marBottom w:val="0"/>
                                  <w:divBdr>
                                    <w:top w:val="none" w:sz="0" w:space="0" w:color="auto"/>
                                    <w:left w:val="none" w:sz="0" w:space="0" w:color="auto"/>
                                    <w:bottom w:val="none" w:sz="0" w:space="0" w:color="auto"/>
                                    <w:right w:val="none" w:sz="0" w:space="0" w:color="auto"/>
                                  </w:divBdr>
                                </w:div>
                                <w:div w:id="1891501333">
                                  <w:marLeft w:val="0"/>
                                  <w:marRight w:val="0"/>
                                  <w:marTop w:val="0"/>
                                  <w:marBottom w:val="0"/>
                                  <w:divBdr>
                                    <w:top w:val="none" w:sz="0" w:space="0" w:color="auto"/>
                                    <w:left w:val="none" w:sz="0" w:space="0" w:color="auto"/>
                                    <w:bottom w:val="none" w:sz="0" w:space="0" w:color="auto"/>
                                    <w:right w:val="none" w:sz="0" w:space="0" w:color="auto"/>
                                  </w:divBdr>
                                </w:div>
                                <w:div w:id="1993365192">
                                  <w:marLeft w:val="0"/>
                                  <w:marRight w:val="0"/>
                                  <w:marTop w:val="0"/>
                                  <w:marBottom w:val="0"/>
                                  <w:divBdr>
                                    <w:top w:val="none" w:sz="0" w:space="0" w:color="auto"/>
                                    <w:left w:val="none" w:sz="0" w:space="0" w:color="auto"/>
                                    <w:bottom w:val="none" w:sz="0" w:space="0" w:color="auto"/>
                                    <w:right w:val="none" w:sz="0" w:space="0" w:color="auto"/>
                                  </w:divBdr>
                                </w:div>
                                <w:div w:id="1210915997">
                                  <w:marLeft w:val="0"/>
                                  <w:marRight w:val="0"/>
                                  <w:marTop w:val="0"/>
                                  <w:marBottom w:val="0"/>
                                  <w:divBdr>
                                    <w:top w:val="none" w:sz="0" w:space="0" w:color="auto"/>
                                    <w:left w:val="none" w:sz="0" w:space="0" w:color="auto"/>
                                    <w:bottom w:val="none" w:sz="0" w:space="0" w:color="auto"/>
                                    <w:right w:val="none" w:sz="0" w:space="0" w:color="auto"/>
                                  </w:divBdr>
                                </w:div>
                                <w:div w:id="870533456">
                                  <w:marLeft w:val="0"/>
                                  <w:marRight w:val="0"/>
                                  <w:marTop w:val="0"/>
                                  <w:marBottom w:val="0"/>
                                  <w:divBdr>
                                    <w:top w:val="none" w:sz="0" w:space="0" w:color="auto"/>
                                    <w:left w:val="none" w:sz="0" w:space="0" w:color="auto"/>
                                    <w:bottom w:val="none" w:sz="0" w:space="0" w:color="auto"/>
                                    <w:right w:val="none" w:sz="0" w:space="0" w:color="auto"/>
                                  </w:divBdr>
                                </w:div>
                                <w:div w:id="840975735">
                                  <w:marLeft w:val="0"/>
                                  <w:marRight w:val="0"/>
                                  <w:marTop w:val="0"/>
                                  <w:marBottom w:val="0"/>
                                  <w:divBdr>
                                    <w:top w:val="none" w:sz="0" w:space="0" w:color="auto"/>
                                    <w:left w:val="none" w:sz="0" w:space="0" w:color="auto"/>
                                    <w:bottom w:val="none" w:sz="0" w:space="0" w:color="auto"/>
                                    <w:right w:val="none" w:sz="0" w:space="0" w:color="auto"/>
                                  </w:divBdr>
                                </w:div>
                                <w:div w:id="91635539">
                                  <w:marLeft w:val="0"/>
                                  <w:marRight w:val="0"/>
                                  <w:marTop w:val="0"/>
                                  <w:marBottom w:val="0"/>
                                  <w:divBdr>
                                    <w:top w:val="none" w:sz="0" w:space="0" w:color="auto"/>
                                    <w:left w:val="none" w:sz="0" w:space="0" w:color="auto"/>
                                    <w:bottom w:val="none" w:sz="0" w:space="0" w:color="auto"/>
                                    <w:right w:val="none" w:sz="0" w:space="0" w:color="auto"/>
                                  </w:divBdr>
                                </w:div>
                                <w:div w:id="1790926258">
                                  <w:marLeft w:val="0"/>
                                  <w:marRight w:val="0"/>
                                  <w:marTop w:val="0"/>
                                  <w:marBottom w:val="0"/>
                                  <w:divBdr>
                                    <w:top w:val="none" w:sz="0" w:space="0" w:color="auto"/>
                                    <w:left w:val="none" w:sz="0" w:space="0" w:color="auto"/>
                                    <w:bottom w:val="none" w:sz="0" w:space="0" w:color="auto"/>
                                    <w:right w:val="none" w:sz="0" w:space="0" w:color="auto"/>
                                  </w:divBdr>
                                </w:div>
                                <w:div w:id="359204771">
                                  <w:marLeft w:val="0"/>
                                  <w:marRight w:val="0"/>
                                  <w:marTop w:val="0"/>
                                  <w:marBottom w:val="0"/>
                                  <w:divBdr>
                                    <w:top w:val="none" w:sz="0" w:space="0" w:color="auto"/>
                                    <w:left w:val="none" w:sz="0" w:space="0" w:color="auto"/>
                                    <w:bottom w:val="none" w:sz="0" w:space="0" w:color="auto"/>
                                    <w:right w:val="none" w:sz="0" w:space="0" w:color="auto"/>
                                  </w:divBdr>
                                </w:div>
                                <w:div w:id="15469105">
                                  <w:marLeft w:val="0"/>
                                  <w:marRight w:val="0"/>
                                  <w:marTop w:val="0"/>
                                  <w:marBottom w:val="0"/>
                                  <w:divBdr>
                                    <w:top w:val="none" w:sz="0" w:space="0" w:color="auto"/>
                                    <w:left w:val="none" w:sz="0" w:space="0" w:color="auto"/>
                                    <w:bottom w:val="none" w:sz="0" w:space="0" w:color="auto"/>
                                    <w:right w:val="none" w:sz="0" w:space="0" w:color="auto"/>
                                  </w:divBdr>
                                </w:div>
                                <w:div w:id="1920484290">
                                  <w:marLeft w:val="0"/>
                                  <w:marRight w:val="0"/>
                                  <w:marTop w:val="0"/>
                                  <w:marBottom w:val="0"/>
                                  <w:divBdr>
                                    <w:top w:val="none" w:sz="0" w:space="0" w:color="auto"/>
                                    <w:left w:val="none" w:sz="0" w:space="0" w:color="auto"/>
                                    <w:bottom w:val="none" w:sz="0" w:space="0" w:color="auto"/>
                                    <w:right w:val="none" w:sz="0" w:space="0" w:color="auto"/>
                                  </w:divBdr>
                                </w:div>
                                <w:div w:id="1965385583">
                                  <w:marLeft w:val="0"/>
                                  <w:marRight w:val="0"/>
                                  <w:marTop w:val="0"/>
                                  <w:marBottom w:val="0"/>
                                  <w:divBdr>
                                    <w:top w:val="none" w:sz="0" w:space="0" w:color="auto"/>
                                    <w:left w:val="none" w:sz="0" w:space="0" w:color="auto"/>
                                    <w:bottom w:val="none" w:sz="0" w:space="0" w:color="auto"/>
                                    <w:right w:val="none" w:sz="0" w:space="0" w:color="auto"/>
                                  </w:divBdr>
                                </w:div>
                                <w:div w:id="611131402">
                                  <w:marLeft w:val="0"/>
                                  <w:marRight w:val="0"/>
                                  <w:marTop w:val="0"/>
                                  <w:marBottom w:val="0"/>
                                  <w:divBdr>
                                    <w:top w:val="none" w:sz="0" w:space="0" w:color="auto"/>
                                    <w:left w:val="none" w:sz="0" w:space="0" w:color="auto"/>
                                    <w:bottom w:val="none" w:sz="0" w:space="0" w:color="auto"/>
                                    <w:right w:val="none" w:sz="0" w:space="0" w:color="auto"/>
                                  </w:divBdr>
                                  <w:divsChild>
                                    <w:div w:id="1131440359">
                                      <w:marLeft w:val="0"/>
                                      <w:marRight w:val="0"/>
                                      <w:marTop w:val="0"/>
                                      <w:marBottom w:val="0"/>
                                      <w:divBdr>
                                        <w:top w:val="none" w:sz="0" w:space="0" w:color="auto"/>
                                        <w:left w:val="none" w:sz="0" w:space="0" w:color="auto"/>
                                        <w:bottom w:val="none" w:sz="0" w:space="0" w:color="auto"/>
                                        <w:right w:val="none" w:sz="0" w:space="0" w:color="auto"/>
                                      </w:divBdr>
                                    </w:div>
                                    <w:div w:id="235283505">
                                      <w:marLeft w:val="0"/>
                                      <w:marRight w:val="0"/>
                                      <w:marTop w:val="0"/>
                                      <w:marBottom w:val="0"/>
                                      <w:divBdr>
                                        <w:top w:val="none" w:sz="0" w:space="0" w:color="auto"/>
                                        <w:left w:val="none" w:sz="0" w:space="0" w:color="auto"/>
                                        <w:bottom w:val="none" w:sz="0" w:space="0" w:color="auto"/>
                                        <w:right w:val="none" w:sz="0" w:space="0" w:color="auto"/>
                                      </w:divBdr>
                                    </w:div>
                                    <w:div w:id="117145186">
                                      <w:marLeft w:val="0"/>
                                      <w:marRight w:val="0"/>
                                      <w:marTop w:val="0"/>
                                      <w:marBottom w:val="0"/>
                                      <w:divBdr>
                                        <w:top w:val="none" w:sz="0" w:space="0" w:color="auto"/>
                                        <w:left w:val="none" w:sz="0" w:space="0" w:color="auto"/>
                                        <w:bottom w:val="none" w:sz="0" w:space="0" w:color="auto"/>
                                        <w:right w:val="none" w:sz="0" w:space="0" w:color="auto"/>
                                      </w:divBdr>
                                    </w:div>
                                    <w:div w:id="645209552">
                                      <w:marLeft w:val="0"/>
                                      <w:marRight w:val="0"/>
                                      <w:marTop w:val="0"/>
                                      <w:marBottom w:val="0"/>
                                      <w:divBdr>
                                        <w:top w:val="none" w:sz="0" w:space="0" w:color="auto"/>
                                        <w:left w:val="none" w:sz="0" w:space="0" w:color="auto"/>
                                        <w:bottom w:val="none" w:sz="0" w:space="0" w:color="auto"/>
                                        <w:right w:val="none" w:sz="0" w:space="0" w:color="auto"/>
                                      </w:divBdr>
                                    </w:div>
                                    <w:div w:id="1249467167">
                                      <w:marLeft w:val="0"/>
                                      <w:marRight w:val="0"/>
                                      <w:marTop w:val="0"/>
                                      <w:marBottom w:val="0"/>
                                      <w:divBdr>
                                        <w:top w:val="none" w:sz="0" w:space="0" w:color="auto"/>
                                        <w:left w:val="none" w:sz="0" w:space="0" w:color="auto"/>
                                        <w:bottom w:val="none" w:sz="0" w:space="0" w:color="auto"/>
                                        <w:right w:val="none" w:sz="0" w:space="0" w:color="auto"/>
                                      </w:divBdr>
                                    </w:div>
                                    <w:div w:id="1454903262">
                                      <w:marLeft w:val="0"/>
                                      <w:marRight w:val="0"/>
                                      <w:marTop w:val="0"/>
                                      <w:marBottom w:val="0"/>
                                      <w:divBdr>
                                        <w:top w:val="none" w:sz="0" w:space="0" w:color="auto"/>
                                        <w:left w:val="none" w:sz="0" w:space="0" w:color="auto"/>
                                        <w:bottom w:val="none" w:sz="0" w:space="0" w:color="auto"/>
                                        <w:right w:val="none" w:sz="0" w:space="0" w:color="auto"/>
                                      </w:divBdr>
                                    </w:div>
                                    <w:div w:id="829060971">
                                      <w:marLeft w:val="0"/>
                                      <w:marRight w:val="0"/>
                                      <w:marTop w:val="0"/>
                                      <w:marBottom w:val="0"/>
                                      <w:divBdr>
                                        <w:top w:val="none" w:sz="0" w:space="0" w:color="auto"/>
                                        <w:left w:val="none" w:sz="0" w:space="0" w:color="auto"/>
                                        <w:bottom w:val="none" w:sz="0" w:space="0" w:color="auto"/>
                                        <w:right w:val="none" w:sz="0" w:space="0" w:color="auto"/>
                                      </w:divBdr>
                                    </w:div>
                                    <w:div w:id="1705521623">
                                      <w:marLeft w:val="0"/>
                                      <w:marRight w:val="0"/>
                                      <w:marTop w:val="0"/>
                                      <w:marBottom w:val="0"/>
                                      <w:divBdr>
                                        <w:top w:val="none" w:sz="0" w:space="0" w:color="auto"/>
                                        <w:left w:val="none" w:sz="0" w:space="0" w:color="auto"/>
                                        <w:bottom w:val="none" w:sz="0" w:space="0" w:color="auto"/>
                                        <w:right w:val="none" w:sz="0" w:space="0" w:color="auto"/>
                                      </w:divBdr>
                                    </w:div>
                                    <w:div w:id="262109836">
                                      <w:marLeft w:val="0"/>
                                      <w:marRight w:val="0"/>
                                      <w:marTop w:val="0"/>
                                      <w:marBottom w:val="0"/>
                                      <w:divBdr>
                                        <w:top w:val="none" w:sz="0" w:space="0" w:color="auto"/>
                                        <w:left w:val="none" w:sz="0" w:space="0" w:color="auto"/>
                                        <w:bottom w:val="none" w:sz="0" w:space="0" w:color="auto"/>
                                        <w:right w:val="none" w:sz="0" w:space="0" w:color="auto"/>
                                      </w:divBdr>
                                    </w:div>
                                    <w:div w:id="1912688174">
                                      <w:marLeft w:val="0"/>
                                      <w:marRight w:val="0"/>
                                      <w:marTop w:val="0"/>
                                      <w:marBottom w:val="0"/>
                                      <w:divBdr>
                                        <w:top w:val="none" w:sz="0" w:space="0" w:color="auto"/>
                                        <w:left w:val="none" w:sz="0" w:space="0" w:color="auto"/>
                                        <w:bottom w:val="none" w:sz="0" w:space="0" w:color="auto"/>
                                        <w:right w:val="none" w:sz="0" w:space="0" w:color="auto"/>
                                      </w:divBdr>
                                    </w:div>
                                    <w:div w:id="1729568209">
                                      <w:marLeft w:val="0"/>
                                      <w:marRight w:val="0"/>
                                      <w:marTop w:val="0"/>
                                      <w:marBottom w:val="0"/>
                                      <w:divBdr>
                                        <w:top w:val="none" w:sz="0" w:space="0" w:color="auto"/>
                                        <w:left w:val="none" w:sz="0" w:space="0" w:color="auto"/>
                                        <w:bottom w:val="none" w:sz="0" w:space="0" w:color="auto"/>
                                        <w:right w:val="none" w:sz="0" w:space="0" w:color="auto"/>
                                      </w:divBdr>
                                    </w:div>
                                    <w:div w:id="1602493279">
                                      <w:marLeft w:val="0"/>
                                      <w:marRight w:val="0"/>
                                      <w:marTop w:val="0"/>
                                      <w:marBottom w:val="0"/>
                                      <w:divBdr>
                                        <w:top w:val="none" w:sz="0" w:space="0" w:color="auto"/>
                                        <w:left w:val="none" w:sz="0" w:space="0" w:color="auto"/>
                                        <w:bottom w:val="none" w:sz="0" w:space="0" w:color="auto"/>
                                        <w:right w:val="none" w:sz="0" w:space="0" w:color="auto"/>
                                      </w:divBdr>
                                    </w:div>
                                    <w:div w:id="283344751">
                                      <w:marLeft w:val="0"/>
                                      <w:marRight w:val="0"/>
                                      <w:marTop w:val="0"/>
                                      <w:marBottom w:val="0"/>
                                      <w:divBdr>
                                        <w:top w:val="none" w:sz="0" w:space="0" w:color="auto"/>
                                        <w:left w:val="none" w:sz="0" w:space="0" w:color="auto"/>
                                        <w:bottom w:val="none" w:sz="0" w:space="0" w:color="auto"/>
                                        <w:right w:val="none" w:sz="0" w:space="0" w:color="auto"/>
                                      </w:divBdr>
                                    </w:div>
                                    <w:div w:id="77334959">
                                      <w:marLeft w:val="0"/>
                                      <w:marRight w:val="0"/>
                                      <w:marTop w:val="0"/>
                                      <w:marBottom w:val="0"/>
                                      <w:divBdr>
                                        <w:top w:val="none" w:sz="0" w:space="0" w:color="auto"/>
                                        <w:left w:val="none" w:sz="0" w:space="0" w:color="auto"/>
                                        <w:bottom w:val="none" w:sz="0" w:space="0" w:color="auto"/>
                                        <w:right w:val="none" w:sz="0" w:space="0" w:color="auto"/>
                                      </w:divBdr>
                                    </w:div>
                                    <w:div w:id="19745152">
                                      <w:marLeft w:val="0"/>
                                      <w:marRight w:val="0"/>
                                      <w:marTop w:val="0"/>
                                      <w:marBottom w:val="0"/>
                                      <w:divBdr>
                                        <w:top w:val="none" w:sz="0" w:space="0" w:color="auto"/>
                                        <w:left w:val="none" w:sz="0" w:space="0" w:color="auto"/>
                                        <w:bottom w:val="none" w:sz="0" w:space="0" w:color="auto"/>
                                        <w:right w:val="none" w:sz="0" w:space="0" w:color="auto"/>
                                      </w:divBdr>
                                    </w:div>
                                    <w:div w:id="1403522168">
                                      <w:marLeft w:val="0"/>
                                      <w:marRight w:val="0"/>
                                      <w:marTop w:val="0"/>
                                      <w:marBottom w:val="0"/>
                                      <w:divBdr>
                                        <w:top w:val="none" w:sz="0" w:space="0" w:color="auto"/>
                                        <w:left w:val="none" w:sz="0" w:space="0" w:color="auto"/>
                                        <w:bottom w:val="none" w:sz="0" w:space="0" w:color="auto"/>
                                        <w:right w:val="none" w:sz="0" w:space="0" w:color="auto"/>
                                      </w:divBdr>
                                    </w:div>
                                    <w:div w:id="165610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1448391">
      <w:bodyDiv w:val="1"/>
      <w:marLeft w:val="0"/>
      <w:marRight w:val="0"/>
      <w:marTop w:val="0"/>
      <w:marBottom w:val="0"/>
      <w:divBdr>
        <w:top w:val="none" w:sz="0" w:space="0" w:color="auto"/>
        <w:left w:val="none" w:sz="0" w:space="0" w:color="auto"/>
        <w:bottom w:val="none" w:sz="0" w:space="0" w:color="auto"/>
        <w:right w:val="none" w:sz="0" w:space="0" w:color="auto"/>
      </w:divBdr>
      <w:divsChild>
        <w:div w:id="1627740652">
          <w:marLeft w:val="-360"/>
          <w:marRight w:val="-360"/>
          <w:marTop w:val="0"/>
          <w:marBottom w:val="0"/>
          <w:divBdr>
            <w:top w:val="none" w:sz="0" w:space="0" w:color="auto"/>
            <w:left w:val="none" w:sz="0" w:space="0" w:color="auto"/>
            <w:bottom w:val="none" w:sz="0" w:space="0" w:color="auto"/>
            <w:right w:val="none" w:sz="0" w:space="0" w:color="auto"/>
          </w:divBdr>
          <w:divsChild>
            <w:div w:id="441847218">
              <w:marLeft w:val="0"/>
              <w:marRight w:val="0"/>
              <w:marTop w:val="0"/>
              <w:marBottom w:val="0"/>
              <w:divBdr>
                <w:top w:val="none" w:sz="0" w:space="0" w:color="auto"/>
                <w:left w:val="none" w:sz="0" w:space="0" w:color="auto"/>
                <w:bottom w:val="none" w:sz="0" w:space="0" w:color="auto"/>
                <w:right w:val="none" w:sz="0" w:space="0" w:color="auto"/>
              </w:divBdr>
              <w:divsChild>
                <w:div w:id="1915384577">
                  <w:marLeft w:val="0"/>
                  <w:marRight w:val="0"/>
                  <w:marTop w:val="0"/>
                  <w:marBottom w:val="600"/>
                  <w:divBdr>
                    <w:top w:val="none" w:sz="0" w:space="0" w:color="auto"/>
                    <w:left w:val="none" w:sz="0" w:space="0" w:color="auto"/>
                    <w:bottom w:val="none" w:sz="0" w:space="0" w:color="auto"/>
                    <w:right w:val="none" w:sz="0" w:space="0" w:color="auto"/>
                  </w:divBdr>
                  <w:divsChild>
                    <w:div w:id="1502894407">
                      <w:marLeft w:val="0"/>
                      <w:marRight w:val="0"/>
                      <w:marTop w:val="0"/>
                      <w:marBottom w:val="135"/>
                      <w:divBdr>
                        <w:top w:val="none" w:sz="0" w:space="0" w:color="auto"/>
                        <w:left w:val="none" w:sz="0" w:space="0" w:color="auto"/>
                        <w:bottom w:val="none" w:sz="0" w:space="0" w:color="auto"/>
                        <w:right w:val="none" w:sz="0" w:space="0" w:color="auto"/>
                      </w:divBdr>
                      <w:divsChild>
                        <w:div w:id="485898540">
                          <w:marLeft w:val="0"/>
                          <w:marRight w:val="0"/>
                          <w:marTop w:val="0"/>
                          <w:marBottom w:val="0"/>
                          <w:divBdr>
                            <w:top w:val="none" w:sz="0" w:space="0" w:color="auto"/>
                            <w:left w:val="none" w:sz="0" w:space="0" w:color="auto"/>
                            <w:bottom w:val="none" w:sz="0" w:space="0" w:color="auto"/>
                            <w:right w:val="none" w:sz="0" w:space="0" w:color="auto"/>
                          </w:divBdr>
                        </w:div>
                      </w:divsChild>
                    </w:div>
                    <w:div w:id="1654871321">
                      <w:marLeft w:val="0"/>
                      <w:marRight w:val="0"/>
                      <w:marTop w:val="0"/>
                      <w:marBottom w:val="240"/>
                      <w:divBdr>
                        <w:top w:val="none" w:sz="0" w:space="0" w:color="auto"/>
                        <w:left w:val="none" w:sz="0" w:space="0" w:color="auto"/>
                        <w:bottom w:val="none" w:sz="0" w:space="0" w:color="auto"/>
                        <w:right w:val="none" w:sz="0" w:space="0" w:color="auto"/>
                      </w:divBdr>
                      <w:divsChild>
                        <w:div w:id="250744638">
                          <w:marLeft w:val="0"/>
                          <w:marRight w:val="0"/>
                          <w:marTop w:val="0"/>
                          <w:marBottom w:val="0"/>
                          <w:divBdr>
                            <w:top w:val="none" w:sz="0" w:space="0" w:color="auto"/>
                            <w:left w:val="none" w:sz="0" w:space="0" w:color="auto"/>
                            <w:bottom w:val="none" w:sz="0" w:space="0" w:color="auto"/>
                            <w:right w:val="none" w:sz="0" w:space="0" w:color="auto"/>
                          </w:divBdr>
                          <w:divsChild>
                            <w:div w:id="1085876156">
                              <w:marLeft w:val="0"/>
                              <w:marRight w:val="30"/>
                              <w:marTop w:val="0"/>
                              <w:marBottom w:val="0"/>
                              <w:divBdr>
                                <w:top w:val="none" w:sz="0" w:space="0" w:color="auto"/>
                                <w:left w:val="none" w:sz="0" w:space="0" w:color="auto"/>
                                <w:bottom w:val="none" w:sz="0" w:space="0" w:color="auto"/>
                                <w:right w:val="none" w:sz="0" w:space="0" w:color="auto"/>
                              </w:divBdr>
                            </w:div>
                            <w:div w:id="1504934177">
                              <w:marLeft w:val="0"/>
                              <w:marRight w:val="30"/>
                              <w:marTop w:val="0"/>
                              <w:marBottom w:val="0"/>
                              <w:divBdr>
                                <w:top w:val="none" w:sz="0" w:space="0" w:color="auto"/>
                                <w:left w:val="none" w:sz="0" w:space="0" w:color="auto"/>
                                <w:bottom w:val="none" w:sz="0" w:space="0" w:color="auto"/>
                                <w:right w:val="none" w:sz="0" w:space="0" w:color="auto"/>
                              </w:divBdr>
                            </w:div>
                          </w:divsChild>
                        </w:div>
                        <w:div w:id="1239562193">
                          <w:marLeft w:val="330"/>
                          <w:marRight w:val="0"/>
                          <w:marTop w:val="0"/>
                          <w:marBottom w:val="0"/>
                          <w:divBdr>
                            <w:top w:val="none" w:sz="0" w:space="0" w:color="auto"/>
                            <w:left w:val="none" w:sz="0" w:space="0" w:color="auto"/>
                            <w:bottom w:val="none" w:sz="0" w:space="0" w:color="auto"/>
                            <w:right w:val="none" w:sz="0" w:space="0" w:color="auto"/>
                          </w:divBdr>
                        </w:div>
                        <w:div w:id="1816407846">
                          <w:marLeft w:val="330"/>
                          <w:marRight w:val="0"/>
                          <w:marTop w:val="0"/>
                          <w:marBottom w:val="0"/>
                          <w:divBdr>
                            <w:top w:val="none" w:sz="0" w:space="0" w:color="auto"/>
                            <w:left w:val="none" w:sz="0" w:space="0" w:color="auto"/>
                            <w:bottom w:val="none" w:sz="0" w:space="0" w:color="auto"/>
                            <w:right w:val="none" w:sz="0" w:space="0" w:color="auto"/>
                          </w:divBdr>
                        </w:div>
                      </w:divsChild>
                    </w:div>
                    <w:div w:id="135029229">
                      <w:marLeft w:val="0"/>
                      <w:marRight w:val="0"/>
                      <w:marTop w:val="0"/>
                      <w:marBottom w:val="450"/>
                      <w:divBdr>
                        <w:top w:val="none" w:sz="0" w:space="0" w:color="auto"/>
                        <w:left w:val="none" w:sz="0" w:space="0" w:color="auto"/>
                        <w:bottom w:val="none" w:sz="0" w:space="0" w:color="auto"/>
                        <w:right w:val="none" w:sz="0" w:space="0" w:color="auto"/>
                      </w:divBdr>
                      <w:divsChild>
                        <w:div w:id="1643119683">
                          <w:marLeft w:val="-45"/>
                          <w:marRight w:val="-45"/>
                          <w:marTop w:val="0"/>
                          <w:marBottom w:val="0"/>
                          <w:divBdr>
                            <w:top w:val="none" w:sz="0" w:space="0" w:color="auto"/>
                            <w:left w:val="none" w:sz="0" w:space="0" w:color="auto"/>
                            <w:bottom w:val="none" w:sz="0" w:space="0" w:color="auto"/>
                            <w:right w:val="none" w:sz="0" w:space="0" w:color="auto"/>
                          </w:divBdr>
                          <w:divsChild>
                            <w:div w:id="83907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6884074">
          <w:marLeft w:val="-360"/>
          <w:marRight w:val="-360"/>
          <w:marTop w:val="0"/>
          <w:marBottom w:val="0"/>
          <w:divBdr>
            <w:top w:val="none" w:sz="0" w:space="0" w:color="auto"/>
            <w:left w:val="none" w:sz="0" w:space="0" w:color="auto"/>
            <w:bottom w:val="none" w:sz="0" w:space="0" w:color="auto"/>
            <w:right w:val="none" w:sz="0" w:space="0" w:color="auto"/>
          </w:divBdr>
          <w:divsChild>
            <w:div w:id="1630627294">
              <w:marLeft w:val="0"/>
              <w:marRight w:val="0"/>
              <w:marTop w:val="0"/>
              <w:marBottom w:val="0"/>
              <w:divBdr>
                <w:top w:val="none" w:sz="0" w:space="0" w:color="auto"/>
                <w:left w:val="none" w:sz="0" w:space="0" w:color="auto"/>
                <w:bottom w:val="none" w:sz="0" w:space="0" w:color="auto"/>
                <w:right w:val="none" w:sz="0" w:space="0" w:color="auto"/>
              </w:divBdr>
              <w:divsChild>
                <w:div w:id="173033259">
                  <w:marLeft w:val="0"/>
                  <w:marRight w:val="0"/>
                  <w:marTop w:val="0"/>
                  <w:marBottom w:val="0"/>
                  <w:divBdr>
                    <w:top w:val="none" w:sz="0" w:space="0" w:color="auto"/>
                    <w:left w:val="none" w:sz="0" w:space="0" w:color="auto"/>
                    <w:bottom w:val="none" w:sz="0" w:space="0" w:color="auto"/>
                    <w:right w:val="none" w:sz="0" w:space="0" w:color="auto"/>
                  </w:divBdr>
                  <w:divsChild>
                    <w:div w:id="146068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4668929">
      <w:bodyDiv w:val="1"/>
      <w:marLeft w:val="0"/>
      <w:marRight w:val="0"/>
      <w:marTop w:val="0"/>
      <w:marBottom w:val="0"/>
      <w:divBdr>
        <w:top w:val="none" w:sz="0" w:space="0" w:color="auto"/>
        <w:left w:val="none" w:sz="0" w:space="0" w:color="auto"/>
        <w:bottom w:val="none" w:sz="0" w:space="0" w:color="auto"/>
        <w:right w:val="none" w:sz="0" w:space="0" w:color="auto"/>
      </w:divBdr>
      <w:divsChild>
        <w:div w:id="1325932722">
          <w:marLeft w:val="-360"/>
          <w:marRight w:val="-360"/>
          <w:marTop w:val="0"/>
          <w:marBottom w:val="0"/>
          <w:divBdr>
            <w:top w:val="none" w:sz="0" w:space="0" w:color="auto"/>
            <w:left w:val="none" w:sz="0" w:space="0" w:color="auto"/>
            <w:bottom w:val="none" w:sz="0" w:space="0" w:color="auto"/>
            <w:right w:val="none" w:sz="0" w:space="0" w:color="auto"/>
          </w:divBdr>
          <w:divsChild>
            <w:div w:id="1467309812">
              <w:marLeft w:val="0"/>
              <w:marRight w:val="0"/>
              <w:marTop w:val="0"/>
              <w:marBottom w:val="0"/>
              <w:divBdr>
                <w:top w:val="none" w:sz="0" w:space="0" w:color="auto"/>
                <w:left w:val="none" w:sz="0" w:space="0" w:color="auto"/>
                <w:bottom w:val="none" w:sz="0" w:space="0" w:color="auto"/>
                <w:right w:val="none" w:sz="0" w:space="0" w:color="auto"/>
              </w:divBdr>
              <w:divsChild>
                <w:div w:id="476150294">
                  <w:marLeft w:val="0"/>
                  <w:marRight w:val="0"/>
                  <w:marTop w:val="0"/>
                  <w:marBottom w:val="600"/>
                  <w:divBdr>
                    <w:top w:val="none" w:sz="0" w:space="0" w:color="auto"/>
                    <w:left w:val="none" w:sz="0" w:space="0" w:color="auto"/>
                    <w:bottom w:val="none" w:sz="0" w:space="0" w:color="auto"/>
                    <w:right w:val="none" w:sz="0" w:space="0" w:color="auto"/>
                  </w:divBdr>
                  <w:divsChild>
                    <w:div w:id="781417208">
                      <w:marLeft w:val="0"/>
                      <w:marRight w:val="0"/>
                      <w:marTop w:val="0"/>
                      <w:marBottom w:val="135"/>
                      <w:divBdr>
                        <w:top w:val="none" w:sz="0" w:space="0" w:color="auto"/>
                        <w:left w:val="none" w:sz="0" w:space="0" w:color="auto"/>
                        <w:bottom w:val="none" w:sz="0" w:space="0" w:color="auto"/>
                        <w:right w:val="none" w:sz="0" w:space="0" w:color="auto"/>
                      </w:divBdr>
                      <w:divsChild>
                        <w:div w:id="1312443609">
                          <w:marLeft w:val="0"/>
                          <w:marRight w:val="0"/>
                          <w:marTop w:val="0"/>
                          <w:marBottom w:val="0"/>
                          <w:divBdr>
                            <w:top w:val="none" w:sz="0" w:space="0" w:color="auto"/>
                            <w:left w:val="none" w:sz="0" w:space="0" w:color="auto"/>
                            <w:bottom w:val="none" w:sz="0" w:space="0" w:color="auto"/>
                            <w:right w:val="none" w:sz="0" w:space="0" w:color="auto"/>
                          </w:divBdr>
                        </w:div>
                      </w:divsChild>
                    </w:div>
                    <w:div w:id="1620333430">
                      <w:marLeft w:val="0"/>
                      <w:marRight w:val="0"/>
                      <w:marTop w:val="0"/>
                      <w:marBottom w:val="240"/>
                      <w:divBdr>
                        <w:top w:val="none" w:sz="0" w:space="0" w:color="auto"/>
                        <w:left w:val="none" w:sz="0" w:space="0" w:color="auto"/>
                        <w:bottom w:val="none" w:sz="0" w:space="0" w:color="auto"/>
                        <w:right w:val="none" w:sz="0" w:space="0" w:color="auto"/>
                      </w:divBdr>
                      <w:divsChild>
                        <w:div w:id="1677533890">
                          <w:marLeft w:val="0"/>
                          <w:marRight w:val="0"/>
                          <w:marTop w:val="0"/>
                          <w:marBottom w:val="0"/>
                          <w:divBdr>
                            <w:top w:val="none" w:sz="0" w:space="0" w:color="auto"/>
                            <w:left w:val="none" w:sz="0" w:space="0" w:color="auto"/>
                            <w:bottom w:val="none" w:sz="0" w:space="0" w:color="auto"/>
                            <w:right w:val="none" w:sz="0" w:space="0" w:color="auto"/>
                          </w:divBdr>
                          <w:divsChild>
                            <w:div w:id="1029525973">
                              <w:marLeft w:val="0"/>
                              <w:marRight w:val="30"/>
                              <w:marTop w:val="0"/>
                              <w:marBottom w:val="0"/>
                              <w:divBdr>
                                <w:top w:val="none" w:sz="0" w:space="0" w:color="auto"/>
                                <w:left w:val="none" w:sz="0" w:space="0" w:color="auto"/>
                                <w:bottom w:val="none" w:sz="0" w:space="0" w:color="auto"/>
                                <w:right w:val="none" w:sz="0" w:space="0" w:color="auto"/>
                              </w:divBdr>
                            </w:div>
                            <w:div w:id="1925334660">
                              <w:marLeft w:val="0"/>
                              <w:marRight w:val="30"/>
                              <w:marTop w:val="0"/>
                              <w:marBottom w:val="0"/>
                              <w:divBdr>
                                <w:top w:val="none" w:sz="0" w:space="0" w:color="auto"/>
                                <w:left w:val="none" w:sz="0" w:space="0" w:color="auto"/>
                                <w:bottom w:val="none" w:sz="0" w:space="0" w:color="auto"/>
                                <w:right w:val="none" w:sz="0" w:space="0" w:color="auto"/>
                              </w:divBdr>
                            </w:div>
                          </w:divsChild>
                        </w:div>
                        <w:div w:id="1810441162">
                          <w:marLeft w:val="330"/>
                          <w:marRight w:val="0"/>
                          <w:marTop w:val="0"/>
                          <w:marBottom w:val="0"/>
                          <w:divBdr>
                            <w:top w:val="none" w:sz="0" w:space="0" w:color="auto"/>
                            <w:left w:val="none" w:sz="0" w:space="0" w:color="auto"/>
                            <w:bottom w:val="none" w:sz="0" w:space="0" w:color="auto"/>
                            <w:right w:val="none" w:sz="0" w:space="0" w:color="auto"/>
                          </w:divBdr>
                        </w:div>
                        <w:div w:id="432476167">
                          <w:marLeft w:val="330"/>
                          <w:marRight w:val="0"/>
                          <w:marTop w:val="0"/>
                          <w:marBottom w:val="0"/>
                          <w:divBdr>
                            <w:top w:val="none" w:sz="0" w:space="0" w:color="auto"/>
                            <w:left w:val="none" w:sz="0" w:space="0" w:color="auto"/>
                            <w:bottom w:val="none" w:sz="0" w:space="0" w:color="auto"/>
                            <w:right w:val="none" w:sz="0" w:space="0" w:color="auto"/>
                          </w:divBdr>
                        </w:div>
                      </w:divsChild>
                    </w:div>
                    <w:div w:id="1762801742">
                      <w:marLeft w:val="0"/>
                      <w:marRight w:val="0"/>
                      <w:marTop w:val="0"/>
                      <w:marBottom w:val="450"/>
                      <w:divBdr>
                        <w:top w:val="none" w:sz="0" w:space="0" w:color="auto"/>
                        <w:left w:val="none" w:sz="0" w:space="0" w:color="auto"/>
                        <w:bottom w:val="none" w:sz="0" w:space="0" w:color="auto"/>
                        <w:right w:val="none" w:sz="0" w:space="0" w:color="auto"/>
                      </w:divBdr>
                      <w:divsChild>
                        <w:div w:id="913781693">
                          <w:marLeft w:val="-45"/>
                          <w:marRight w:val="-45"/>
                          <w:marTop w:val="0"/>
                          <w:marBottom w:val="0"/>
                          <w:divBdr>
                            <w:top w:val="none" w:sz="0" w:space="0" w:color="auto"/>
                            <w:left w:val="none" w:sz="0" w:space="0" w:color="auto"/>
                            <w:bottom w:val="none" w:sz="0" w:space="0" w:color="auto"/>
                            <w:right w:val="none" w:sz="0" w:space="0" w:color="auto"/>
                          </w:divBdr>
                          <w:divsChild>
                            <w:div w:id="161062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5075925">
          <w:marLeft w:val="-360"/>
          <w:marRight w:val="-360"/>
          <w:marTop w:val="0"/>
          <w:marBottom w:val="0"/>
          <w:divBdr>
            <w:top w:val="none" w:sz="0" w:space="0" w:color="auto"/>
            <w:left w:val="none" w:sz="0" w:space="0" w:color="auto"/>
            <w:bottom w:val="none" w:sz="0" w:space="0" w:color="auto"/>
            <w:right w:val="none" w:sz="0" w:space="0" w:color="auto"/>
          </w:divBdr>
          <w:divsChild>
            <w:div w:id="1159268652">
              <w:marLeft w:val="0"/>
              <w:marRight w:val="0"/>
              <w:marTop w:val="0"/>
              <w:marBottom w:val="0"/>
              <w:divBdr>
                <w:top w:val="none" w:sz="0" w:space="0" w:color="auto"/>
                <w:left w:val="none" w:sz="0" w:space="0" w:color="auto"/>
                <w:bottom w:val="none" w:sz="0" w:space="0" w:color="auto"/>
                <w:right w:val="none" w:sz="0" w:space="0" w:color="auto"/>
              </w:divBdr>
              <w:divsChild>
                <w:div w:id="1095442072">
                  <w:marLeft w:val="0"/>
                  <w:marRight w:val="0"/>
                  <w:marTop w:val="0"/>
                  <w:marBottom w:val="0"/>
                  <w:divBdr>
                    <w:top w:val="none" w:sz="0" w:space="0" w:color="auto"/>
                    <w:left w:val="none" w:sz="0" w:space="0" w:color="auto"/>
                    <w:bottom w:val="none" w:sz="0" w:space="0" w:color="auto"/>
                    <w:right w:val="none" w:sz="0" w:space="0" w:color="auto"/>
                  </w:divBdr>
                  <w:divsChild>
                    <w:div w:id="382292002">
                      <w:marLeft w:val="0"/>
                      <w:marRight w:val="0"/>
                      <w:marTop w:val="0"/>
                      <w:marBottom w:val="0"/>
                      <w:divBdr>
                        <w:top w:val="none" w:sz="0" w:space="0" w:color="auto"/>
                        <w:left w:val="none" w:sz="0" w:space="0" w:color="auto"/>
                        <w:bottom w:val="none" w:sz="0" w:space="0" w:color="auto"/>
                        <w:right w:val="none" w:sz="0" w:space="0" w:color="auto"/>
                      </w:divBdr>
                      <w:divsChild>
                        <w:div w:id="1841772324">
                          <w:marLeft w:val="0"/>
                          <w:marRight w:val="0"/>
                          <w:marTop w:val="0"/>
                          <w:marBottom w:val="0"/>
                          <w:divBdr>
                            <w:top w:val="none" w:sz="0" w:space="0" w:color="auto"/>
                            <w:left w:val="none" w:sz="0" w:space="0" w:color="auto"/>
                            <w:bottom w:val="none" w:sz="0" w:space="0" w:color="auto"/>
                            <w:right w:val="none" w:sz="0" w:space="0" w:color="auto"/>
                          </w:divBdr>
                          <w:divsChild>
                            <w:div w:id="2035034631">
                              <w:marLeft w:val="0"/>
                              <w:marRight w:val="0"/>
                              <w:marTop w:val="0"/>
                              <w:marBottom w:val="0"/>
                              <w:divBdr>
                                <w:top w:val="none" w:sz="0" w:space="0" w:color="auto"/>
                                <w:left w:val="none" w:sz="0" w:space="0" w:color="auto"/>
                                <w:bottom w:val="none" w:sz="0" w:space="0" w:color="auto"/>
                                <w:right w:val="none" w:sz="0" w:space="0" w:color="auto"/>
                              </w:divBdr>
                              <w:divsChild>
                                <w:div w:id="2136751829">
                                  <w:marLeft w:val="0"/>
                                  <w:marRight w:val="0"/>
                                  <w:marTop w:val="0"/>
                                  <w:marBottom w:val="0"/>
                                  <w:divBdr>
                                    <w:top w:val="none" w:sz="0" w:space="0" w:color="auto"/>
                                    <w:left w:val="none" w:sz="0" w:space="0" w:color="auto"/>
                                    <w:bottom w:val="none" w:sz="0" w:space="0" w:color="auto"/>
                                    <w:right w:val="none" w:sz="0" w:space="0" w:color="auto"/>
                                  </w:divBdr>
                                </w:div>
                                <w:div w:id="257249720">
                                  <w:marLeft w:val="0"/>
                                  <w:marRight w:val="0"/>
                                  <w:marTop w:val="0"/>
                                  <w:marBottom w:val="0"/>
                                  <w:divBdr>
                                    <w:top w:val="none" w:sz="0" w:space="0" w:color="auto"/>
                                    <w:left w:val="none" w:sz="0" w:space="0" w:color="auto"/>
                                    <w:bottom w:val="none" w:sz="0" w:space="0" w:color="auto"/>
                                    <w:right w:val="none" w:sz="0" w:space="0" w:color="auto"/>
                                  </w:divBdr>
                                </w:div>
                                <w:div w:id="382292155">
                                  <w:marLeft w:val="0"/>
                                  <w:marRight w:val="0"/>
                                  <w:marTop w:val="0"/>
                                  <w:marBottom w:val="0"/>
                                  <w:divBdr>
                                    <w:top w:val="none" w:sz="0" w:space="0" w:color="auto"/>
                                    <w:left w:val="none" w:sz="0" w:space="0" w:color="auto"/>
                                    <w:bottom w:val="none" w:sz="0" w:space="0" w:color="auto"/>
                                    <w:right w:val="none" w:sz="0" w:space="0" w:color="auto"/>
                                  </w:divBdr>
                                </w:div>
                                <w:div w:id="822085100">
                                  <w:marLeft w:val="0"/>
                                  <w:marRight w:val="0"/>
                                  <w:marTop w:val="0"/>
                                  <w:marBottom w:val="0"/>
                                  <w:divBdr>
                                    <w:top w:val="none" w:sz="0" w:space="0" w:color="auto"/>
                                    <w:left w:val="none" w:sz="0" w:space="0" w:color="auto"/>
                                    <w:bottom w:val="none" w:sz="0" w:space="0" w:color="auto"/>
                                    <w:right w:val="none" w:sz="0" w:space="0" w:color="auto"/>
                                  </w:divBdr>
                                </w:div>
                                <w:div w:id="1150948424">
                                  <w:marLeft w:val="0"/>
                                  <w:marRight w:val="0"/>
                                  <w:marTop w:val="0"/>
                                  <w:marBottom w:val="0"/>
                                  <w:divBdr>
                                    <w:top w:val="none" w:sz="0" w:space="0" w:color="auto"/>
                                    <w:left w:val="none" w:sz="0" w:space="0" w:color="auto"/>
                                    <w:bottom w:val="none" w:sz="0" w:space="0" w:color="auto"/>
                                    <w:right w:val="none" w:sz="0" w:space="0" w:color="auto"/>
                                  </w:divBdr>
                                </w:div>
                                <w:div w:id="717895401">
                                  <w:marLeft w:val="0"/>
                                  <w:marRight w:val="0"/>
                                  <w:marTop w:val="0"/>
                                  <w:marBottom w:val="0"/>
                                  <w:divBdr>
                                    <w:top w:val="none" w:sz="0" w:space="0" w:color="auto"/>
                                    <w:left w:val="none" w:sz="0" w:space="0" w:color="auto"/>
                                    <w:bottom w:val="none" w:sz="0" w:space="0" w:color="auto"/>
                                    <w:right w:val="none" w:sz="0" w:space="0" w:color="auto"/>
                                  </w:divBdr>
                                </w:div>
                                <w:div w:id="382297147">
                                  <w:marLeft w:val="0"/>
                                  <w:marRight w:val="0"/>
                                  <w:marTop w:val="0"/>
                                  <w:marBottom w:val="0"/>
                                  <w:divBdr>
                                    <w:top w:val="none" w:sz="0" w:space="0" w:color="auto"/>
                                    <w:left w:val="none" w:sz="0" w:space="0" w:color="auto"/>
                                    <w:bottom w:val="none" w:sz="0" w:space="0" w:color="auto"/>
                                    <w:right w:val="none" w:sz="0" w:space="0" w:color="auto"/>
                                  </w:divBdr>
                                </w:div>
                                <w:div w:id="1047724576">
                                  <w:marLeft w:val="0"/>
                                  <w:marRight w:val="0"/>
                                  <w:marTop w:val="0"/>
                                  <w:marBottom w:val="0"/>
                                  <w:divBdr>
                                    <w:top w:val="none" w:sz="0" w:space="0" w:color="auto"/>
                                    <w:left w:val="none" w:sz="0" w:space="0" w:color="auto"/>
                                    <w:bottom w:val="none" w:sz="0" w:space="0" w:color="auto"/>
                                    <w:right w:val="none" w:sz="0" w:space="0" w:color="auto"/>
                                  </w:divBdr>
                                </w:div>
                                <w:div w:id="1051613527">
                                  <w:marLeft w:val="0"/>
                                  <w:marRight w:val="0"/>
                                  <w:marTop w:val="0"/>
                                  <w:marBottom w:val="0"/>
                                  <w:divBdr>
                                    <w:top w:val="none" w:sz="0" w:space="0" w:color="auto"/>
                                    <w:left w:val="none" w:sz="0" w:space="0" w:color="auto"/>
                                    <w:bottom w:val="none" w:sz="0" w:space="0" w:color="auto"/>
                                    <w:right w:val="none" w:sz="0" w:space="0" w:color="auto"/>
                                  </w:divBdr>
                                  <w:divsChild>
                                    <w:div w:id="424150134">
                                      <w:marLeft w:val="0"/>
                                      <w:marRight w:val="0"/>
                                      <w:marTop w:val="0"/>
                                      <w:marBottom w:val="0"/>
                                      <w:divBdr>
                                        <w:top w:val="none" w:sz="0" w:space="0" w:color="auto"/>
                                        <w:left w:val="none" w:sz="0" w:space="0" w:color="auto"/>
                                        <w:bottom w:val="none" w:sz="0" w:space="0" w:color="auto"/>
                                        <w:right w:val="none" w:sz="0" w:space="0" w:color="auto"/>
                                      </w:divBdr>
                                    </w:div>
                                    <w:div w:id="852576859">
                                      <w:marLeft w:val="0"/>
                                      <w:marRight w:val="0"/>
                                      <w:marTop w:val="0"/>
                                      <w:marBottom w:val="0"/>
                                      <w:divBdr>
                                        <w:top w:val="none" w:sz="0" w:space="0" w:color="auto"/>
                                        <w:left w:val="none" w:sz="0" w:space="0" w:color="auto"/>
                                        <w:bottom w:val="none" w:sz="0" w:space="0" w:color="auto"/>
                                        <w:right w:val="none" w:sz="0" w:space="0" w:color="auto"/>
                                      </w:divBdr>
                                    </w:div>
                                    <w:div w:id="670570043">
                                      <w:marLeft w:val="0"/>
                                      <w:marRight w:val="0"/>
                                      <w:marTop w:val="0"/>
                                      <w:marBottom w:val="0"/>
                                      <w:divBdr>
                                        <w:top w:val="none" w:sz="0" w:space="0" w:color="auto"/>
                                        <w:left w:val="none" w:sz="0" w:space="0" w:color="auto"/>
                                        <w:bottom w:val="none" w:sz="0" w:space="0" w:color="auto"/>
                                        <w:right w:val="none" w:sz="0" w:space="0" w:color="auto"/>
                                      </w:divBdr>
                                    </w:div>
                                    <w:div w:id="1611549120">
                                      <w:marLeft w:val="0"/>
                                      <w:marRight w:val="0"/>
                                      <w:marTop w:val="0"/>
                                      <w:marBottom w:val="0"/>
                                      <w:divBdr>
                                        <w:top w:val="none" w:sz="0" w:space="0" w:color="auto"/>
                                        <w:left w:val="none" w:sz="0" w:space="0" w:color="auto"/>
                                        <w:bottom w:val="none" w:sz="0" w:space="0" w:color="auto"/>
                                        <w:right w:val="none" w:sz="0" w:space="0" w:color="auto"/>
                                      </w:divBdr>
                                    </w:div>
                                    <w:div w:id="1619137933">
                                      <w:marLeft w:val="0"/>
                                      <w:marRight w:val="0"/>
                                      <w:marTop w:val="0"/>
                                      <w:marBottom w:val="0"/>
                                      <w:divBdr>
                                        <w:top w:val="none" w:sz="0" w:space="0" w:color="auto"/>
                                        <w:left w:val="none" w:sz="0" w:space="0" w:color="auto"/>
                                        <w:bottom w:val="none" w:sz="0" w:space="0" w:color="auto"/>
                                        <w:right w:val="none" w:sz="0" w:space="0" w:color="auto"/>
                                      </w:divBdr>
                                    </w:div>
                                    <w:div w:id="1438990391">
                                      <w:marLeft w:val="0"/>
                                      <w:marRight w:val="0"/>
                                      <w:marTop w:val="0"/>
                                      <w:marBottom w:val="0"/>
                                      <w:divBdr>
                                        <w:top w:val="none" w:sz="0" w:space="0" w:color="auto"/>
                                        <w:left w:val="none" w:sz="0" w:space="0" w:color="auto"/>
                                        <w:bottom w:val="none" w:sz="0" w:space="0" w:color="auto"/>
                                        <w:right w:val="none" w:sz="0" w:space="0" w:color="auto"/>
                                      </w:divBdr>
                                    </w:div>
                                    <w:div w:id="457577732">
                                      <w:marLeft w:val="0"/>
                                      <w:marRight w:val="0"/>
                                      <w:marTop w:val="0"/>
                                      <w:marBottom w:val="0"/>
                                      <w:divBdr>
                                        <w:top w:val="none" w:sz="0" w:space="0" w:color="auto"/>
                                        <w:left w:val="none" w:sz="0" w:space="0" w:color="auto"/>
                                        <w:bottom w:val="none" w:sz="0" w:space="0" w:color="auto"/>
                                        <w:right w:val="none" w:sz="0" w:space="0" w:color="auto"/>
                                      </w:divBdr>
                                    </w:div>
                                    <w:div w:id="93123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782950">
                          <w:marLeft w:val="0"/>
                          <w:marRight w:val="0"/>
                          <w:marTop w:val="0"/>
                          <w:marBottom w:val="0"/>
                          <w:divBdr>
                            <w:top w:val="none" w:sz="0" w:space="0" w:color="auto"/>
                            <w:left w:val="none" w:sz="0" w:space="0" w:color="auto"/>
                            <w:bottom w:val="none" w:sz="0" w:space="0" w:color="auto"/>
                            <w:right w:val="none" w:sz="0" w:space="0" w:color="auto"/>
                          </w:divBdr>
                          <w:divsChild>
                            <w:div w:id="1376008762">
                              <w:marLeft w:val="0"/>
                              <w:marRight w:val="0"/>
                              <w:marTop w:val="0"/>
                              <w:marBottom w:val="0"/>
                              <w:divBdr>
                                <w:top w:val="none" w:sz="0" w:space="0" w:color="auto"/>
                                <w:left w:val="none" w:sz="0" w:space="0" w:color="auto"/>
                                <w:bottom w:val="none" w:sz="0" w:space="0" w:color="auto"/>
                                <w:right w:val="none" w:sz="0" w:space="0" w:color="auto"/>
                              </w:divBdr>
                              <w:divsChild>
                                <w:div w:id="1825317546">
                                  <w:marLeft w:val="0"/>
                                  <w:marRight w:val="0"/>
                                  <w:marTop w:val="0"/>
                                  <w:marBottom w:val="0"/>
                                  <w:divBdr>
                                    <w:top w:val="none" w:sz="0" w:space="0" w:color="auto"/>
                                    <w:left w:val="none" w:sz="0" w:space="0" w:color="auto"/>
                                    <w:bottom w:val="none" w:sz="0" w:space="0" w:color="auto"/>
                                    <w:right w:val="none" w:sz="0" w:space="0" w:color="auto"/>
                                  </w:divBdr>
                                </w:div>
                                <w:div w:id="1989355334">
                                  <w:marLeft w:val="0"/>
                                  <w:marRight w:val="0"/>
                                  <w:marTop w:val="0"/>
                                  <w:marBottom w:val="0"/>
                                  <w:divBdr>
                                    <w:top w:val="none" w:sz="0" w:space="0" w:color="auto"/>
                                    <w:left w:val="none" w:sz="0" w:space="0" w:color="auto"/>
                                    <w:bottom w:val="none" w:sz="0" w:space="0" w:color="auto"/>
                                    <w:right w:val="none" w:sz="0" w:space="0" w:color="auto"/>
                                  </w:divBdr>
                                </w:div>
                                <w:div w:id="866720804">
                                  <w:marLeft w:val="0"/>
                                  <w:marRight w:val="0"/>
                                  <w:marTop w:val="0"/>
                                  <w:marBottom w:val="0"/>
                                  <w:divBdr>
                                    <w:top w:val="none" w:sz="0" w:space="0" w:color="auto"/>
                                    <w:left w:val="none" w:sz="0" w:space="0" w:color="auto"/>
                                    <w:bottom w:val="none" w:sz="0" w:space="0" w:color="auto"/>
                                    <w:right w:val="none" w:sz="0" w:space="0" w:color="auto"/>
                                  </w:divBdr>
                                </w:div>
                                <w:div w:id="517040905">
                                  <w:marLeft w:val="0"/>
                                  <w:marRight w:val="0"/>
                                  <w:marTop w:val="0"/>
                                  <w:marBottom w:val="0"/>
                                  <w:divBdr>
                                    <w:top w:val="none" w:sz="0" w:space="0" w:color="auto"/>
                                    <w:left w:val="none" w:sz="0" w:space="0" w:color="auto"/>
                                    <w:bottom w:val="none" w:sz="0" w:space="0" w:color="auto"/>
                                    <w:right w:val="none" w:sz="0" w:space="0" w:color="auto"/>
                                  </w:divBdr>
                                </w:div>
                                <w:div w:id="1560172789">
                                  <w:marLeft w:val="0"/>
                                  <w:marRight w:val="0"/>
                                  <w:marTop w:val="0"/>
                                  <w:marBottom w:val="0"/>
                                  <w:divBdr>
                                    <w:top w:val="none" w:sz="0" w:space="0" w:color="auto"/>
                                    <w:left w:val="none" w:sz="0" w:space="0" w:color="auto"/>
                                    <w:bottom w:val="none" w:sz="0" w:space="0" w:color="auto"/>
                                    <w:right w:val="none" w:sz="0" w:space="0" w:color="auto"/>
                                  </w:divBdr>
                                  <w:divsChild>
                                    <w:div w:id="1380129472">
                                      <w:marLeft w:val="0"/>
                                      <w:marRight w:val="0"/>
                                      <w:marTop w:val="0"/>
                                      <w:marBottom w:val="0"/>
                                      <w:divBdr>
                                        <w:top w:val="none" w:sz="0" w:space="0" w:color="auto"/>
                                        <w:left w:val="none" w:sz="0" w:space="0" w:color="auto"/>
                                        <w:bottom w:val="none" w:sz="0" w:space="0" w:color="auto"/>
                                        <w:right w:val="none" w:sz="0" w:space="0" w:color="auto"/>
                                      </w:divBdr>
                                    </w:div>
                                    <w:div w:id="1007631630">
                                      <w:marLeft w:val="0"/>
                                      <w:marRight w:val="0"/>
                                      <w:marTop w:val="0"/>
                                      <w:marBottom w:val="0"/>
                                      <w:divBdr>
                                        <w:top w:val="none" w:sz="0" w:space="0" w:color="auto"/>
                                        <w:left w:val="none" w:sz="0" w:space="0" w:color="auto"/>
                                        <w:bottom w:val="none" w:sz="0" w:space="0" w:color="auto"/>
                                        <w:right w:val="none" w:sz="0" w:space="0" w:color="auto"/>
                                      </w:divBdr>
                                    </w:div>
                                    <w:div w:id="1863588291">
                                      <w:marLeft w:val="0"/>
                                      <w:marRight w:val="0"/>
                                      <w:marTop w:val="0"/>
                                      <w:marBottom w:val="0"/>
                                      <w:divBdr>
                                        <w:top w:val="none" w:sz="0" w:space="0" w:color="auto"/>
                                        <w:left w:val="none" w:sz="0" w:space="0" w:color="auto"/>
                                        <w:bottom w:val="none" w:sz="0" w:space="0" w:color="auto"/>
                                        <w:right w:val="none" w:sz="0" w:space="0" w:color="auto"/>
                                      </w:divBdr>
                                    </w:div>
                                    <w:div w:id="175442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881465">
                          <w:marLeft w:val="0"/>
                          <w:marRight w:val="0"/>
                          <w:marTop w:val="0"/>
                          <w:marBottom w:val="0"/>
                          <w:divBdr>
                            <w:top w:val="none" w:sz="0" w:space="0" w:color="auto"/>
                            <w:left w:val="none" w:sz="0" w:space="0" w:color="auto"/>
                            <w:bottom w:val="none" w:sz="0" w:space="0" w:color="auto"/>
                            <w:right w:val="none" w:sz="0" w:space="0" w:color="auto"/>
                          </w:divBdr>
                          <w:divsChild>
                            <w:div w:id="1586724118">
                              <w:marLeft w:val="0"/>
                              <w:marRight w:val="0"/>
                              <w:marTop w:val="0"/>
                              <w:marBottom w:val="0"/>
                              <w:divBdr>
                                <w:top w:val="none" w:sz="0" w:space="0" w:color="auto"/>
                                <w:left w:val="none" w:sz="0" w:space="0" w:color="auto"/>
                                <w:bottom w:val="none" w:sz="0" w:space="0" w:color="auto"/>
                                <w:right w:val="none" w:sz="0" w:space="0" w:color="auto"/>
                              </w:divBdr>
                              <w:divsChild>
                                <w:div w:id="855115861">
                                  <w:marLeft w:val="0"/>
                                  <w:marRight w:val="0"/>
                                  <w:marTop w:val="0"/>
                                  <w:marBottom w:val="0"/>
                                  <w:divBdr>
                                    <w:top w:val="none" w:sz="0" w:space="0" w:color="auto"/>
                                    <w:left w:val="none" w:sz="0" w:space="0" w:color="auto"/>
                                    <w:bottom w:val="none" w:sz="0" w:space="0" w:color="auto"/>
                                    <w:right w:val="none" w:sz="0" w:space="0" w:color="auto"/>
                                  </w:divBdr>
                                </w:div>
                                <w:div w:id="1069230965">
                                  <w:marLeft w:val="0"/>
                                  <w:marRight w:val="0"/>
                                  <w:marTop w:val="0"/>
                                  <w:marBottom w:val="0"/>
                                  <w:divBdr>
                                    <w:top w:val="none" w:sz="0" w:space="0" w:color="auto"/>
                                    <w:left w:val="none" w:sz="0" w:space="0" w:color="auto"/>
                                    <w:bottom w:val="none" w:sz="0" w:space="0" w:color="auto"/>
                                    <w:right w:val="none" w:sz="0" w:space="0" w:color="auto"/>
                                  </w:divBdr>
                                </w:div>
                                <w:div w:id="867370815">
                                  <w:marLeft w:val="0"/>
                                  <w:marRight w:val="0"/>
                                  <w:marTop w:val="0"/>
                                  <w:marBottom w:val="0"/>
                                  <w:divBdr>
                                    <w:top w:val="none" w:sz="0" w:space="0" w:color="auto"/>
                                    <w:left w:val="none" w:sz="0" w:space="0" w:color="auto"/>
                                    <w:bottom w:val="none" w:sz="0" w:space="0" w:color="auto"/>
                                    <w:right w:val="none" w:sz="0" w:space="0" w:color="auto"/>
                                  </w:divBdr>
                                </w:div>
                                <w:div w:id="2053264142">
                                  <w:marLeft w:val="0"/>
                                  <w:marRight w:val="0"/>
                                  <w:marTop w:val="0"/>
                                  <w:marBottom w:val="0"/>
                                  <w:divBdr>
                                    <w:top w:val="none" w:sz="0" w:space="0" w:color="auto"/>
                                    <w:left w:val="none" w:sz="0" w:space="0" w:color="auto"/>
                                    <w:bottom w:val="none" w:sz="0" w:space="0" w:color="auto"/>
                                    <w:right w:val="none" w:sz="0" w:space="0" w:color="auto"/>
                                  </w:divBdr>
                                </w:div>
                                <w:div w:id="1668901088">
                                  <w:marLeft w:val="0"/>
                                  <w:marRight w:val="0"/>
                                  <w:marTop w:val="0"/>
                                  <w:marBottom w:val="0"/>
                                  <w:divBdr>
                                    <w:top w:val="none" w:sz="0" w:space="0" w:color="auto"/>
                                    <w:left w:val="none" w:sz="0" w:space="0" w:color="auto"/>
                                    <w:bottom w:val="none" w:sz="0" w:space="0" w:color="auto"/>
                                    <w:right w:val="none" w:sz="0" w:space="0" w:color="auto"/>
                                  </w:divBdr>
                                  <w:divsChild>
                                    <w:div w:id="1812752404">
                                      <w:marLeft w:val="0"/>
                                      <w:marRight w:val="0"/>
                                      <w:marTop w:val="0"/>
                                      <w:marBottom w:val="0"/>
                                      <w:divBdr>
                                        <w:top w:val="none" w:sz="0" w:space="0" w:color="auto"/>
                                        <w:left w:val="none" w:sz="0" w:space="0" w:color="auto"/>
                                        <w:bottom w:val="none" w:sz="0" w:space="0" w:color="auto"/>
                                        <w:right w:val="none" w:sz="0" w:space="0" w:color="auto"/>
                                      </w:divBdr>
                                    </w:div>
                                    <w:div w:id="2093238888">
                                      <w:marLeft w:val="0"/>
                                      <w:marRight w:val="0"/>
                                      <w:marTop w:val="0"/>
                                      <w:marBottom w:val="0"/>
                                      <w:divBdr>
                                        <w:top w:val="none" w:sz="0" w:space="0" w:color="auto"/>
                                        <w:left w:val="none" w:sz="0" w:space="0" w:color="auto"/>
                                        <w:bottom w:val="none" w:sz="0" w:space="0" w:color="auto"/>
                                        <w:right w:val="none" w:sz="0" w:space="0" w:color="auto"/>
                                      </w:divBdr>
                                    </w:div>
                                    <w:div w:id="529803166">
                                      <w:marLeft w:val="0"/>
                                      <w:marRight w:val="0"/>
                                      <w:marTop w:val="0"/>
                                      <w:marBottom w:val="0"/>
                                      <w:divBdr>
                                        <w:top w:val="none" w:sz="0" w:space="0" w:color="auto"/>
                                        <w:left w:val="none" w:sz="0" w:space="0" w:color="auto"/>
                                        <w:bottom w:val="none" w:sz="0" w:space="0" w:color="auto"/>
                                        <w:right w:val="none" w:sz="0" w:space="0" w:color="auto"/>
                                      </w:divBdr>
                                    </w:div>
                                    <w:div w:id="157608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391254">
                          <w:marLeft w:val="0"/>
                          <w:marRight w:val="0"/>
                          <w:marTop w:val="0"/>
                          <w:marBottom w:val="0"/>
                          <w:divBdr>
                            <w:top w:val="none" w:sz="0" w:space="0" w:color="auto"/>
                            <w:left w:val="none" w:sz="0" w:space="0" w:color="auto"/>
                            <w:bottom w:val="none" w:sz="0" w:space="0" w:color="auto"/>
                            <w:right w:val="none" w:sz="0" w:space="0" w:color="auto"/>
                          </w:divBdr>
                          <w:divsChild>
                            <w:div w:id="2083988085">
                              <w:marLeft w:val="0"/>
                              <w:marRight w:val="0"/>
                              <w:marTop w:val="0"/>
                              <w:marBottom w:val="0"/>
                              <w:divBdr>
                                <w:top w:val="none" w:sz="0" w:space="0" w:color="auto"/>
                                <w:left w:val="none" w:sz="0" w:space="0" w:color="auto"/>
                                <w:bottom w:val="none" w:sz="0" w:space="0" w:color="auto"/>
                                <w:right w:val="none" w:sz="0" w:space="0" w:color="auto"/>
                              </w:divBdr>
                              <w:divsChild>
                                <w:div w:id="268894491">
                                  <w:marLeft w:val="0"/>
                                  <w:marRight w:val="0"/>
                                  <w:marTop w:val="0"/>
                                  <w:marBottom w:val="0"/>
                                  <w:divBdr>
                                    <w:top w:val="none" w:sz="0" w:space="0" w:color="auto"/>
                                    <w:left w:val="none" w:sz="0" w:space="0" w:color="auto"/>
                                    <w:bottom w:val="none" w:sz="0" w:space="0" w:color="auto"/>
                                    <w:right w:val="none" w:sz="0" w:space="0" w:color="auto"/>
                                  </w:divBdr>
                                </w:div>
                                <w:div w:id="1722901543">
                                  <w:marLeft w:val="0"/>
                                  <w:marRight w:val="0"/>
                                  <w:marTop w:val="0"/>
                                  <w:marBottom w:val="0"/>
                                  <w:divBdr>
                                    <w:top w:val="none" w:sz="0" w:space="0" w:color="auto"/>
                                    <w:left w:val="none" w:sz="0" w:space="0" w:color="auto"/>
                                    <w:bottom w:val="none" w:sz="0" w:space="0" w:color="auto"/>
                                    <w:right w:val="none" w:sz="0" w:space="0" w:color="auto"/>
                                  </w:divBdr>
                                </w:div>
                                <w:div w:id="841165464">
                                  <w:marLeft w:val="0"/>
                                  <w:marRight w:val="0"/>
                                  <w:marTop w:val="0"/>
                                  <w:marBottom w:val="0"/>
                                  <w:divBdr>
                                    <w:top w:val="none" w:sz="0" w:space="0" w:color="auto"/>
                                    <w:left w:val="none" w:sz="0" w:space="0" w:color="auto"/>
                                    <w:bottom w:val="none" w:sz="0" w:space="0" w:color="auto"/>
                                    <w:right w:val="none" w:sz="0" w:space="0" w:color="auto"/>
                                  </w:divBdr>
                                  <w:divsChild>
                                    <w:div w:id="1271624396">
                                      <w:marLeft w:val="0"/>
                                      <w:marRight w:val="0"/>
                                      <w:marTop w:val="0"/>
                                      <w:marBottom w:val="0"/>
                                      <w:divBdr>
                                        <w:top w:val="none" w:sz="0" w:space="0" w:color="auto"/>
                                        <w:left w:val="none" w:sz="0" w:space="0" w:color="auto"/>
                                        <w:bottom w:val="none" w:sz="0" w:space="0" w:color="auto"/>
                                        <w:right w:val="none" w:sz="0" w:space="0" w:color="auto"/>
                                      </w:divBdr>
                                    </w:div>
                                    <w:div w:id="35496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454850">
                          <w:marLeft w:val="0"/>
                          <w:marRight w:val="0"/>
                          <w:marTop w:val="0"/>
                          <w:marBottom w:val="0"/>
                          <w:divBdr>
                            <w:top w:val="none" w:sz="0" w:space="0" w:color="auto"/>
                            <w:left w:val="none" w:sz="0" w:space="0" w:color="auto"/>
                            <w:bottom w:val="none" w:sz="0" w:space="0" w:color="auto"/>
                            <w:right w:val="none" w:sz="0" w:space="0" w:color="auto"/>
                          </w:divBdr>
                          <w:divsChild>
                            <w:div w:id="1197239017">
                              <w:marLeft w:val="0"/>
                              <w:marRight w:val="0"/>
                              <w:marTop w:val="0"/>
                              <w:marBottom w:val="0"/>
                              <w:divBdr>
                                <w:top w:val="none" w:sz="0" w:space="0" w:color="auto"/>
                                <w:left w:val="none" w:sz="0" w:space="0" w:color="auto"/>
                                <w:bottom w:val="none" w:sz="0" w:space="0" w:color="auto"/>
                                <w:right w:val="none" w:sz="0" w:space="0" w:color="auto"/>
                              </w:divBdr>
                              <w:divsChild>
                                <w:div w:id="34084248">
                                  <w:marLeft w:val="0"/>
                                  <w:marRight w:val="0"/>
                                  <w:marTop w:val="0"/>
                                  <w:marBottom w:val="0"/>
                                  <w:divBdr>
                                    <w:top w:val="none" w:sz="0" w:space="0" w:color="auto"/>
                                    <w:left w:val="none" w:sz="0" w:space="0" w:color="auto"/>
                                    <w:bottom w:val="none" w:sz="0" w:space="0" w:color="auto"/>
                                    <w:right w:val="none" w:sz="0" w:space="0" w:color="auto"/>
                                  </w:divBdr>
                                </w:div>
                                <w:div w:id="2105764500">
                                  <w:marLeft w:val="0"/>
                                  <w:marRight w:val="0"/>
                                  <w:marTop w:val="0"/>
                                  <w:marBottom w:val="0"/>
                                  <w:divBdr>
                                    <w:top w:val="none" w:sz="0" w:space="0" w:color="auto"/>
                                    <w:left w:val="none" w:sz="0" w:space="0" w:color="auto"/>
                                    <w:bottom w:val="none" w:sz="0" w:space="0" w:color="auto"/>
                                    <w:right w:val="none" w:sz="0" w:space="0" w:color="auto"/>
                                  </w:divBdr>
                                </w:div>
                                <w:div w:id="781532007">
                                  <w:marLeft w:val="0"/>
                                  <w:marRight w:val="0"/>
                                  <w:marTop w:val="0"/>
                                  <w:marBottom w:val="0"/>
                                  <w:divBdr>
                                    <w:top w:val="none" w:sz="0" w:space="0" w:color="auto"/>
                                    <w:left w:val="none" w:sz="0" w:space="0" w:color="auto"/>
                                    <w:bottom w:val="none" w:sz="0" w:space="0" w:color="auto"/>
                                    <w:right w:val="none" w:sz="0" w:space="0" w:color="auto"/>
                                  </w:divBdr>
                                  <w:divsChild>
                                    <w:div w:id="1395592017">
                                      <w:marLeft w:val="0"/>
                                      <w:marRight w:val="0"/>
                                      <w:marTop w:val="0"/>
                                      <w:marBottom w:val="0"/>
                                      <w:divBdr>
                                        <w:top w:val="none" w:sz="0" w:space="0" w:color="auto"/>
                                        <w:left w:val="none" w:sz="0" w:space="0" w:color="auto"/>
                                        <w:bottom w:val="none" w:sz="0" w:space="0" w:color="auto"/>
                                        <w:right w:val="none" w:sz="0" w:space="0" w:color="auto"/>
                                      </w:divBdr>
                                    </w:div>
                                    <w:div w:id="102035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823846">
                          <w:marLeft w:val="0"/>
                          <w:marRight w:val="0"/>
                          <w:marTop w:val="0"/>
                          <w:marBottom w:val="0"/>
                          <w:divBdr>
                            <w:top w:val="none" w:sz="0" w:space="0" w:color="auto"/>
                            <w:left w:val="none" w:sz="0" w:space="0" w:color="auto"/>
                            <w:bottom w:val="none" w:sz="0" w:space="0" w:color="auto"/>
                            <w:right w:val="none" w:sz="0" w:space="0" w:color="auto"/>
                          </w:divBdr>
                          <w:divsChild>
                            <w:div w:id="326253282">
                              <w:marLeft w:val="0"/>
                              <w:marRight w:val="0"/>
                              <w:marTop w:val="0"/>
                              <w:marBottom w:val="0"/>
                              <w:divBdr>
                                <w:top w:val="none" w:sz="0" w:space="0" w:color="auto"/>
                                <w:left w:val="none" w:sz="0" w:space="0" w:color="auto"/>
                                <w:bottom w:val="none" w:sz="0" w:space="0" w:color="auto"/>
                                <w:right w:val="none" w:sz="0" w:space="0" w:color="auto"/>
                              </w:divBdr>
                              <w:divsChild>
                                <w:div w:id="294918176">
                                  <w:marLeft w:val="0"/>
                                  <w:marRight w:val="0"/>
                                  <w:marTop w:val="0"/>
                                  <w:marBottom w:val="0"/>
                                  <w:divBdr>
                                    <w:top w:val="none" w:sz="0" w:space="0" w:color="auto"/>
                                    <w:left w:val="none" w:sz="0" w:space="0" w:color="auto"/>
                                    <w:bottom w:val="none" w:sz="0" w:space="0" w:color="auto"/>
                                    <w:right w:val="none" w:sz="0" w:space="0" w:color="auto"/>
                                  </w:divBdr>
                                </w:div>
                                <w:div w:id="311716459">
                                  <w:marLeft w:val="0"/>
                                  <w:marRight w:val="0"/>
                                  <w:marTop w:val="0"/>
                                  <w:marBottom w:val="0"/>
                                  <w:divBdr>
                                    <w:top w:val="none" w:sz="0" w:space="0" w:color="auto"/>
                                    <w:left w:val="none" w:sz="0" w:space="0" w:color="auto"/>
                                    <w:bottom w:val="none" w:sz="0" w:space="0" w:color="auto"/>
                                    <w:right w:val="none" w:sz="0" w:space="0" w:color="auto"/>
                                  </w:divBdr>
                                </w:div>
                                <w:div w:id="609510915">
                                  <w:marLeft w:val="0"/>
                                  <w:marRight w:val="0"/>
                                  <w:marTop w:val="0"/>
                                  <w:marBottom w:val="0"/>
                                  <w:divBdr>
                                    <w:top w:val="none" w:sz="0" w:space="0" w:color="auto"/>
                                    <w:left w:val="none" w:sz="0" w:space="0" w:color="auto"/>
                                    <w:bottom w:val="none" w:sz="0" w:space="0" w:color="auto"/>
                                    <w:right w:val="none" w:sz="0" w:space="0" w:color="auto"/>
                                  </w:divBdr>
                                </w:div>
                                <w:div w:id="542403517">
                                  <w:marLeft w:val="0"/>
                                  <w:marRight w:val="0"/>
                                  <w:marTop w:val="0"/>
                                  <w:marBottom w:val="0"/>
                                  <w:divBdr>
                                    <w:top w:val="none" w:sz="0" w:space="0" w:color="auto"/>
                                    <w:left w:val="none" w:sz="0" w:space="0" w:color="auto"/>
                                    <w:bottom w:val="none" w:sz="0" w:space="0" w:color="auto"/>
                                    <w:right w:val="none" w:sz="0" w:space="0" w:color="auto"/>
                                  </w:divBdr>
                                </w:div>
                                <w:div w:id="1717047126">
                                  <w:marLeft w:val="0"/>
                                  <w:marRight w:val="0"/>
                                  <w:marTop w:val="0"/>
                                  <w:marBottom w:val="0"/>
                                  <w:divBdr>
                                    <w:top w:val="none" w:sz="0" w:space="0" w:color="auto"/>
                                    <w:left w:val="none" w:sz="0" w:space="0" w:color="auto"/>
                                    <w:bottom w:val="none" w:sz="0" w:space="0" w:color="auto"/>
                                    <w:right w:val="none" w:sz="0" w:space="0" w:color="auto"/>
                                  </w:divBdr>
                                </w:div>
                                <w:div w:id="1539125549">
                                  <w:marLeft w:val="0"/>
                                  <w:marRight w:val="0"/>
                                  <w:marTop w:val="0"/>
                                  <w:marBottom w:val="0"/>
                                  <w:divBdr>
                                    <w:top w:val="none" w:sz="0" w:space="0" w:color="auto"/>
                                    <w:left w:val="none" w:sz="0" w:space="0" w:color="auto"/>
                                    <w:bottom w:val="none" w:sz="0" w:space="0" w:color="auto"/>
                                    <w:right w:val="none" w:sz="0" w:space="0" w:color="auto"/>
                                  </w:divBdr>
                                </w:div>
                                <w:div w:id="431556988">
                                  <w:marLeft w:val="0"/>
                                  <w:marRight w:val="0"/>
                                  <w:marTop w:val="0"/>
                                  <w:marBottom w:val="0"/>
                                  <w:divBdr>
                                    <w:top w:val="none" w:sz="0" w:space="0" w:color="auto"/>
                                    <w:left w:val="none" w:sz="0" w:space="0" w:color="auto"/>
                                    <w:bottom w:val="none" w:sz="0" w:space="0" w:color="auto"/>
                                    <w:right w:val="none" w:sz="0" w:space="0" w:color="auto"/>
                                  </w:divBdr>
                                </w:div>
                                <w:div w:id="1817794581">
                                  <w:marLeft w:val="0"/>
                                  <w:marRight w:val="0"/>
                                  <w:marTop w:val="0"/>
                                  <w:marBottom w:val="0"/>
                                  <w:divBdr>
                                    <w:top w:val="none" w:sz="0" w:space="0" w:color="auto"/>
                                    <w:left w:val="none" w:sz="0" w:space="0" w:color="auto"/>
                                    <w:bottom w:val="none" w:sz="0" w:space="0" w:color="auto"/>
                                    <w:right w:val="none" w:sz="0" w:space="0" w:color="auto"/>
                                  </w:divBdr>
                                  <w:divsChild>
                                    <w:div w:id="1412923090">
                                      <w:marLeft w:val="0"/>
                                      <w:marRight w:val="0"/>
                                      <w:marTop w:val="0"/>
                                      <w:marBottom w:val="0"/>
                                      <w:divBdr>
                                        <w:top w:val="none" w:sz="0" w:space="0" w:color="auto"/>
                                        <w:left w:val="none" w:sz="0" w:space="0" w:color="auto"/>
                                        <w:bottom w:val="none" w:sz="0" w:space="0" w:color="auto"/>
                                        <w:right w:val="none" w:sz="0" w:space="0" w:color="auto"/>
                                      </w:divBdr>
                                    </w:div>
                                    <w:div w:id="1753813979">
                                      <w:marLeft w:val="0"/>
                                      <w:marRight w:val="0"/>
                                      <w:marTop w:val="0"/>
                                      <w:marBottom w:val="0"/>
                                      <w:divBdr>
                                        <w:top w:val="none" w:sz="0" w:space="0" w:color="auto"/>
                                        <w:left w:val="none" w:sz="0" w:space="0" w:color="auto"/>
                                        <w:bottom w:val="none" w:sz="0" w:space="0" w:color="auto"/>
                                        <w:right w:val="none" w:sz="0" w:space="0" w:color="auto"/>
                                      </w:divBdr>
                                    </w:div>
                                    <w:div w:id="933244550">
                                      <w:marLeft w:val="0"/>
                                      <w:marRight w:val="0"/>
                                      <w:marTop w:val="0"/>
                                      <w:marBottom w:val="0"/>
                                      <w:divBdr>
                                        <w:top w:val="none" w:sz="0" w:space="0" w:color="auto"/>
                                        <w:left w:val="none" w:sz="0" w:space="0" w:color="auto"/>
                                        <w:bottom w:val="none" w:sz="0" w:space="0" w:color="auto"/>
                                        <w:right w:val="none" w:sz="0" w:space="0" w:color="auto"/>
                                      </w:divBdr>
                                    </w:div>
                                    <w:div w:id="1322536563">
                                      <w:marLeft w:val="0"/>
                                      <w:marRight w:val="0"/>
                                      <w:marTop w:val="0"/>
                                      <w:marBottom w:val="0"/>
                                      <w:divBdr>
                                        <w:top w:val="none" w:sz="0" w:space="0" w:color="auto"/>
                                        <w:left w:val="none" w:sz="0" w:space="0" w:color="auto"/>
                                        <w:bottom w:val="none" w:sz="0" w:space="0" w:color="auto"/>
                                        <w:right w:val="none" w:sz="0" w:space="0" w:color="auto"/>
                                      </w:divBdr>
                                    </w:div>
                                    <w:div w:id="688607494">
                                      <w:marLeft w:val="0"/>
                                      <w:marRight w:val="0"/>
                                      <w:marTop w:val="0"/>
                                      <w:marBottom w:val="0"/>
                                      <w:divBdr>
                                        <w:top w:val="none" w:sz="0" w:space="0" w:color="auto"/>
                                        <w:left w:val="none" w:sz="0" w:space="0" w:color="auto"/>
                                        <w:bottom w:val="none" w:sz="0" w:space="0" w:color="auto"/>
                                        <w:right w:val="none" w:sz="0" w:space="0" w:color="auto"/>
                                      </w:divBdr>
                                    </w:div>
                                    <w:div w:id="1716616972">
                                      <w:marLeft w:val="0"/>
                                      <w:marRight w:val="0"/>
                                      <w:marTop w:val="0"/>
                                      <w:marBottom w:val="0"/>
                                      <w:divBdr>
                                        <w:top w:val="none" w:sz="0" w:space="0" w:color="auto"/>
                                        <w:left w:val="none" w:sz="0" w:space="0" w:color="auto"/>
                                        <w:bottom w:val="none" w:sz="0" w:space="0" w:color="auto"/>
                                        <w:right w:val="none" w:sz="0" w:space="0" w:color="auto"/>
                                      </w:divBdr>
                                    </w:div>
                                    <w:div w:id="54737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5152421">
      <w:bodyDiv w:val="1"/>
      <w:marLeft w:val="0"/>
      <w:marRight w:val="0"/>
      <w:marTop w:val="0"/>
      <w:marBottom w:val="0"/>
      <w:divBdr>
        <w:top w:val="none" w:sz="0" w:space="0" w:color="auto"/>
        <w:left w:val="none" w:sz="0" w:space="0" w:color="auto"/>
        <w:bottom w:val="none" w:sz="0" w:space="0" w:color="auto"/>
        <w:right w:val="none" w:sz="0" w:space="0" w:color="auto"/>
      </w:divBdr>
      <w:divsChild>
        <w:div w:id="1851873564">
          <w:marLeft w:val="-360"/>
          <w:marRight w:val="-360"/>
          <w:marTop w:val="0"/>
          <w:marBottom w:val="0"/>
          <w:divBdr>
            <w:top w:val="none" w:sz="0" w:space="0" w:color="auto"/>
            <w:left w:val="none" w:sz="0" w:space="0" w:color="auto"/>
            <w:bottom w:val="none" w:sz="0" w:space="0" w:color="auto"/>
            <w:right w:val="none" w:sz="0" w:space="0" w:color="auto"/>
          </w:divBdr>
          <w:divsChild>
            <w:div w:id="1549340863">
              <w:marLeft w:val="0"/>
              <w:marRight w:val="0"/>
              <w:marTop w:val="0"/>
              <w:marBottom w:val="0"/>
              <w:divBdr>
                <w:top w:val="none" w:sz="0" w:space="0" w:color="auto"/>
                <w:left w:val="none" w:sz="0" w:space="0" w:color="auto"/>
                <w:bottom w:val="none" w:sz="0" w:space="0" w:color="auto"/>
                <w:right w:val="none" w:sz="0" w:space="0" w:color="auto"/>
              </w:divBdr>
              <w:divsChild>
                <w:div w:id="1816599957">
                  <w:marLeft w:val="0"/>
                  <w:marRight w:val="0"/>
                  <w:marTop w:val="0"/>
                  <w:marBottom w:val="600"/>
                  <w:divBdr>
                    <w:top w:val="none" w:sz="0" w:space="0" w:color="auto"/>
                    <w:left w:val="none" w:sz="0" w:space="0" w:color="auto"/>
                    <w:bottom w:val="none" w:sz="0" w:space="0" w:color="auto"/>
                    <w:right w:val="none" w:sz="0" w:space="0" w:color="auto"/>
                  </w:divBdr>
                  <w:divsChild>
                    <w:div w:id="1130905087">
                      <w:marLeft w:val="0"/>
                      <w:marRight w:val="0"/>
                      <w:marTop w:val="0"/>
                      <w:marBottom w:val="240"/>
                      <w:divBdr>
                        <w:top w:val="none" w:sz="0" w:space="0" w:color="auto"/>
                        <w:left w:val="none" w:sz="0" w:space="0" w:color="auto"/>
                        <w:bottom w:val="none" w:sz="0" w:space="0" w:color="auto"/>
                        <w:right w:val="none" w:sz="0" w:space="0" w:color="auto"/>
                      </w:divBdr>
                      <w:divsChild>
                        <w:div w:id="723335538">
                          <w:marLeft w:val="0"/>
                          <w:marRight w:val="0"/>
                          <w:marTop w:val="0"/>
                          <w:marBottom w:val="0"/>
                          <w:divBdr>
                            <w:top w:val="none" w:sz="0" w:space="0" w:color="auto"/>
                            <w:left w:val="none" w:sz="0" w:space="0" w:color="auto"/>
                            <w:bottom w:val="none" w:sz="0" w:space="0" w:color="auto"/>
                            <w:right w:val="none" w:sz="0" w:space="0" w:color="auto"/>
                          </w:divBdr>
                          <w:divsChild>
                            <w:div w:id="465974860">
                              <w:marLeft w:val="0"/>
                              <w:marRight w:val="30"/>
                              <w:marTop w:val="0"/>
                              <w:marBottom w:val="0"/>
                              <w:divBdr>
                                <w:top w:val="none" w:sz="0" w:space="0" w:color="auto"/>
                                <w:left w:val="none" w:sz="0" w:space="0" w:color="auto"/>
                                <w:bottom w:val="none" w:sz="0" w:space="0" w:color="auto"/>
                                <w:right w:val="none" w:sz="0" w:space="0" w:color="auto"/>
                              </w:divBdr>
                            </w:div>
                            <w:div w:id="140775987">
                              <w:marLeft w:val="0"/>
                              <w:marRight w:val="30"/>
                              <w:marTop w:val="0"/>
                              <w:marBottom w:val="0"/>
                              <w:divBdr>
                                <w:top w:val="none" w:sz="0" w:space="0" w:color="auto"/>
                                <w:left w:val="none" w:sz="0" w:space="0" w:color="auto"/>
                                <w:bottom w:val="none" w:sz="0" w:space="0" w:color="auto"/>
                                <w:right w:val="none" w:sz="0" w:space="0" w:color="auto"/>
                              </w:divBdr>
                            </w:div>
                          </w:divsChild>
                        </w:div>
                        <w:div w:id="1639219120">
                          <w:marLeft w:val="330"/>
                          <w:marRight w:val="0"/>
                          <w:marTop w:val="0"/>
                          <w:marBottom w:val="0"/>
                          <w:divBdr>
                            <w:top w:val="none" w:sz="0" w:space="0" w:color="auto"/>
                            <w:left w:val="none" w:sz="0" w:space="0" w:color="auto"/>
                            <w:bottom w:val="none" w:sz="0" w:space="0" w:color="auto"/>
                            <w:right w:val="none" w:sz="0" w:space="0" w:color="auto"/>
                          </w:divBdr>
                        </w:div>
                        <w:div w:id="770592001">
                          <w:marLeft w:val="330"/>
                          <w:marRight w:val="0"/>
                          <w:marTop w:val="0"/>
                          <w:marBottom w:val="0"/>
                          <w:divBdr>
                            <w:top w:val="none" w:sz="0" w:space="0" w:color="auto"/>
                            <w:left w:val="none" w:sz="0" w:space="0" w:color="auto"/>
                            <w:bottom w:val="none" w:sz="0" w:space="0" w:color="auto"/>
                            <w:right w:val="none" w:sz="0" w:space="0" w:color="auto"/>
                          </w:divBdr>
                        </w:div>
                      </w:divsChild>
                    </w:div>
                    <w:div w:id="1111516770">
                      <w:marLeft w:val="0"/>
                      <w:marRight w:val="0"/>
                      <w:marTop w:val="0"/>
                      <w:marBottom w:val="450"/>
                      <w:divBdr>
                        <w:top w:val="none" w:sz="0" w:space="0" w:color="auto"/>
                        <w:left w:val="none" w:sz="0" w:space="0" w:color="auto"/>
                        <w:bottom w:val="none" w:sz="0" w:space="0" w:color="auto"/>
                        <w:right w:val="none" w:sz="0" w:space="0" w:color="auto"/>
                      </w:divBdr>
                      <w:divsChild>
                        <w:div w:id="979727129">
                          <w:marLeft w:val="-45"/>
                          <w:marRight w:val="-45"/>
                          <w:marTop w:val="0"/>
                          <w:marBottom w:val="0"/>
                          <w:divBdr>
                            <w:top w:val="none" w:sz="0" w:space="0" w:color="auto"/>
                            <w:left w:val="none" w:sz="0" w:space="0" w:color="auto"/>
                            <w:bottom w:val="none" w:sz="0" w:space="0" w:color="auto"/>
                            <w:right w:val="none" w:sz="0" w:space="0" w:color="auto"/>
                          </w:divBdr>
                          <w:divsChild>
                            <w:div w:id="164685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0317567">
          <w:marLeft w:val="-360"/>
          <w:marRight w:val="-360"/>
          <w:marTop w:val="0"/>
          <w:marBottom w:val="0"/>
          <w:divBdr>
            <w:top w:val="none" w:sz="0" w:space="0" w:color="auto"/>
            <w:left w:val="none" w:sz="0" w:space="0" w:color="auto"/>
            <w:bottom w:val="none" w:sz="0" w:space="0" w:color="auto"/>
            <w:right w:val="none" w:sz="0" w:space="0" w:color="auto"/>
          </w:divBdr>
          <w:divsChild>
            <w:div w:id="1886602705">
              <w:marLeft w:val="0"/>
              <w:marRight w:val="0"/>
              <w:marTop w:val="0"/>
              <w:marBottom w:val="0"/>
              <w:divBdr>
                <w:top w:val="none" w:sz="0" w:space="0" w:color="auto"/>
                <w:left w:val="none" w:sz="0" w:space="0" w:color="auto"/>
                <w:bottom w:val="none" w:sz="0" w:space="0" w:color="auto"/>
                <w:right w:val="none" w:sz="0" w:space="0" w:color="auto"/>
              </w:divBdr>
              <w:divsChild>
                <w:div w:id="1964379447">
                  <w:marLeft w:val="0"/>
                  <w:marRight w:val="0"/>
                  <w:marTop w:val="0"/>
                  <w:marBottom w:val="0"/>
                  <w:divBdr>
                    <w:top w:val="none" w:sz="0" w:space="0" w:color="auto"/>
                    <w:left w:val="none" w:sz="0" w:space="0" w:color="auto"/>
                    <w:bottom w:val="none" w:sz="0" w:space="0" w:color="auto"/>
                    <w:right w:val="none" w:sz="0" w:space="0" w:color="auto"/>
                  </w:divBdr>
                  <w:divsChild>
                    <w:div w:id="648020528">
                      <w:marLeft w:val="0"/>
                      <w:marRight w:val="0"/>
                      <w:marTop w:val="0"/>
                      <w:marBottom w:val="0"/>
                      <w:divBdr>
                        <w:top w:val="none" w:sz="0" w:space="0" w:color="auto"/>
                        <w:left w:val="none" w:sz="0" w:space="0" w:color="auto"/>
                        <w:bottom w:val="none" w:sz="0" w:space="0" w:color="auto"/>
                        <w:right w:val="none" w:sz="0" w:space="0" w:color="auto"/>
                      </w:divBdr>
                      <w:divsChild>
                        <w:div w:id="1725106801">
                          <w:marLeft w:val="0"/>
                          <w:marRight w:val="0"/>
                          <w:marTop w:val="0"/>
                          <w:marBottom w:val="0"/>
                          <w:divBdr>
                            <w:top w:val="none" w:sz="0" w:space="0" w:color="auto"/>
                            <w:left w:val="none" w:sz="0" w:space="0" w:color="auto"/>
                            <w:bottom w:val="none" w:sz="0" w:space="0" w:color="auto"/>
                            <w:right w:val="none" w:sz="0" w:space="0" w:color="auto"/>
                          </w:divBdr>
                          <w:divsChild>
                            <w:div w:id="1067537049">
                              <w:marLeft w:val="0"/>
                              <w:marRight w:val="0"/>
                              <w:marTop w:val="0"/>
                              <w:marBottom w:val="0"/>
                              <w:divBdr>
                                <w:top w:val="none" w:sz="0" w:space="0" w:color="auto"/>
                                <w:left w:val="none" w:sz="0" w:space="0" w:color="auto"/>
                                <w:bottom w:val="none" w:sz="0" w:space="0" w:color="auto"/>
                                <w:right w:val="none" w:sz="0" w:space="0" w:color="auto"/>
                              </w:divBdr>
                              <w:divsChild>
                                <w:div w:id="967275169">
                                  <w:marLeft w:val="0"/>
                                  <w:marRight w:val="0"/>
                                  <w:marTop w:val="0"/>
                                  <w:marBottom w:val="0"/>
                                  <w:divBdr>
                                    <w:top w:val="none" w:sz="0" w:space="0" w:color="auto"/>
                                    <w:left w:val="none" w:sz="0" w:space="0" w:color="auto"/>
                                    <w:bottom w:val="none" w:sz="0" w:space="0" w:color="auto"/>
                                    <w:right w:val="none" w:sz="0" w:space="0" w:color="auto"/>
                                  </w:divBdr>
                                </w:div>
                                <w:div w:id="846793287">
                                  <w:marLeft w:val="0"/>
                                  <w:marRight w:val="0"/>
                                  <w:marTop w:val="0"/>
                                  <w:marBottom w:val="0"/>
                                  <w:divBdr>
                                    <w:top w:val="none" w:sz="0" w:space="0" w:color="auto"/>
                                    <w:left w:val="none" w:sz="0" w:space="0" w:color="auto"/>
                                    <w:bottom w:val="none" w:sz="0" w:space="0" w:color="auto"/>
                                    <w:right w:val="none" w:sz="0" w:space="0" w:color="auto"/>
                                  </w:divBdr>
                                </w:div>
                                <w:div w:id="1306740403">
                                  <w:marLeft w:val="0"/>
                                  <w:marRight w:val="0"/>
                                  <w:marTop w:val="0"/>
                                  <w:marBottom w:val="0"/>
                                  <w:divBdr>
                                    <w:top w:val="none" w:sz="0" w:space="0" w:color="auto"/>
                                    <w:left w:val="none" w:sz="0" w:space="0" w:color="auto"/>
                                    <w:bottom w:val="none" w:sz="0" w:space="0" w:color="auto"/>
                                    <w:right w:val="none" w:sz="0" w:space="0" w:color="auto"/>
                                  </w:divBdr>
                                </w:div>
                                <w:div w:id="1832452519">
                                  <w:marLeft w:val="0"/>
                                  <w:marRight w:val="0"/>
                                  <w:marTop w:val="0"/>
                                  <w:marBottom w:val="0"/>
                                  <w:divBdr>
                                    <w:top w:val="none" w:sz="0" w:space="0" w:color="auto"/>
                                    <w:left w:val="none" w:sz="0" w:space="0" w:color="auto"/>
                                    <w:bottom w:val="none" w:sz="0" w:space="0" w:color="auto"/>
                                    <w:right w:val="none" w:sz="0" w:space="0" w:color="auto"/>
                                  </w:divBdr>
                                  <w:divsChild>
                                    <w:div w:id="1651133617">
                                      <w:marLeft w:val="0"/>
                                      <w:marRight w:val="0"/>
                                      <w:marTop w:val="0"/>
                                      <w:marBottom w:val="0"/>
                                      <w:divBdr>
                                        <w:top w:val="none" w:sz="0" w:space="0" w:color="auto"/>
                                        <w:left w:val="none" w:sz="0" w:space="0" w:color="auto"/>
                                        <w:bottom w:val="none" w:sz="0" w:space="0" w:color="auto"/>
                                        <w:right w:val="none" w:sz="0" w:space="0" w:color="auto"/>
                                      </w:divBdr>
                                    </w:div>
                                    <w:div w:id="889614886">
                                      <w:marLeft w:val="0"/>
                                      <w:marRight w:val="0"/>
                                      <w:marTop w:val="0"/>
                                      <w:marBottom w:val="0"/>
                                      <w:divBdr>
                                        <w:top w:val="none" w:sz="0" w:space="0" w:color="auto"/>
                                        <w:left w:val="none" w:sz="0" w:space="0" w:color="auto"/>
                                        <w:bottom w:val="none" w:sz="0" w:space="0" w:color="auto"/>
                                        <w:right w:val="none" w:sz="0" w:space="0" w:color="auto"/>
                                      </w:divBdr>
                                    </w:div>
                                    <w:div w:id="101942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125069">
                          <w:marLeft w:val="0"/>
                          <w:marRight w:val="0"/>
                          <w:marTop w:val="0"/>
                          <w:marBottom w:val="0"/>
                          <w:divBdr>
                            <w:top w:val="none" w:sz="0" w:space="0" w:color="auto"/>
                            <w:left w:val="none" w:sz="0" w:space="0" w:color="auto"/>
                            <w:bottom w:val="none" w:sz="0" w:space="0" w:color="auto"/>
                            <w:right w:val="none" w:sz="0" w:space="0" w:color="auto"/>
                          </w:divBdr>
                          <w:divsChild>
                            <w:div w:id="2030906123">
                              <w:marLeft w:val="0"/>
                              <w:marRight w:val="0"/>
                              <w:marTop w:val="0"/>
                              <w:marBottom w:val="0"/>
                              <w:divBdr>
                                <w:top w:val="none" w:sz="0" w:space="0" w:color="auto"/>
                                <w:left w:val="none" w:sz="0" w:space="0" w:color="auto"/>
                                <w:bottom w:val="none" w:sz="0" w:space="0" w:color="auto"/>
                                <w:right w:val="none" w:sz="0" w:space="0" w:color="auto"/>
                              </w:divBdr>
                              <w:divsChild>
                                <w:div w:id="379793266">
                                  <w:marLeft w:val="0"/>
                                  <w:marRight w:val="0"/>
                                  <w:marTop w:val="0"/>
                                  <w:marBottom w:val="0"/>
                                  <w:divBdr>
                                    <w:top w:val="none" w:sz="0" w:space="0" w:color="auto"/>
                                    <w:left w:val="none" w:sz="0" w:space="0" w:color="auto"/>
                                    <w:bottom w:val="none" w:sz="0" w:space="0" w:color="auto"/>
                                    <w:right w:val="none" w:sz="0" w:space="0" w:color="auto"/>
                                  </w:divBdr>
                                </w:div>
                                <w:div w:id="986057023">
                                  <w:marLeft w:val="0"/>
                                  <w:marRight w:val="0"/>
                                  <w:marTop w:val="0"/>
                                  <w:marBottom w:val="0"/>
                                  <w:divBdr>
                                    <w:top w:val="none" w:sz="0" w:space="0" w:color="auto"/>
                                    <w:left w:val="none" w:sz="0" w:space="0" w:color="auto"/>
                                    <w:bottom w:val="none" w:sz="0" w:space="0" w:color="auto"/>
                                    <w:right w:val="none" w:sz="0" w:space="0" w:color="auto"/>
                                  </w:divBdr>
                                  <w:divsChild>
                                    <w:div w:id="135989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892918">
                          <w:marLeft w:val="0"/>
                          <w:marRight w:val="0"/>
                          <w:marTop w:val="0"/>
                          <w:marBottom w:val="0"/>
                          <w:divBdr>
                            <w:top w:val="none" w:sz="0" w:space="0" w:color="auto"/>
                            <w:left w:val="none" w:sz="0" w:space="0" w:color="auto"/>
                            <w:bottom w:val="none" w:sz="0" w:space="0" w:color="auto"/>
                            <w:right w:val="none" w:sz="0" w:space="0" w:color="auto"/>
                          </w:divBdr>
                          <w:divsChild>
                            <w:div w:id="162627372">
                              <w:marLeft w:val="0"/>
                              <w:marRight w:val="0"/>
                              <w:marTop w:val="0"/>
                              <w:marBottom w:val="0"/>
                              <w:divBdr>
                                <w:top w:val="none" w:sz="0" w:space="0" w:color="auto"/>
                                <w:left w:val="none" w:sz="0" w:space="0" w:color="auto"/>
                                <w:bottom w:val="none" w:sz="0" w:space="0" w:color="auto"/>
                                <w:right w:val="none" w:sz="0" w:space="0" w:color="auto"/>
                              </w:divBdr>
                              <w:divsChild>
                                <w:div w:id="522940720">
                                  <w:marLeft w:val="0"/>
                                  <w:marRight w:val="0"/>
                                  <w:marTop w:val="0"/>
                                  <w:marBottom w:val="0"/>
                                  <w:divBdr>
                                    <w:top w:val="none" w:sz="0" w:space="0" w:color="auto"/>
                                    <w:left w:val="none" w:sz="0" w:space="0" w:color="auto"/>
                                    <w:bottom w:val="none" w:sz="0" w:space="0" w:color="auto"/>
                                    <w:right w:val="none" w:sz="0" w:space="0" w:color="auto"/>
                                  </w:divBdr>
                                </w:div>
                                <w:div w:id="1512337954">
                                  <w:marLeft w:val="0"/>
                                  <w:marRight w:val="0"/>
                                  <w:marTop w:val="0"/>
                                  <w:marBottom w:val="0"/>
                                  <w:divBdr>
                                    <w:top w:val="none" w:sz="0" w:space="0" w:color="auto"/>
                                    <w:left w:val="none" w:sz="0" w:space="0" w:color="auto"/>
                                    <w:bottom w:val="none" w:sz="0" w:space="0" w:color="auto"/>
                                    <w:right w:val="none" w:sz="0" w:space="0" w:color="auto"/>
                                  </w:divBdr>
                                </w:div>
                                <w:div w:id="971012686">
                                  <w:marLeft w:val="0"/>
                                  <w:marRight w:val="0"/>
                                  <w:marTop w:val="0"/>
                                  <w:marBottom w:val="0"/>
                                  <w:divBdr>
                                    <w:top w:val="none" w:sz="0" w:space="0" w:color="auto"/>
                                    <w:left w:val="none" w:sz="0" w:space="0" w:color="auto"/>
                                    <w:bottom w:val="none" w:sz="0" w:space="0" w:color="auto"/>
                                    <w:right w:val="none" w:sz="0" w:space="0" w:color="auto"/>
                                  </w:divBdr>
                                </w:div>
                                <w:div w:id="550044699">
                                  <w:marLeft w:val="0"/>
                                  <w:marRight w:val="0"/>
                                  <w:marTop w:val="0"/>
                                  <w:marBottom w:val="0"/>
                                  <w:divBdr>
                                    <w:top w:val="none" w:sz="0" w:space="0" w:color="auto"/>
                                    <w:left w:val="none" w:sz="0" w:space="0" w:color="auto"/>
                                    <w:bottom w:val="none" w:sz="0" w:space="0" w:color="auto"/>
                                    <w:right w:val="none" w:sz="0" w:space="0" w:color="auto"/>
                                  </w:divBdr>
                                </w:div>
                                <w:div w:id="2103409216">
                                  <w:marLeft w:val="0"/>
                                  <w:marRight w:val="0"/>
                                  <w:marTop w:val="0"/>
                                  <w:marBottom w:val="0"/>
                                  <w:divBdr>
                                    <w:top w:val="none" w:sz="0" w:space="0" w:color="auto"/>
                                    <w:left w:val="none" w:sz="0" w:space="0" w:color="auto"/>
                                    <w:bottom w:val="none" w:sz="0" w:space="0" w:color="auto"/>
                                    <w:right w:val="none" w:sz="0" w:space="0" w:color="auto"/>
                                  </w:divBdr>
                                </w:div>
                                <w:div w:id="188686363">
                                  <w:marLeft w:val="0"/>
                                  <w:marRight w:val="0"/>
                                  <w:marTop w:val="0"/>
                                  <w:marBottom w:val="0"/>
                                  <w:divBdr>
                                    <w:top w:val="none" w:sz="0" w:space="0" w:color="auto"/>
                                    <w:left w:val="none" w:sz="0" w:space="0" w:color="auto"/>
                                    <w:bottom w:val="none" w:sz="0" w:space="0" w:color="auto"/>
                                    <w:right w:val="none" w:sz="0" w:space="0" w:color="auto"/>
                                  </w:divBdr>
                                </w:div>
                                <w:div w:id="1247420807">
                                  <w:marLeft w:val="0"/>
                                  <w:marRight w:val="0"/>
                                  <w:marTop w:val="0"/>
                                  <w:marBottom w:val="0"/>
                                  <w:divBdr>
                                    <w:top w:val="none" w:sz="0" w:space="0" w:color="auto"/>
                                    <w:left w:val="none" w:sz="0" w:space="0" w:color="auto"/>
                                    <w:bottom w:val="none" w:sz="0" w:space="0" w:color="auto"/>
                                    <w:right w:val="none" w:sz="0" w:space="0" w:color="auto"/>
                                  </w:divBdr>
                                </w:div>
                                <w:div w:id="1495877363">
                                  <w:marLeft w:val="0"/>
                                  <w:marRight w:val="0"/>
                                  <w:marTop w:val="0"/>
                                  <w:marBottom w:val="0"/>
                                  <w:divBdr>
                                    <w:top w:val="none" w:sz="0" w:space="0" w:color="auto"/>
                                    <w:left w:val="none" w:sz="0" w:space="0" w:color="auto"/>
                                    <w:bottom w:val="none" w:sz="0" w:space="0" w:color="auto"/>
                                    <w:right w:val="none" w:sz="0" w:space="0" w:color="auto"/>
                                  </w:divBdr>
                                </w:div>
                                <w:div w:id="1946035906">
                                  <w:marLeft w:val="0"/>
                                  <w:marRight w:val="0"/>
                                  <w:marTop w:val="0"/>
                                  <w:marBottom w:val="0"/>
                                  <w:divBdr>
                                    <w:top w:val="none" w:sz="0" w:space="0" w:color="auto"/>
                                    <w:left w:val="none" w:sz="0" w:space="0" w:color="auto"/>
                                    <w:bottom w:val="none" w:sz="0" w:space="0" w:color="auto"/>
                                    <w:right w:val="none" w:sz="0" w:space="0" w:color="auto"/>
                                  </w:divBdr>
                                </w:div>
                                <w:div w:id="1885555306">
                                  <w:marLeft w:val="0"/>
                                  <w:marRight w:val="0"/>
                                  <w:marTop w:val="0"/>
                                  <w:marBottom w:val="0"/>
                                  <w:divBdr>
                                    <w:top w:val="none" w:sz="0" w:space="0" w:color="auto"/>
                                    <w:left w:val="none" w:sz="0" w:space="0" w:color="auto"/>
                                    <w:bottom w:val="none" w:sz="0" w:space="0" w:color="auto"/>
                                    <w:right w:val="none" w:sz="0" w:space="0" w:color="auto"/>
                                  </w:divBdr>
                                </w:div>
                                <w:div w:id="1467353970">
                                  <w:marLeft w:val="0"/>
                                  <w:marRight w:val="0"/>
                                  <w:marTop w:val="0"/>
                                  <w:marBottom w:val="0"/>
                                  <w:divBdr>
                                    <w:top w:val="none" w:sz="0" w:space="0" w:color="auto"/>
                                    <w:left w:val="none" w:sz="0" w:space="0" w:color="auto"/>
                                    <w:bottom w:val="none" w:sz="0" w:space="0" w:color="auto"/>
                                    <w:right w:val="none" w:sz="0" w:space="0" w:color="auto"/>
                                  </w:divBdr>
                                </w:div>
                                <w:div w:id="711229120">
                                  <w:marLeft w:val="0"/>
                                  <w:marRight w:val="0"/>
                                  <w:marTop w:val="0"/>
                                  <w:marBottom w:val="0"/>
                                  <w:divBdr>
                                    <w:top w:val="none" w:sz="0" w:space="0" w:color="auto"/>
                                    <w:left w:val="none" w:sz="0" w:space="0" w:color="auto"/>
                                    <w:bottom w:val="none" w:sz="0" w:space="0" w:color="auto"/>
                                    <w:right w:val="none" w:sz="0" w:space="0" w:color="auto"/>
                                  </w:divBdr>
                                </w:div>
                                <w:div w:id="1133211813">
                                  <w:marLeft w:val="0"/>
                                  <w:marRight w:val="0"/>
                                  <w:marTop w:val="0"/>
                                  <w:marBottom w:val="0"/>
                                  <w:divBdr>
                                    <w:top w:val="none" w:sz="0" w:space="0" w:color="auto"/>
                                    <w:left w:val="none" w:sz="0" w:space="0" w:color="auto"/>
                                    <w:bottom w:val="none" w:sz="0" w:space="0" w:color="auto"/>
                                    <w:right w:val="none" w:sz="0" w:space="0" w:color="auto"/>
                                  </w:divBdr>
                                </w:div>
                                <w:div w:id="306133748">
                                  <w:marLeft w:val="0"/>
                                  <w:marRight w:val="0"/>
                                  <w:marTop w:val="0"/>
                                  <w:marBottom w:val="0"/>
                                  <w:divBdr>
                                    <w:top w:val="none" w:sz="0" w:space="0" w:color="auto"/>
                                    <w:left w:val="none" w:sz="0" w:space="0" w:color="auto"/>
                                    <w:bottom w:val="none" w:sz="0" w:space="0" w:color="auto"/>
                                    <w:right w:val="none" w:sz="0" w:space="0" w:color="auto"/>
                                  </w:divBdr>
                                </w:div>
                                <w:div w:id="1209340775">
                                  <w:marLeft w:val="0"/>
                                  <w:marRight w:val="0"/>
                                  <w:marTop w:val="0"/>
                                  <w:marBottom w:val="0"/>
                                  <w:divBdr>
                                    <w:top w:val="none" w:sz="0" w:space="0" w:color="auto"/>
                                    <w:left w:val="none" w:sz="0" w:space="0" w:color="auto"/>
                                    <w:bottom w:val="none" w:sz="0" w:space="0" w:color="auto"/>
                                    <w:right w:val="none" w:sz="0" w:space="0" w:color="auto"/>
                                  </w:divBdr>
                                </w:div>
                                <w:div w:id="132722634">
                                  <w:marLeft w:val="0"/>
                                  <w:marRight w:val="0"/>
                                  <w:marTop w:val="0"/>
                                  <w:marBottom w:val="0"/>
                                  <w:divBdr>
                                    <w:top w:val="none" w:sz="0" w:space="0" w:color="auto"/>
                                    <w:left w:val="none" w:sz="0" w:space="0" w:color="auto"/>
                                    <w:bottom w:val="none" w:sz="0" w:space="0" w:color="auto"/>
                                    <w:right w:val="none" w:sz="0" w:space="0" w:color="auto"/>
                                  </w:divBdr>
                                  <w:divsChild>
                                    <w:div w:id="1690136753">
                                      <w:marLeft w:val="0"/>
                                      <w:marRight w:val="0"/>
                                      <w:marTop w:val="0"/>
                                      <w:marBottom w:val="0"/>
                                      <w:divBdr>
                                        <w:top w:val="none" w:sz="0" w:space="0" w:color="auto"/>
                                        <w:left w:val="none" w:sz="0" w:space="0" w:color="auto"/>
                                        <w:bottom w:val="none" w:sz="0" w:space="0" w:color="auto"/>
                                        <w:right w:val="none" w:sz="0" w:space="0" w:color="auto"/>
                                      </w:divBdr>
                                    </w:div>
                                    <w:div w:id="1617639735">
                                      <w:marLeft w:val="0"/>
                                      <w:marRight w:val="0"/>
                                      <w:marTop w:val="0"/>
                                      <w:marBottom w:val="0"/>
                                      <w:divBdr>
                                        <w:top w:val="none" w:sz="0" w:space="0" w:color="auto"/>
                                        <w:left w:val="none" w:sz="0" w:space="0" w:color="auto"/>
                                        <w:bottom w:val="none" w:sz="0" w:space="0" w:color="auto"/>
                                        <w:right w:val="none" w:sz="0" w:space="0" w:color="auto"/>
                                      </w:divBdr>
                                    </w:div>
                                    <w:div w:id="27419151">
                                      <w:marLeft w:val="0"/>
                                      <w:marRight w:val="0"/>
                                      <w:marTop w:val="0"/>
                                      <w:marBottom w:val="0"/>
                                      <w:divBdr>
                                        <w:top w:val="none" w:sz="0" w:space="0" w:color="auto"/>
                                        <w:left w:val="none" w:sz="0" w:space="0" w:color="auto"/>
                                        <w:bottom w:val="none" w:sz="0" w:space="0" w:color="auto"/>
                                        <w:right w:val="none" w:sz="0" w:space="0" w:color="auto"/>
                                      </w:divBdr>
                                    </w:div>
                                    <w:div w:id="106505037">
                                      <w:marLeft w:val="0"/>
                                      <w:marRight w:val="0"/>
                                      <w:marTop w:val="0"/>
                                      <w:marBottom w:val="0"/>
                                      <w:divBdr>
                                        <w:top w:val="none" w:sz="0" w:space="0" w:color="auto"/>
                                        <w:left w:val="none" w:sz="0" w:space="0" w:color="auto"/>
                                        <w:bottom w:val="none" w:sz="0" w:space="0" w:color="auto"/>
                                        <w:right w:val="none" w:sz="0" w:space="0" w:color="auto"/>
                                      </w:divBdr>
                                    </w:div>
                                    <w:div w:id="1082986853">
                                      <w:marLeft w:val="0"/>
                                      <w:marRight w:val="0"/>
                                      <w:marTop w:val="0"/>
                                      <w:marBottom w:val="0"/>
                                      <w:divBdr>
                                        <w:top w:val="none" w:sz="0" w:space="0" w:color="auto"/>
                                        <w:left w:val="none" w:sz="0" w:space="0" w:color="auto"/>
                                        <w:bottom w:val="none" w:sz="0" w:space="0" w:color="auto"/>
                                        <w:right w:val="none" w:sz="0" w:space="0" w:color="auto"/>
                                      </w:divBdr>
                                    </w:div>
                                    <w:div w:id="1525441549">
                                      <w:marLeft w:val="0"/>
                                      <w:marRight w:val="0"/>
                                      <w:marTop w:val="0"/>
                                      <w:marBottom w:val="0"/>
                                      <w:divBdr>
                                        <w:top w:val="none" w:sz="0" w:space="0" w:color="auto"/>
                                        <w:left w:val="none" w:sz="0" w:space="0" w:color="auto"/>
                                        <w:bottom w:val="none" w:sz="0" w:space="0" w:color="auto"/>
                                        <w:right w:val="none" w:sz="0" w:space="0" w:color="auto"/>
                                      </w:divBdr>
                                    </w:div>
                                    <w:div w:id="1683707494">
                                      <w:marLeft w:val="0"/>
                                      <w:marRight w:val="0"/>
                                      <w:marTop w:val="0"/>
                                      <w:marBottom w:val="0"/>
                                      <w:divBdr>
                                        <w:top w:val="none" w:sz="0" w:space="0" w:color="auto"/>
                                        <w:left w:val="none" w:sz="0" w:space="0" w:color="auto"/>
                                        <w:bottom w:val="none" w:sz="0" w:space="0" w:color="auto"/>
                                        <w:right w:val="none" w:sz="0" w:space="0" w:color="auto"/>
                                      </w:divBdr>
                                    </w:div>
                                    <w:div w:id="673606778">
                                      <w:marLeft w:val="0"/>
                                      <w:marRight w:val="0"/>
                                      <w:marTop w:val="0"/>
                                      <w:marBottom w:val="0"/>
                                      <w:divBdr>
                                        <w:top w:val="none" w:sz="0" w:space="0" w:color="auto"/>
                                        <w:left w:val="none" w:sz="0" w:space="0" w:color="auto"/>
                                        <w:bottom w:val="none" w:sz="0" w:space="0" w:color="auto"/>
                                        <w:right w:val="none" w:sz="0" w:space="0" w:color="auto"/>
                                      </w:divBdr>
                                    </w:div>
                                    <w:div w:id="967322510">
                                      <w:marLeft w:val="0"/>
                                      <w:marRight w:val="0"/>
                                      <w:marTop w:val="0"/>
                                      <w:marBottom w:val="0"/>
                                      <w:divBdr>
                                        <w:top w:val="none" w:sz="0" w:space="0" w:color="auto"/>
                                        <w:left w:val="none" w:sz="0" w:space="0" w:color="auto"/>
                                        <w:bottom w:val="none" w:sz="0" w:space="0" w:color="auto"/>
                                        <w:right w:val="none" w:sz="0" w:space="0" w:color="auto"/>
                                      </w:divBdr>
                                    </w:div>
                                    <w:div w:id="220406587">
                                      <w:marLeft w:val="0"/>
                                      <w:marRight w:val="0"/>
                                      <w:marTop w:val="0"/>
                                      <w:marBottom w:val="0"/>
                                      <w:divBdr>
                                        <w:top w:val="none" w:sz="0" w:space="0" w:color="auto"/>
                                        <w:left w:val="none" w:sz="0" w:space="0" w:color="auto"/>
                                        <w:bottom w:val="none" w:sz="0" w:space="0" w:color="auto"/>
                                        <w:right w:val="none" w:sz="0" w:space="0" w:color="auto"/>
                                      </w:divBdr>
                                    </w:div>
                                    <w:div w:id="481653990">
                                      <w:marLeft w:val="0"/>
                                      <w:marRight w:val="0"/>
                                      <w:marTop w:val="0"/>
                                      <w:marBottom w:val="0"/>
                                      <w:divBdr>
                                        <w:top w:val="none" w:sz="0" w:space="0" w:color="auto"/>
                                        <w:left w:val="none" w:sz="0" w:space="0" w:color="auto"/>
                                        <w:bottom w:val="none" w:sz="0" w:space="0" w:color="auto"/>
                                        <w:right w:val="none" w:sz="0" w:space="0" w:color="auto"/>
                                      </w:divBdr>
                                    </w:div>
                                    <w:div w:id="1292173929">
                                      <w:marLeft w:val="0"/>
                                      <w:marRight w:val="0"/>
                                      <w:marTop w:val="0"/>
                                      <w:marBottom w:val="0"/>
                                      <w:divBdr>
                                        <w:top w:val="none" w:sz="0" w:space="0" w:color="auto"/>
                                        <w:left w:val="none" w:sz="0" w:space="0" w:color="auto"/>
                                        <w:bottom w:val="none" w:sz="0" w:space="0" w:color="auto"/>
                                        <w:right w:val="none" w:sz="0" w:space="0" w:color="auto"/>
                                      </w:divBdr>
                                    </w:div>
                                    <w:div w:id="2039046746">
                                      <w:marLeft w:val="0"/>
                                      <w:marRight w:val="0"/>
                                      <w:marTop w:val="0"/>
                                      <w:marBottom w:val="0"/>
                                      <w:divBdr>
                                        <w:top w:val="none" w:sz="0" w:space="0" w:color="auto"/>
                                        <w:left w:val="none" w:sz="0" w:space="0" w:color="auto"/>
                                        <w:bottom w:val="none" w:sz="0" w:space="0" w:color="auto"/>
                                        <w:right w:val="none" w:sz="0" w:space="0" w:color="auto"/>
                                      </w:divBdr>
                                    </w:div>
                                    <w:div w:id="1309700418">
                                      <w:marLeft w:val="0"/>
                                      <w:marRight w:val="0"/>
                                      <w:marTop w:val="0"/>
                                      <w:marBottom w:val="0"/>
                                      <w:divBdr>
                                        <w:top w:val="none" w:sz="0" w:space="0" w:color="auto"/>
                                        <w:left w:val="none" w:sz="0" w:space="0" w:color="auto"/>
                                        <w:bottom w:val="none" w:sz="0" w:space="0" w:color="auto"/>
                                        <w:right w:val="none" w:sz="0" w:space="0" w:color="auto"/>
                                      </w:divBdr>
                                    </w:div>
                                    <w:div w:id="32101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4275068">
      <w:bodyDiv w:val="1"/>
      <w:marLeft w:val="0"/>
      <w:marRight w:val="0"/>
      <w:marTop w:val="0"/>
      <w:marBottom w:val="0"/>
      <w:divBdr>
        <w:top w:val="none" w:sz="0" w:space="0" w:color="auto"/>
        <w:left w:val="none" w:sz="0" w:space="0" w:color="auto"/>
        <w:bottom w:val="none" w:sz="0" w:space="0" w:color="auto"/>
        <w:right w:val="none" w:sz="0" w:space="0" w:color="auto"/>
      </w:divBdr>
      <w:divsChild>
        <w:div w:id="1367491034">
          <w:marLeft w:val="-360"/>
          <w:marRight w:val="-360"/>
          <w:marTop w:val="0"/>
          <w:marBottom w:val="0"/>
          <w:divBdr>
            <w:top w:val="none" w:sz="0" w:space="0" w:color="auto"/>
            <w:left w:val="none" w:sz="0" w:space="0" w:color="auto"/>
            <w:bottom w:val="none" w:sz="0" w:space="0" w:color="auto"/>
            <w:right w:val="none" w:sz="0" w:space="0" w:color="auto"/>
          </w:divBdr>
          <w:divsChild>
            <w:div w:id="898054977">
              <w:marLeft w:val="0"/>
              <w:marRight w:val="0"/>
              <w:marTop w:val="0"/>
              <w:marBottom w:val="0"/>
              <w:divBdr>
                <w:top w:val="none" w:sz="0" w:space="0" w:color="auto"/>
                <w:left w:val="none" w:sz="0" w:space="0" w:color="auto"/>
                <w:bottom w:val="none" w:sz="0" w:space="0" w:color="auto"/>
                <w:right w:val="none" w:sz="0" w:space="0" w:color="auto"/>
              </w:divBdr>
              <w:divsChild>
                <w:div w:id="850611600">
                  <w:marLeft w:val="0"/>
                  <w:marRight w:val="0"/>
                  <w:marTop w:val="0"/>
                  <w:marBottom w:val="600"/>
                  <w:divBdr>
                    <w:top w:val="none" w:sz="0" w:space="0" w:color="auto"/>
                    <w:left w:val="none" w:sz="0" w:space="0" w:color="auto"/>
                    <w:bottom w:val="none" w:sz="0" w:space="0" w:color="auto"/>
                    <w:right w:val="none" w:sz="0" w:space="0" w:color="auto"/>
                  </w:divBdr>
                  <w:divsChild>
                    <w:div w:id="1950814828">
                      <w:marLeft w:val="0"/>
                      <w:marRight w:val="0"/>
                      <w:marTop w:val="0"/>
                      <w:marBottom w:val="240"/>
                      <w:divBdr>
                        <w:top w:val="none" w:sz="0" w:space="0" w:color="auto"/>
                        <w:left w:val="none" w:sz="0" w:space="0" w:color="auto"/>
                        <w:bottom w:val="none" w:sz="0" w:space="0" w:color="auto"/>
                        <w:right w:val="none" w:sz="0" w:space="0" w:color="auto"/>
                      </w:divBdr>
                      <w:divsChild>
                        <w:div w:id="253977147">
                          <w:marLeft w:val="0"/>
                          <w:marRight w:val="0"/>
                          <w:marTop w:val="0"/>
                          <w:marBottom w:val="0"/>
                          <w:divBdr>
                            <w:top w:val="none" w:sz="0" w:space="0" w:color="auto"/>
                            <w:left w:val="none" w:sz="0" w:space="0" w:color="auto"/>
                            <w:bottom w:val="none" w:sz="0" w:space="0" w:color="auto"/>
                            <w:right w:val="none" w:sz="0" w:space="0" w:color="auto"/>
                          </w:divBdr>
                          <w:divsChild>
                            <w:div w:id="601694098">
                              <w:marLeft w:val="0"/>
                              <w:marRight w:val="30"/>
                              <w:marTop w:val="0"/>
                              <w:marBottom w:val="0"/>
                              <w:divBdr>
                                <w:top w:val="none" w:sz="0" w:space="0" w:color="auto"/>
                                <w:left w:val="none" w:sz="0" w:space="0" w:color="auto"/>
                                <w:bottom w:val="none" w:sz="0" w:space="0" w:color="auto"/>
                                <w:right w:val="none" w:sz="0" w:space="0" w:color="auto"/>
                              </w:divBdr>
                            </w:div>
                            <w:div w:id="1012335586">
                              <w:marLeft w:val="0"/>
                              <w:marRight w:val="30"/>
                              <w:marTop w:val="0"/>
                              <w:marBottom w:val="0"/>
                              <w:divBdr>
                                <w:top w:val="none" w:sz="0" w:space="0" w:color="auto"/>
                                <w:left w:val="none" w:sz="0" w:space="0" w:color="auto"/>
                                <w:bottom w:val="none" w:sz="0" w:space="0" w:color="auto"/>
                                <w:right w:val="none" w:sz="0" w:space="0" w:color="auto"/>
                              </w:divBdr>
                            </w:div>
                          </w:divsChild>
                        </w:div>
                        <w:div w:id="390232088">
                          <w:marLeft w:val="330"/>
                          <w:marRight w:val="0"/>
                          <w:marTop w:val="0"/>
                          <w:marBottom w:val="0"/>
                          <w:divBdr>
                            <w:top w:val="none" w:sz="0" w:space="0" w:color="auto"/>
                            <w:left w:val="none" w:sz="0" w:space="0" w:color="auto"/>
                            <w:bottom w:val="none" w:sz="0" w:space="0" w:color="auto"/>
                            <w:right w:val="none" w:sz="0" w:space="0" w:color="auto"/>
                          </w:divBdr>
                        </w:div>
                        <w:div w:id="1650864698">
                          <w:marLeft w:val="330"/>
                          <w:marRight w:val="0"/>
                          <w:marTop w:val="0"/>
                          <w:marBottom w:val="0"/>
                          <w:divBdr>
                            <w:top w:val="none" w:sz="0" w:space="0" w:color="auto"/>
                            <w:left w:val="none" w:sz="0" w:space="0" w:color="auto"/>
                            <w:bottom w:val="none" w:sz="0" w:space="0" w:color="auto"/>
                            <w:right w:val="none" w:sz="0" w:space="0" w:color="auto"/>
                          </w:divBdr>
                        </w:div>
                      </w:divsChild>
                    </w:div>
                    <w:div w:id="237175983">
                      <w:marLeft w:val="0"/>
                      <w:marRight w:val="0"/>
                      <w:marTop w:val="0"/>
                      <w:marBottom w:val="450"/>
                      <w:divBdr>
                        <w:top w:val="none" w:sz="0" w:space="0" w:color="auto"/>
                        <w:left w:val="none" w:sz="0" w:space="0" w:color="auto"/>
                        <w:bottom w:val="none" w:sz="0" w:space="0" w:color="auto"/>
                        <w:right w:val="none" w:sz="0" w:space="0" w:color="auto"/>
                      </w:divBdr>
                      <w:divsChild>
                        <w:div w:id="1570117821">
                          <w:marLeft w:val="-45"/>
                          <w:marRight w:val="-45"/>
                          <w:marTop w:val="0"/>
                          <w:marBottom w:val="0"/>
                          <w:divBdr>
                            <w:top w:val="none" w:sz="0" w:space="0" w:color="auto"/>
                            <w:left w:val="none" w:sz="0" w:space="0" w:color="auto"/>
                            <w:bottom w:val="none" w:sz="0" w:space="0" w:color="auto"/>
                            <w:right w:val="none" w:sz="0" w:space="0" w:color="auto"/>
                          </w:divBdr>
                          <w:divsChild>
                            <w:div w:id="162353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3991490">
          <w:marLeft w:val="-360"/>
          <w:marRight w:val="-360"/>
          <w:marTop w:val="0"/>
          <w:marBottom w:val="0"/>
          <w:divBdr>
            <w:top w:val="none" w:sz="0" w:space="0" w:color="auto"/>
            <w:left w:val="none" w:sz="0" w:space="0" w:color="auto"/>
            <w:bottom w:val="none" w:sz="0" w:space="0" w:color="auto"/>
            <w:right w:val="none" w:sz="0" w:space="0" w:color="auto"/>
          </w:divBdr>
          <w:divsChild>
            <w:div w:id="1320427300">
              <w:marLeft w:val="0"/>
              <w:marRight w:val="0"/>
              <w:marTop w:val="0"/>
              <w:marBottom w:val="0"/>
              <w:divBdr>
                <w:top w:val="none" w:sz="0" w:space="0" w:color="auto"/>
                <w:left w:val="none" w:sz="0" w:space="0" w:color="auto"/>
                <w:bottom w:val="none" w:sz="0" w:space="0" w:color="auto"/>
                <w:right w:val="none" w:sz="0" w:space="0" w:color="auto"/>
              </w:divBdr>
              <w:divsChild>
                <w:div w:id="146478427">
                  <w:marLeft w:val="0"/>
                  <w:marRight w:val="0"/>
                  <w:marTop w:val="0"/>
                  <w:marBottom w:val="0"/>
                  <w:divBdr>
                    <w:top w:val="none" w:sz="0" w:space="0" w:color="auto"/>
                    <w:left w:val="none" w:sz="0" w:space="0" w:color="auto"/>
                    <w:bottom w:val="none" w:sz="0" w:space="0" w:color="auto"/>
                    <w:right w:val="none" w:sz="0" w:space="0" w:color="auto"/>
                  </w:divBdr>
                  <w:divsChild>
                    <w:div w:id="177917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0774473">
      <w:bodyDiv w:val="1"/>
      <w:marLeft w:val="0"/>
      <w:marRight w:val="0"/>
      <w:marTop w:val="0"/>
      <w:marBottom w:val="0"/>
      <w:divBdr>
        <w:top w:val="none" w:sz="0" w:space="0" w:color="auto"/>
        <w:left w:val="none" w:sz="0" w:space="0" w:color="auto"/>
        <w:bottom w:val="none" w:sz="0" w:space="0" w:color="auto"/>
        <w:right w:val="none" w:sz="0" w:space="0" w:color="auto"/>
      </w:divBdr>
      <w:divsChild>
        <w:div w:id="1671716701">
          <w:marLeft w:val="-360"/>
          <w:marRight w:val="-360"/>
          <w:marTop w:val="0"/>
          <w:marBottom w:val="0"/>
          <w:divBdr>
            <w:top w:val="none" w:sz="0" w:space="0" w:color="auto"/>
            <w:left w:val="none" w:sz="0" w:space="0" w:color="auto"/>
            <w:bottom w:val="none" w:sz="0" w:space="0" w:color="auto"/>
            <w:right w:val="none" w:sz="0" w:space="0" w:color="auto"/>
          </w:divBdr>
          <w:divsChild>
            <w:div w:id="1874808730">
              <w:marLeft w:val="0"/>
              <w:marRight w:val="0"/>
              <w:marTop w:val="0"/>
              <w:marBottom w:val="0"/>
              <w:divBdr>
                <w:top w:val="none" w:sz="0" w:space="0" w:color="auto"/>
                <w:left w:val="none" w:sz="0" w:space="0" w:color="auto"/>
                <w:bottom w:val="none" w:sz="0" w:space="0" w:color="auto"/>
                <w:right w:val="none" w:sz="0" w:space="0" w:color="auto"/>
              </w:divBdr>
              <w:divsChild>
                <w:div w:id="700595287">
                  <w:marLeft w:val="0"/>
                  <w:marRight w:val="0"/>
                  <w:marTop w:val="0"/>
                  <w:marBottom w:val="600"/>
                  <w:divBdr>
                    <w:top w:val="none" w:sz="0" w:space="0" w:color="auto"/>
                    <w:left w:val="none" w:sz="0" w:space="0" w:color="auto"/>
                    <w:bottom w:val="none" w:sz="0" w:space="0" w:color="auto"/>
                    <w:right w:val="none" w:sz="0" w:space="0" w:color="auto"/>
                  </w:divBdr>
                  <w:divsChild>
                    <w:div w:id="1475176867">
                      <w:marLeft w:val="0"/>
                      <w:marRight w:val="0"/>
                      <w:marTop w:val="0"/>
                      <w:marBottom w:val="240"/>
                      <w:divBdr>
                        <w:top w:val="none" w:sz="0" w:space="0" w:color="auto"/>
                        <w:left w:val="none" w:sz="0" w:space="0" w:color="auto"/>
                        <w:bottom w:val="none" w:sz="0" w:space="0" w:color="auto"/>
                        <w:right w:val="none" w:sz="0" w:space="0" w:color="auto"/>
                      </w:divBdr>
                      <w:divsChild>
                        <w:div w:id="1632397717">
                          <w:marLeft w:val="0"/>
                          <w:marRight w:val="0"/>
                          <w:marTop w:val="0"/>
                          <w:marBottom w:val="0"/>
                          <w:divBdr>
                            <w:top w:val="none" w:sz="0" w:space="0" w:color="auto"/>
                            <w:left w:val="none" w:sz="0" w:space="0" w:color="auto"/>
                            <w:bottom w:val="none" w:sz="0" w:space="0" w:color="auto"/>
                            <w:right w:val="none" w:sz="0" w:space="0" w:color="auto"/>
                          </w:divBdr>
                          <w:divsChild>
                            <w:div w:id="1041057493">
                              <w:marLeft w:val="0"/>
                              <w:marRight w:val="30"/>
                              <w:marTop w:val="0"/>
                              <w:marBottom w:val="0"/>
                              <w:divBdr>
                                <w:top w:val="none" w:sz="0" w:space="0" w:color="auto"/>
                                <w:left w:val="none" w:sz="0" w:space="0" w:color="auto"/>
                                <w:bottom w:val="none" w:sz="0" w:space="0" w:color="auto"/>
                                <w:right w:val="none" w:sz="0" w:space="0" w:color="auto"/>
                              </w:divBdr>
                            </w:div>
                            <w:div w:id="1925334447">
                              <w:marLeft w:val="0"/>
                              <w:marRight w:val="30"/>
                              <w:marTop w:val="0"/>
                              <w:marBottom w:val="0"/>
                              <w:divBdr>
                                <w:top w:val="none" w:sz="0" w:space="0" w:color="auto"/>
                                <w:left w:val="none" w:sz="0" w:space="0" w:color="auto"/>
                                <w:bottom w:val="none" w:sz="0" w:space="0" w:color="auto"/>
                                <w:right w:val="none" w:sz="0" w:space="0" w:color="auto"/>
                              </w:divBdr>
                            </w:div>
                          </w:divsChild>
                        </w:div>
                        <w:div w:id="467011823">
                          <w:marLeft w:val="330"/>
                          <w:marRight w:val="0"/>
                          <w:marTop w:val="0"/>
                          <w:marBottom w:val="0"/>
                          <w:divBdr>
                            <w:top w:val="none" w:sz="0" w:space="0" w:color="auto"/>
                            <w:left w:val="none" w:sz="0" w:space="0" w:color="auto"/>
                            <w:bottom w:val="none" w:sz="0" w:space="0" w:color="auto"/>
                            <w:right w:val="none" w:sz="0" w:space="0" w:color="auto"/>
                          </w:divBdr>
                        </w:div>
                        <w:div w:id="809246618">
                          <w:marLeft w:val="330"/>
                          <w:marRight w:val="0"/>
                          <w:marTop w:val="0"/>
                          <w:marBottom w:val="0"/>
                          <w:divBdr>
                            <w:top w:val="none" w:sz="0" w:space="0" w:color="auto"/>
                            <w:left w:val="none" w:sz="0" w:space="0" w:color="auto"/>
                            <w:bottom w:val="none" w:sz="0" w:space="0" w:color="auto"/>
                            <w:right w:val="none" w:sz="0" w:space="0" w:color="auto"/>
                          </w:divBdr>
                        </w:div>
                      </w:divsChild>
                    </w:div>
                    <w:div w:id="1706905637">
                      <w:marLeft w:val="0"/>
                      <w:marRight w:val="0"/>
                      <w:marTop w:val="0"/>
                      <w:marBottom w:val="450"/>
                      <w:divBdr>
                        <w:top w:val="none" w:sz="0" w:space="0" w:color="auto"/>
                        <w:left w:val="none" w:sz="0" w:space="0" w:color="auto"/>
                        <w:bottom w:val="none" w:sz="0" w:space="0" w:color="auto"/>
                        <w:right w:val="none" w:sz="0" w:space="0" w:color="auto"/>
                      </w:divBdr>
                      <w:divsChild>
                        <w:div w:id="118308117">
                          <w:marLeft w:val="-45"/>
                          <w:marRight w:val="-45"/>
                          <w:marTop w:val="0"/>
                          <w:marBottom w:val="0"/>
                          <w:divBdr>
                            <w:top w:val="none" w:sz="0" w:space="0" w:color="auto"/>
                            <w:left w:val="none" w:sz="0" w:space="0" w:color="auto"/>
                            <w:bottom w:val="none" w:sz="0" w:space="0" w:color="auto"/>
                            <w:right w:val="none" w:sz="0" w:space="0" w:color="auto"/>
                          </w:divBdr>
                          <w:divsChild>
                            <w:div w:id="63460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1729793">
          <w:marLeft w:val="-360"/>
          <w:marRight w:val="-360"/>
          <w:marTop w:val="0"/>
          <w:marBottom w:val="0"/>
          <w:divBdr>
            <w:top w:val="none" w:sz="0" w:space="0" w:color="auto"/>
            <w:left w:val="none" w:sz="0" w:space="0" w:color="auto"/>
            <w:bottom w:val="none" w:sz="0" w:space="0" w:color="auto"/>
            <w:right w:val="none" w:sz="0" w:space="0" w:color="auto"/>
          </w:divBdr>
          <w:divsChild>
            <w:div w:id="87390659">
              <w:marLeft w:val="0"/>
              <w:marRight w:val="0"/>
              <w:marTop w:val="0"/>
              <w:marBottom w:val="0"/>
              <w:divBdr>
                <w:top w:val="none" w:sz="0" w:space="0" w:color="auto"/>
                <w:left w:val="none" w:sz="0" w:space="0" w:color="auto"/>
                <w:bottom w:val="none" w:sz="0" w:space="0" w:color="auto"/>
                <w:right w:val="none" w:sz="0" w:space="0" w:color="auto"/>
              </w:divBdr>
              <w:divsChild>
                <w:div w:id="919564706">
                  <w:marLeft w:val="0"/>
                  <w:marRight w:val="0"/>
                  <w:marTop w:val="0"/>
                  <w:marBottom w:val="0"/>
                  <w:divBdr>
                    <w:top w:val="none" w:sz="0" w:space="0" w:color="auto"/>
                    <w:left w:val="none" w:sz="0" w:space="0" w:color="auto"/>
                    <w:bottom w:val="none" w:sz="0" w:space="0" w:color="auto"/>
                    <w:right w:val="none" w:sz="0" w:space="0" w:color="auto"/>
                  </w:divBdr>
                  <w:divsChild>
                    <w:div w:id="1552227341">
                      <w:marLeft w:val="0"/>
                      <w:marRight w:val="0"/>
                      <w:marTop w:val="0"/>
                      <w:marBottom w:val="0"/>
                      <w:divBdr>
                        <w:top w:val="none" w:sz="0" w:space="0" w:color="auto"/>
                        <w:left w:val="none" w:sz="0" w:space="0" w:color="auto"/>
                        <w:bottom w:val="none" w:sz="0" w:space="0" w:color="auto"/>
                        <w:right w:val="none" w:sz="0" w:space="0" w:color="auto"/>
                      </w:divBdr>
                      <w:divsChild>
                        <w:div w:id="829449622">
                          <w:marLeft w:val="0"/>
                          <w:marRight w:val="0"/>
                          <w:marTop w:val="0"/>
                          <w:marBottom w:val="0"/>
                          <w:divBdr>
                            <w:top w:val="none" w:sz="0" w:space="0" w:color="auto"/>
                            <w:left w:val="none" w:sz="0" w:space="0" w:color="auto"/>
                            <w:bottom w:val="none" w:sz="0" w:space="0" w:color="auto"/>
                            <w:right w:val="none" w:sz="0" w:space="0" w:color="auto"/>
                          </w:divBdr>
                          <w:divsChild>
                            <w:div w:id="312829647">
                              <w:marLeft w:val="0"/>
                              <w:marRight w:val="0"/>
                              <w:marTop w:val="0"/>
                              <w:marBottom w:val="0"/>
                              <w:divBdr>
                                <w:top w:val="none" w:sz="0" w:space="0" w:color="auto"/>
                                <w:left w:val="none" w:sz="0" w:space="0" w:color="auto"/>
                                <w:bottom w:val="none" w:sz="0" w:space="0" w:color="auto"/>
                                <w:right w:val="none" w:sz="0" w:space="0" w:color="auto"/>
                              </w:divBdr>
                              <w:divsChild>
                                <w:div w:id="471094563">
                                  <w:marLeft w:val="0"/>
                                  <w:marRight w:val="0"/>
                                  <w:marTop w:val="0"/>
                                  <w:marBottom w:val="0"/>
                                  <w:divBdr>
                                    <w:top w:val="none" w:sz="0" w:space="0" w:color="auto"/>
                                    <w:left w:val="none" w:sz="0" w:space="0" w:color="auto"/>
                                    <w:bottom w:val="none" w:sz="0" w:space="0" w:color="auto"/>
                                    <w:right w:val="none" w:sz="0" w:space="0" w:color="auto"/>
                                  </w:divBdr>
                                </w:div>
                                <w:div w:id="803891028">
                                  <w:marLeft w:val="0"/>
                                  <w:marRight w:val="0"/>
                                  <w:marTop w:val="0"/>
                                  <w:marBottom w:val="0"/>
                                  <w:divBdr>
                                    <w:top w:val="none" w:sz="0" w:space="0" w:color="auto"/>
                                    <w:left w:val="none" w:sz="0" w:space="0" w:color="auto"/>
                                    <w:bottom w:val="none" w:sz="0" w:space="0" w:color="auto"/>
                                    <w:right w:val="none" w:sz="0" w:space="0" w:color="auto"/>
                                  </w:divBdr>
                                </w:div>
                                <w:div w:id="553935239">
                                  <w:marLeft w:val="0"/>
                                  <w:marRight w:val="0"/>
                                  <w:marTop w:val="0"/>
                                  <w:marBottom w:val="0"/>
                                  <w:divBdr>
                                    <w:top w:val="none" w:sz="0" w:space="0" w:color="auto"/>
                                    <w:left w:val="none" w:sz="0" w:space="0" w:color="auto"/>
                                    <w:bottom w:val="none" w:sz="0" w:space="0" w:color="auto"/>
                                    <w:right w:val="none" w:sz="0" w:space="0" w:color="auto"/>
                                  </w:divBdr>
                                </w:div>
                                <w:div w:id="187525620">
                                  <w:marLeft w:val="0"/>
                                  <w:marRight w:val="0"/>
                                  <w:marTop w:val="0"/>
                                  <w:marBottom w:val="0"/>
                                  <w:divBdr>
                                    <w:top w:val="none" w:sz="0" w:space="0" w:color="auto"/>
                                    <w:left w:val="none" w:sz="0" w:space="0" w:color="auto"/>
                                    <w:bottom w:val="none" w:sz="0" w:space="0" w:color="auto"/>
                                    <w:right w:val="none" w:sz="0" w:space="0" w:color="auto"/>
                                  </w:divBdr>
                                </w:div>
                                <w:div w:id="1621179899">
                                  <w:marLeft w:val="0"/>
                                  <w:marRight w:val="0"/>
                                  <w:marTop w:val="0"/>
                                  <w:marBottom w:val="0"/>
                                  <w:divBdr>
                                    <w:top w:val="none" w:sz="0" w:space="0" w:color="auto"/>
                                    <w:left w:val="none" w:sz="0" w:space="0" w:color="auto"/>
                                    <w:bottom w:val="none" w:sz="0" w:space="0" w:color="auto"/>
                                    <w:right w:val="none" w:sz="0" w:space="0" w:color="auto"/>
                                  </w:divBdr>
                                </w:div>
                                <w:div w:id="1471943878">
                                  <w:marLeft w:val="0"/>
                                  <w:marRight w:val="0"/>
                                  <w:marTop w:val="0"/>
                                  <w:marBottom w:val="0"/>
                                  <w:divBdr>
                                    <w:top w:val="none" w:sz="0" w:space="0" w:color="auto"/>
                                    <w:left w:val="none" w:sz="0" w:space="0" w:color="auto"/>
                                    <w:bottom w:val="none" w:sz="0" w:space="0" w:color="auto"/>
                                    <w:right w:val="none" w:sz="0" w:space="0" w:color="auto"/>
                                  </w:divBdr>
                                </w:div>
                                <w:div w:id="1987203854">
                                  <w:marLeft w:val="0"/>
                                  <w:marRight w:val="0"/>
                                  <w:marTop w:val="0"/>
                                  <w:marBottom w:val="0"/>
                                  <w:divBdr>
                                    <w:top w:val="none" w:sz="0" w:space="0" w:color="auto"/>
                                    <w:left w:val="none" w:sz="0" w:space="0" w:color="auto"/>
                                    <w:bottom w:val="none" w:sz="0" w:space="0" w:color="auto"/>
                                    <w:right w:val="none" w:sz="0" w:space="0" w:color="auto"/>
                                  </w:divBdr>
                                </w:div>
                                <w:div w:id="1744136582">
                                  <w:marLeft w:val="0"/>
                                  <w:marRight w:val="0"/>
                                  <w:marTop w:val="0"/>
                                  <w:marBottom w:val="0"/>
                                  <w:divBdr>
                                    <w:top w:val="none" w:sz="0" w:space="0" w:color="auto"/>
                                    <w:left w:val="none" w:sz="0" w:space="0" w:color="auto"/>
                                    <w:bottom w:val="none" w:sz="0" w:space="0" w:color="auto"/>
                                    <w:right w:val="none" w:sz="0" w:space="0" w:color="auto"/>
                                  </w:divBdr>
                                </w:div>
                                <w:div w:id="1354333857">
                                  <w:marLeft w:val="0"/>
                                  <w:marRight w:val="0"/>
                                  <w:marTop w:val="0"/>
                                  <w:marBottom w:val="0"/>
                                  <w:divBdr>
                                    <w:top w:val="none" w:sz="0" w:space="0" w:color="auto"/>
                                    <w:left w:val="none" w:sz="0" w:space="0" w:color="auto"/>
                                    <w:bottom w:val="none" w:sz="0" w:space="0" w:color="auto"/>
                                    <w:right w:val="none" w:sz="0" w:space="0" w:color="auto"/>
                                  </w:divBdr>
                                </w:div>
                                <w:div w:id="56442144">
                                  <w:marLeft w:val="0"/>
                                  <w:marRight w:val="0"/>
                                  <w:marTop w:val="0"/>
                                  <w:marBottom w:val="0"/>
                                  <w:divBdr>
                                    <w:top w:val="none" w:sz="0" w:space="0" w:color="auto"/>
                                    <w:left w:val="none" w:sz="0" w:space="0" w:color="auto"/>
                                    <w:bottom w:val="none" w:sz="0" w:space="0" w:color="auto"/>
                                    <w:right w:val="none" w:sz="0" w:space="0" w:color="auto"/>
                                  </w:divBdr>
                                </w:div>
                                <w:div w:id="163598101">
                                  <w:marLeft w:val="0"/>
                                  <w:marRight w:val="0"/>
                                  <w:marTop w:val="0"/>
                                  <w:marBottom w:val="0"/>
                                  <w:divBdr>
                                    <w:top w:val="none" w:sz="0" w:space="0" w:color="auto"/>
                                    <w:left w:val="none" w:sz="0" w:space="0" w:color="auto"/>
                                    <w:bottom w:val="none" w:sz="0" w:space="0" w:color="auto"/>
                                    <w:right w:val="none" w:sz="0" w:space="0" w:color="auto"/>
                                  </w:divBdr>
                                </w:div>
                                <w:div w:id="1757632202">
                                  <w:marLeft w:val="0"/>
                                  <w:marRight w:val="0"/>
                                  <w:marTop w:val="0"/>
                                  <w:marBottom w:val="0"/>
                                  <w:divBdr>
                                    <w:top w:val="none" w:sz="0" w:space="0" w:color="auto"/>
                                    <w:left w:val="none" w:sz="0" w:space="0" w:color="auto"/>
                                    <w:bottom w:val="none" w:sz="0" w:space="0" w:color="auto"/>
                                    <w:right w:val="none" w:sz="0" w:space="0" w:color="auto"/>
                                  </w:divBdr>
                                </w:div>
                                <w:div w:id="829056376">
                                  <w:marLeft w:val="0"/>
                                  <w:marRight w:val="0"/>
                                  <w:marTop w:val="0"/>
                                  <w:marBottom w:val="0"/>
                                  <w:divBdr>
                                    <w:top w:val="none" w:sz="0" w:space="0" w:color="auto"/>
                                    <w:left w:val="none" w:sz="0" w:space="0" w:color="auto"/>
                                    <w:bottom w:val="none" w:sz="0" w:space="0" w:color="auto"/>
                                    <w:right w:val="none" w:sz="0" w:space="0" w:color="auto"/>
                                  </w:divBdr>
                                </w:div>
                                <w:div w:id="1147891698">
                                  <w:marLeft w:val="0"/>
                                  <w:marRight w:val="0"/>
                                  <w:marTop w:val="0"/>
                                  <w:marBottom w:val="0"/>
                                  <w:divBdr>
                                    <w:top w:val="none" w:sz="0" w:space="0" w:color="auto"/>
                                    <w:left w:val="none" w:sz="0" w:space="0" w:color="auto"/>
                                    <w:bottom w:val="none" w:sz="0" w:space="0" w:color="auto"/>
                                    <w:right w:val="none" w:sz="0" w:space="0" w:color="auto"/>
                                  </w:divBdr>
                                </w:div>
                                <w:div w:id="889221955">
                                  <w:marLeft w:val="0"/>
                                  <w:marRight w:val="0"/>
                                  <w:marTop w:val="0"/>
                                  <w:marBottom w:val="0"/>
                                  <w:divBdr>
                                    <w:top w:val="none" w:sz="0" w:space="0" w:color="auto"/>
                                    <w:left w:val="none" w:sz="0" w:space="0" w:color="auto"/>
                                    <w:bottom w:val="none" w:sz="0" w:space="0" w:color="auto"/>
                                    <w:right w:val="none" w:sz="0" w:space="0" w:color="auto"/>
                                  </w:divBdr>
                                </w:div>
                                <w:div w:id="1880119916">
                                  <w:marLeft w:val="0"/>
                                  <w:marRight w:val="0"/>
                                  <w:marTop w:val="0"/>
                                  <w:marBottom w:val="0"/>
                                  <w:divBdr>
                                    <w:top w:val="none" w:sz="0" w:space="0" w:color="auto"/>
                                    <w:left w:val="none" w:sz="0" w:space="0" w:color="auto"/>
                                    <w:bottom w:val="none" w:sz="0" w:space="0" w:color="auto"/>
                                    <w:right w:val="none" w:sz="0" w:space="0" w:color="auto"/>
                                  </w:divBdr>
                                </w:div>
                                <w:div w:id="216362666">
                                  <w:marLeft w:val="0"/>
                                  <w:marRight w:val="0"/>
                                  <w:marTop w:val="0"/>
                                  <w:marBottom w:val="0"/>
                                  <w:divBdr>
                                    <w:top w:val="none" w:sz="0" w:space="0" w:color="auto"/>
                                    <w:left w:val="none" w:sz="0" w:space="0" w:color="auto"/>
                                    <w:bottom w:val="none" w:sz="0" w:space="0" w:color="auto"/>
                                    <w:right w:val="none" w:sz="0" w:space="0" w:color="auto"/>
                                  </w:divBdr>
                                </w:div>
                                <w:div w:id="1282304005">
                                  <w:marLeft w:val="0"/>
                                  <w:marRight w:val="0"/>
                                  <w:marTop w:val="0"/>
                                  <w:marBottom w:val="0"/>
                                  <w:divBdr>
                                    <w:top w:val="none" w:sz="0" w:space="0" w:color="auto"/>
                                    <w:left w:val="none" w:sz="0" w:space="0" w:color="auto"/>
                                    <w:bottom w:val="none" w:sz="0" w:space="0" w:color="auto"/>
                                    <w:right w:val="none" w:sz="0" w:space="0" w:color="auto"/>
                                  </w:divBdr>
                                  <w:divsChild>
                                    <w:div w:id="472261073">
                                      <w:marLeft w:val="0"/>
                                      <w:marRight w:val="0"/>
                                      <w:marTop w:val="0"/>
                                      <w:marBottom w:val="0"/>
                                      <w:divBdr>
                                        <w:top w:val="none" w:sz="0" w:space="0" w:color="auto"/>
                                        <w:left w:val="none" w:sz="0" w:space="0" w:color="auto"/>
                                        <w:bottom w:val="none" w:sz="0" w:space="0" w:color="auto"/>
                                        <w:right w:val="none" w:sz="0" w:space="0" w:color="auto"/>
                                      </w:divBdr>
                                    </w:div>
                                    <w:div w:id="1344934551">
                                      <w:marLeft w:val="0"/>
                                      <w:marRight w:val="0"/>
                                      <w:marTop w:val="0"/>
                                      <w:marBottom w:val="0"/>
                                      <w:divBdr>
                                        <w:top w:val="none" w:sz="0" w:space="0" w:color="auto"/>
                                        <w:left w:val="none" w:sz="0" w:space="0" w:color="auto"/>
                                        <w:bottom w:val="none" w:sz="0" w:space="0" w:color="auto"/>
                                        <w:right w:val="none" w:sz="0" w:space="0" w:color="auto"/>
                                      </w:divBdr>
                                    </w:div>
                                    <w:div w:id="1232346843">
                                      <w:marLeft w:val="0"/>
                                      <w:marRight w:val="0"/>
                                      <w:marTop w:val="0"/>
                                      <w:marBottom w:val="0"/>
                                      <w:divBdr>
                                        <w:top w:val="none" w:sz="0" w:space="0" w:color="auto"/>
                                        <w:left w:val="none" w:sz="0" w:space="0" w:color="auto"/>
                                        <w:bottom w:val="none" w:sz="0" w:space="0" w:color="auto"/>
                                        <w:right w:val="none" w:sz="0" w:space="0" w:color="auto"/>
                                      </w:divBdr>
                                    </w:div>
                                    <w:div w:id="899750843">
                                      <w:marLeft w:val="0"/>
                                      <w:marRight w:val="0"/>
                                      <w:marTop w:val="0"/>
                                      <w:marBottom w:val="0"/>
                                      <w:divBdr>
                                        <w:top w:val="none" w:sz="0" w:space="0" w:color="auto"/>
                                        <w:left w:val="none" w:sz="0" w:space="0" w:color="auto"/>
                                        <w:bottom w:val="none" w:sz="0" w:space="0" w:color="auto"/>
                                        <w:right w:val="none" w:sz="0" w:space="0" w:color="auto"/>
                                      </w:divBdr>
                                    </w:div>
                                    <w:div w:id="1392147532">
                                      <w:marLeft w:val="0"/>
                                      <w:marRight w:val="0"/>
                                      <w:marTop w:val="0"/>
                                      <w:marBottom w:val="0"/>
                                      <w:divBdr>
                                        <w:top w:val="none" w:sz="0" w:space="0" w:color="auto"/>
                                        <w:left w:val="none" w:sz="0" w:space="0" w:color="auto"/>
                                        <w:bottom w:val="none" w:sz="0" w:space="0" w:color="auto"/>
                                        <w:right w:val="none" w:sz="0" w:space="0" w:color="auto"/>
                                      </w:divBdr>
                                    </w:div>
                                    <w:div w:id="191847586">
                                      <w:marLeft w:val="0"/>
                                      <w:marRight w:val="0"/>
                                      <w:marTop w:val="0"/>
                                      <w:marBottom w:val="0"/>
                                      <w:divBdr>
                                        <w:top w:val="none" w:sz="0" w:space="0" w:color="auto"/>
                                        <w:left w:val="none" w:sz="0" w:space="0" w:color="auto"/>
                                        <w:bottom w:val="none" w:sz="0" w:space="0" w:color="auto"/>
                                        <w:right w:val="none" w:sz="0" w:space="0" w:color="auto"/>
                                      </w:divBdr>
                                    </w:div>
                                    <w:div w:id="1171486976">
                                      <w:marLeft w:val="0"/>
                                      <w:marRight w:val="0"/>
                                      <w:marTop w:val="0"/>
                                      <w:marBottom w:val="0"/>
                                      <w:divBdr>
                                        <w:top w:val="none" w:sz="0" w:space="0" w:color="auto"/>
                                        <w:left w:val="none" w:sz="0" w:space="0" w:color="auto"/>
                                        <w:bottom w:val="none" w:sz="0" w:space="0" w:color="auto"/>
                                        <w:right w:val="none" w:sz="0" w:space="0" w:color="auto"/>
                                      </w:divBdr>
                                    </w:div>
                                    <w:div w:id="277833261">
                                      <w:marLeft w:val="0"/>
                                      <w:marRight w:val="0"/>
                                      <w:marTop w:val="0"/>
                                      <w:marBottom w:val="0"/>
                                      <w:divBdr>
                                        <w:top w:val="none" w:sz="0" w:space="0" w:color="auto"/>
                                        <w:left w:val="none" w:sz="0" w:space="0" w:color="auto"/>
                                        <w:bottom w:val="none" w:sz="0" w:space="0" w:color="auto"/>
                                        <w:right w:val="none" w:sz="0" w:space="0" w:color="auto"/>
                                      </w:divBdr>
                                    </w:div>
                                    <w:div w:id="2066492541">
                                      <w:marLeft w:val="0"/>
                                      <w:marRight w:val="0"/>
                                      <w:marTop w:val="0"/>
                                      <w:marBottom w:val="0"/>
                                      <w:divBdr>
                                        <w:top w:val="none" w:sz="0" w:space="0" w:color="auto"/>
                                        <w:left w:val="none" w:sz="0" w:space="0" w:color="auto"/>
                                        <w:bottom w:val="none" w:sz="0" w:space="0" w:color="auto"/>
                                        <w:right w:val="none" w:sz="0" w:space="0" w:color="auto"/>
                                      </w:divBdr>
                                    </w:div>
                                    <w:div w:id="1318995792">
                                      <w:marLeft w:val="0"/>
                                      <w:marRight w:val="0"/>
                                      <w:marTop w:val="0"/>
                                      <w:marBottom w:val="0"/>
                                      <w:divBdr>
                                        <w:top w:val="none" w:sz="0" w:space="0" w:color="auto"/>
                                        <w:left w:val="none" w:sz="0" w:space="0" w:color="auto"/>
                                        <w:bottom w:val="none" w:sz="0" w:space="0" w:color="auto"/>
                                        <w:right w:val="none" w:sz="0" w:space="0" w:color="auto"/>
                                      </w:divBdr>
                                    </w:div>
                                    <w:div w:id="1922637544">
                                      <w:marLeft w:val="0"/>
                                      <w:marRight w:val="0"/>
                                      <w:marTop w:val="0"/>
                                      <w:marBottom w:val="0"/>
                                      <w:divBdr>
                                        <w:top w:val="none" w:sz="0" w:space="0" w:color="auto"/>
                                        <w:left w:val="none" w:sz="0" w:space="0" w:color="auto"/>
                                        <w:bottom w:val="none" w:sz="0" w:space="0" w:color="auto"/>
                                        <w:right w:val="none" w:sz="0" w:space="0" w:color="auto"/>
                                      </w:divBdr>
                                    </w:div>
                                    <w:div w:id="1018701756">
                                      <w:marLeft w:val="0"/>
                                      <w:marRight w:val="0"/>
                                      <w:marTop w:val="0"/>
                                      <w:marBottom w:val="0"/>
                                      <w:divBdr>
                                        <w:top w:val="none" w:sz="0" w:space="0" w:color="auto"/>
                                        <w:left w:val="none" w:sz="0" w:space="0" w:color="auto"/>
                                        <w:bottom w:val="none" w:sz="0" w:space="0" w:color="auto"/>
                                        <w:right w:val="none" w:sz="0" w:space="0" w:color="auto"/>
                                      </w:divBdr>
                                    </w:div>
                                    <w:div w:id="1834834383">
                                      <w:marLeft w:val="0"/>
                                      <w:marRight w:val="0"/>
                                      <w:marTop w:val="0"/>
                                      <w:marBottom w:val="0"/>
                                      <w:divBdr>
                                        <w:top w:val="none" w:sz="0" w:space="0" w:color="auto"/>
                                        <w:left w:val="none" w:sz="0" w:space="0" w:color="auto"/>
                                        <w:bottom w:val="none" w:sz="0" w:space="0" w:color="auto"/>
                                        <w:right w:val="none" w:sz="0" w:space="0" w:color="auto"/>
                                      </w:divBdr>
                                    </w:div>
                                    <w:div w:id="1841315034">
                                      <w:marLeft w:val="0"/>
                                      <w:marRight w:val="0"/>
                                      <w:marTop w:val="0"/>
                                      <w:marBottom w:val="0"/>
                                      <w:divBdr>
                                        <w:top w:val="none" w:sz="0" w:space="0" w:color="auto"/>
                                        <w:left w:val="none" w:sz="0" w:space="0" w:color="auto"/>
                                        <w:bottom w:val="none" w:sz="0" w:space="0" w:color="auto"/>
                                        <w:right w:val="none" w:sz="0" w:space="0" w:color="auto"/>
                                      </w:divBdr>
                                    </w:div>
                                    <w:div w:id="2136439953">
                                      <w:marLeft w:val="0"/>
                                      <w:marRight w:val="0"/>
                                      <w:marTop w:val="0"/>
                                      <w:marBottom w:val="0"/>
                                      <w:divBdr>
                                        <w:top w:val="none" w:sz="0" w:space="0" w:color="auto"/>
                                        <w:left w:val="none" w:sz="0" w:space="0" w:color="auto"/>
                                        <w:bottom w:val="none" w:sz="0" w:space="0" w:color="auto"/>
                                        <w:right w:val="none" w:sz="0" w:space="0" w:color="auto"/>
                                      </w:divBdr>
                                    </w:div>
                                    <w:div w:id="1993288613">
                                      <w:marLeft w:val="0"/>
                                      <w:marRight w:val="0"/>
                                      <w:marTop w:val="0"/>
                                      <w:marBottom w:val="0"/>
                                      <w:divBdr>
                                        <w:top w:val="none" w:sz="0" w:space="0" w:color="auto"/>
                                        <w:left w:val="none" w:sz="0" w:space="0" w:color="auto"/>
                                        <w:bottom w:val="none" w:sz="0" w:space="0" w:color="auto"/>
                                        <w:right w:val="none" w:sz="0" w:space="0" w:color="auto"/>
                                      </w:divBdr>
                                    </w:div>
                                    <w:div w:id="154320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8099701">
      <w:bodyDiv w:val="1"/>
      <w:marLeft w:val="0"/>
      <w:marRight w:val="0"/>
      <w:marTop w:val="0"/>
      <w:marBottom w:val="0"/>
      <w:divBdr>
        <w:top w:val="none" w:sz="0" w:space="0" w:color="auto"/>
        <w:left w:val="none" w:sz="0" w:space="0" w:color="auto"/>
        <w:bottom w:val="none" w:sz="0" w:space="0" w:color="auto"/>
        <w:right w:val="none" w:sz="0" w:space="0" w:color="auto"/>
      </w:divBdr>
      <w:divsChild>
        <w:div w:id="1660185356">
          <w:marLeft w:val="-360"/>
          <w:marRight w:val="-360"/>
          <w:marTop w:val="0"/>
          <w:marBottom w:val="0"/>
          <w:divBdr>
            <w:top w:val="none" w:sz="0" w:space="0" w:color="auto"/>
            <w:left w:val="none" w:sz="0" w:space="0" w:color="auto"/>
            <w:bottom w:val="none" w:sz="0" w:space="0" w:color="auto"/>
            <w:right w:val="none" w:sz="0" w:space="0" w:color="auto"/>
          </w:divBdr>
          <w:divsChild>
            <w:div w:id="1167748433">
              <w:marLeft w:val="0"/>
              <w:marRight w:val="0"/>
              <w:marTop w:val="0"/>
              <w:marBottom w:val="0"/>
              <w:divBdr>
                <w:top w:val="none" w:sz="0" w:space="0" w:color="auto"/>
                <w:left w:val="none" w:sz="0" w:space="0" w:color="auto"/>
                <w:bottom w:val="none" w:sz="0" w:space="0" w:color="auto"/>
                <w:right w:val="none" w:sz="0" w:space="0" w:color="auto"/>
              </w:divBdr>
              <w:divsChild>
                <w:div w:id="1759785095">
                  <w:marLeft w:val="0"/>
                  <w:marRight w:val="0"/>
                  <w:marTop w:val="0"/>
                  <w:marBottom w:val="600"/>
                  <w:divBdr>
                    <w:top w:val="none" w:sz="0" w:space="0" w:color="auto"/>
                    <w:left w:val="none" w:sz="0" w:space="0" w:color="auto"/>
                    <w:bottom w:val="none" w:sz="0" w:space="0" w:color="auto"/>
                    <w:right w:val="none" w:sz="0" w:space="0" w:color="auto"/>
                  </w:divBdr>
                  <w:divsChild>
                    <w:div w:id="553005345">
                      <w:marLeft w:val="0"/>
                      <w:marRight w:val="0"/>
                      <w:marTop w:val="0"/>
                      <w:marBottom w:val="135"/>
                      <w:divBdr>
                        <w:top w:val="none" w:sz="0" w:space="0" w:color="auto"/>
                        <w:left w:val="none" w:sz="0" w:space="0" w:color="auto"/>
                        <w:bottom w:val="none" w:sz="0" w:space="0" w:color="auto"/>
                        <w:right w:val="none" w:sz="0" w:space="0" w:color="auto"/>
                      </w:divBdr>
                      <w:divsChild>
                        <w:div w:id="1241907861">
                          <w:marLeft w:val="0"/>
                          <w:marRight w:val="0"/>
                          <w:marTop w:val="0"/>
                          <w:marBottom w:val="0"/>
                          <w:divBdr>
                            <w:top w:val="none" w:sz="0" w:space="0" w:color="auto"/>
                            <w:left w:val="none" w:sz="0" w:space="0" w:color="auto"/>
                            <w:bottom w:val="none" w:sz="0" w:space="0" w:color="auto"/>
                            <w:right w:val="none" w:sz="0" w:space="0" w:color="auto"/>
                          </w:divBdr>
                        </w:div>
                      </w:divsChild>
                    </w:div>
                    <w:div w:id="1262640053">
                      <w:marLeft w:val="0"/>
                      <w:marRight w:val="0"/>
                      <w:marTop w:val="0"/>
                      <w:marBottom w:val="240"/>
                      <w:divBdr>
                        <w:top w:val="none" w:sz="0" w:space="0" w:color="auto"/>
                        <w:left w:val="none" w:sz="0" w:space="0" w:color="auto"/>
                        <w:bottom w:val="none" w:sz="0" w:space="0" w:color="auto"/>
                        <w:right w:val="none" w:sz="0" w:space="0" w:color="auto"/>
                      </w:divBdr>
                      <w:divsChild>
                        <w:div w:id="445734489">
                          <w:marLeft w:val="0"/>
                          <w:marRight w:val="0"/>
                          <w:marTop w:val="0"/>
                          <w:marBottom w:val="0"/>
                          <w:divBdr>
                            <w:top w:val="none" w:sz="0" w:space="0" w:color="auto"/>
                            <w:left w:val="none" w:sz="0" w:space="0" w:color="auto"/>
                            <w:bottom w:val="none" w:sz="0" w:space="0" w:color="auto"/>
                            <w:right w:val="none" w:sz="0" w:space="0" w:color="auto"/>
                          </w:divBdr>
                          <w:divsChild>
                            <w:div w:id="634025629">
                              <w:marLeft w:val="0"/>
                              <w:marRight w:val="30"/>
                              <w:marTop w:val="0"/>
                              <w:marBottom w:val="0"/>
                              <w:divBdr>
                                <w:top w:val="none" w:sz="0" w:space="0" w:color="auto"/>
                                <w:left w:val="none" w:sz="0" w:space="0" w:color="auto"/>
                                <w:bottom w:val="none" w:sz="0" w:space="0" w:color="auto"/>
                                <w:right w:val="none" w:sz="0" w:space="0" w:color="auto"/>
                              </w:divBdr>
                            </w:div>
                            <w:div w:id="448166441">
                              <w:marLeft w:val="0"/>
                              <w:marRight w:val="30"/>
                              <w:marTop w:val="0"/>
                              <w:marBottom w:val="0"/>
                              <w:divBdr>
                                <w:top w:val="none" w:sz="0" w:space="0" w:color="auto"/>
                                <w:left w:val="none" w:sz="0" w:space="0" w:color="auto"/>
                                <w:bottom w:val="none" w:sz="0" w:space="0" w:color="auto"/>
                                <w:right w:val="none" w:sz="0" w:space="0" w:color="auto"/>
                              </w:divBdr>
                            </w:div>
                          </w:divsChild>
                        </w:div>
                        <w:div w:id="519977189">
                          <w:marLeft w:val="330"/>
                          <w:marRight w:val="0"/>
                          <w:marTop w:val="0"/>
                          <w:marBottom w:val="0"/>
                          <w:divBdr>
                            <w:top w:val="none" w:sz="0" w:space="0" w:color="auto"/>
                            <w:left w:val="none" w:sz="0" w:space="0" w:color="auto"/>
                            <w:bottom w:val="none" w:sz="0" w:space="0" w:color="auto"/>
                            <w:right w:val="none" w:sz="0" w:space="0" w:color="auto"/>
                          </w:divBdr>
                        </w:div>
                        <w:div w:id="1285648534">
                          <w:marLeft w:val="330"/>
                          <w:marRight w:val="0"/>
                          <w:marTop w:val="0"/>
                          <w:marBottom w:val="0"/>
                          <w:divBdr>
                            <w:top w:val="none" w:sz="0" w:space="0" w:color="auto"/>
                            <w:left w:val="none" w:sz="0" w:space="0" w:color="auto"/>
                            <w:bottom w:val="none" w:sz="0" w:space="0" w:color="auto"/>
                            <w:right w:val="none" w:sz="0" w:space="0" w:color="auto"/>
                          </w:divBdr>
                        </w:div>
                      </w:divsChild>
                    </w:div>
                    <w:div w:id="1889418567">
                      <w:marLeft w:val="0"/>
                      <w:marRight w:val="0"/>
                      <w:marTop w:val="0"/>
                      <w:marBottom w:val="450"/>
                      <w:divBdr>
                        <w:top w:val="none" w:sz="0" w:space="0" w:color="auto"/>
                        <w:left w:val="none" w:sz="0" w:space="0" w:color="auto"/>
                        <w:bottom w:val="none" w:sz="0" w:space="0" w:color="auto"/>
                        <w:right w:val="none" w:sz="0" w:space="0" w:color="auto"/>
                      </w:divBdr>
                      <w:divsChild>
                        <w:div w:id="95370717">
                          <w:marLeft w:val="-45"/>
                          <w:marRight w:val="-45"/>
                          <w:marTop w:val="0"/>
                          <w:marBottom w:val="0"/>
                          <w:divBdr>
                            <w:top w:val="none" w:sz="0" w:space="0" w:color="auto"/>
                            <w:left w:val="none" w:sz="0" w:space="0" w:color="auto"/>
                            <w:bottom w:val="none" w:sz="0" w:space="0" w:color="auto"/>
                            <w:right w:val="none" w:sz="0" w:space="0" w:color="auto"/>
                          </w:divBdr>
                          <w:divsChild>
                            <w:div w:id="206872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3625690">
          <w:marLeft w:val="-360"/>
          <w:marRight w:val="-360"/>
          <w:marTop w:val="0"/>
          <w:marBottom w:val="0"/>
          <w:divBdr>
            <w:top w:val="none" w:sz="0" w:space="0" w:color="auto"/>
            <w:left w:val="none" w:sz="0" w:space="0" w:color="auto"/>
            <w:bottom w:val="none" w:sz="0" w:space="0" w:color="auto"/>
            <w:right w:val="none" w:sz="0" w:space="0" w:color="auto"/>
          </w:divBdr>
          <w:divsChild>
            <w:div w:id="158859289">
              <w:marLeft w:val="0"/>
              <w:marRight w:val="0"/>
              <w:marTop w:val="0"/>
              <w:marBottom w:val="0"/>
              <w:divBdr>
                <w:top w:val="none" w:sz="0" w:space="0" w:color="auto"/>
                <w:left w:val="none" w:sz="0" w:space="0" w:color="auto"/>
                <w:bottom w:val="none" w:sz="0" w:space="0" w:color="auto"/>
                <w:right w:val="none" w:sz="0" w:space="0" w:color="auto"/>
              </w:divBdr>
              <w:divsChild>
                <w:div w:id="1238519747">
                  <w:marLeft w:val="0"/>
                  <w:marRight w:val="0"/>
                  <w:marTop w:val="0"/>
                  <w:marBottom w:val="0"/>
                  <w:divBdr>
                    <w:top w:val="none" w:sz="0" w:space="0" w:color="auto"/>
                    <w:left w:val="none" w:sz="0" w:space="0" w:color="auto"/>
                    <w:bottom w:val="none" w:sz="0" w:space="0" w:color="auto"/>
                    <w:right w:val="none" w:sz="0" w:space="0" w:color="auto"/>
                  </w:divBdr>
                  <w:divsChild>
                    <w:div w:id="1707025192">
                      <w:marLeft w:val="0"/>
                      <w:marRight w:val="0"/>
                      <w:marTop w:val="0"/>
                      <w:marBottom w:val="0"/>
                      <w:divBdr>
                        <w:top w:val="none" w:sz="0" w:space="0" w:color="auto"/>
                        <w:left w:val="none" w:sz="0" w:space="0" w:color="auto"/>
                        <w:bottom w:val="none" w:sz="0" w:space="0" w:color="auto"/>
                        <w:right w:val="none" w:sz="0" w:space="0" w:color="auto"/>
                      </w:divBdr>
                      <w:divsChild>
                        <w:div w:id="1134912919">
                          <w:marLeft w:val="0"/>
                          <w:marRight w:val="0"/>
                          <w:marTop w:val="0"/>
                          <w:marBottom w:val="0"/>
                          <w:divBdr>
                            <w:top w:val="none" w:sz="0" w:space="0" w:color="auto"/>
                            <w:left w:val="none" w:sz="0" w:space="0" w:color="auto"/>
                            <w:bottom w:val="none" w:sz="0" w:space="0" w:color="auto"/>
                            <w:right w:val="none" w:sz="0" w:space="0" w:color="auto"/>
                          </w:divBdr>
                          <w:divsChild>
                            <w:div w:id="1816336768">
                              <w:marLeft w:val="0"/>
                              <w:marRight w:val="0"/>
                              <w:marTop w:val="0"/>
                              <w:marBottom w:val="0"/>
                              <w:divBdr>
                                <w:top w:val="none" w:sz="0" w:space="0" w:color="auto"/>
                                <w:left w:val="none" w:sz="0" w:space="0" w:color="auto"/>
                                <w:bottom w:val="none" w:sz="0" w:space="0" w:color="auto"/>
                                <w:right w:val="none" w:sz="0" w:space="0" w:color="auto"/>
                              </w:divBdr>
                              <w:divsChild>
                                <w:div w:id="2125420408">
                                  <w:marLeft w:val="0"/>
                                  <w:marRight w:val="0"/>
                                  <w:marTop w:val="0"/>
                                  <w:marBottom w:val="0"/>
                                  <w:divBdr>
                                    <w:top w:val="none" w:sz="0" w:space="0" w:color="auto"/>
                                    <w:left w:val="none" w:sz="0" w:space="0" w:color="auto"/>
                                    <w:bottom w:val="none" w:sz="0" w:space="0" w:color="auto"/>
                                    <w:right w:val="none" w:sz="0" w:space="0" w:color="auto"/>
                                  </w:divBdr>
                                </w:div>
                                <w:div w:id="868954326">
                                  <w:marLeft w:val="0"/>
                                  <w:marRight w:val="0"/>
                                  <w:marTop w:val="0"/>
                                  <w:marBottom w:val="0"/>
                                  <w:divBdr>
                                    <w:top w:val="none" w:sz="0" w:space="0" w:color="auto"/>
                                    <w:left w:val="none" w:sz="0" w:space="0" w:color="auto"/>
                                    <w:bottom w:val="none" w:sz="0" w:space="0" w:color="auto"/>
                                    <w:right w:val="none" w:sz="0" w:space="0" w:color="auto"/>
                                  </w:divBdr>
                                </w:div>
                                <w:div w:id="315109704">
                                  <w:marLeft w:val="0"/>
                                  <w:marRight w:val="0"/>
                                  <w:marTop w:val="0"/>
                                  <w:marBottom w:val="0"/>
                                  <w:divBdr>
                                    <w:top w:val="none" w:sz="0" w:space="0" w:color="auto"/>
                                    <w:left w:val="none" w:sz="0" w:space="0" w:color="auto"/>
                                    <w:bottom w:val="none" w:sz="0" w:space="0" w:color="auto"/>
                                    <w:right w:val="none" w:sz="0" w:space="0" w:color="auto"/>
                                  </w:divBdr>
                                </w:div>
                                <w:div w:id="976297575">
                                  <w:marLeft w:val="0"/>
                                  <w:marRight w:val="0"/>
                                  <w:marTop w:val="0"/>
                                  <w:marBottom w:val="0"/>
                                  <w:divBdr>
                                    <w:top w:val="none" w:sz="0" w:space="0" w:color="auto"/>
                                    <w:left w:val="none" w:sz="0" w:space="0" w:color="auto"/>
                                    <w:bottom w:val="none" w:sz="0" w:space="0" w:color="auto"/>
                                    <w:right w:val="none" w:sz="0" w:space="0" w:color="auto"/>
                                  </w:divBdr>
                                </w:div>
                                <w:div w:id="1905480704">
                                  <w:marLeft w:val="0"/>
                                  <w:marRight w:val="0"/>
                                  <w:marTop w:val="0"/>
                                  <w:marBottom w:val="0"/>
                                  <w:divBdr>
                                    <w:top w:val="none" w:sz="0" w:space="0" w:color="auto"/>
                                    <w:left w:val="none" w:sz="0" w:space="0" w:color="auto"/>
                                    <w:bottom w:val="none" w:sz="0" w:space="0" w:color="auto"/>
                                    <w:right w:val="none" w:sz="0" w:space="0" w:color="auto"/>
                                  </w:divBdr>
                                </w:div>
                                <w:div w:id="367724055">
                                  <w:marLeft w:val="0"/>
                                  <w:marRight w:val="0"/>
                                  <w:marTop w:val="0"/>
                                  <w:marBottom w:val="0"/>
                                  <w:divBdr>
                                    <w:top w:val="none" w:sz="0" w:space="0" w:color="auto"/>
                                    <w:left w:val="none" w:sz="0" w:space="0" w:color="auto"/>
                                    <w:bottom w:val="none" w:sz="0" w:space="0" w:color="auto"/>
                                    <w:right w:val="none" w:sz="0" w:space="0" w:color="auto"/>
                                  </w:divBdr>
                                </w:div>
                                <w:div w:id="165219441">
                                  <w:marLeft w:val="0"/>
                                  <w:marRight w:val="0"/>
                                  <w:marTop w:val="0"/>
                                  <w:marBottom w:val="0"/>
                                  <w:divBdr>
                                    <w:top w:val="none" w:sz="0" w:space="0" w:color="auto"/>
                                    <w:left w:val="none" w:sz="0" w:space="0" w:color="auto"/>
                                    <w:bottom w:val="none" w:sz="0" w:space="0" w:color="auto"/>
                                    <w:right w:val="none" w:sz="0" w:space="0" w:color="auto"/>
                                  </w:divBdr>
                                  <w:divsChild>
                                    <w:div w:id="449671814">
                                      <w:marLeft w:val="0"/>
                                      <w:marRight w:val="0"/>
                                      <w:marTop w:val="0"/>
                                      <w:marBottom w:val="0"/>
                                      <w:divBdr>
                                        <w:top w:val="none" w:sz="0" w:space="0" w:color="auto"/>
                                        <w:left w:val="none" w:sz="0" w:space="0" w:color="auto"/>
                                        <w:bottom w:val="none" w:sz="0" w:space="0" w:color="auto"/>
                                        <w:right w:val="none" w:sz="0" w:space="0" w:color="auto"/>
                                      </w:divBdr>
                                    </w:div>
                                    <w:div w:id="573978728">
                                      <w:marLeft w:val="0"/>
                                      <w:marRight w:val="0"/>
                                      <w:marTop w:val="0"/>
                                      <w:marBottom w:val="0"/>
                                      <w:divBdr>
                                        <w:top w:val="none" w:sz="0" w:space="0" w:color="auto"/>
                                        <w:left w:val="none" w:sz="0" w:space="0" w:color="auto"/>
                                        <w:bottom w:val="none" w:sz="0" w:space="0" w:color="auto"/>
                                        <w:right w:val="none" w:sz="0" w:space="0" w:color="auto"/>
                                      </w:divBdr>
                                    </w:div>
                                    <w:div w:id="154302019">
                                      <w:marLeft w:val="0"/>
                                      <w:marRight w:val="0"/>
                                      <w:marTop w:val="0"/>
                                      <w:marBottom w:val="0"/>
                                      <w:divBdr>
                                        <w:top w:val="none" w:sz="0" w:space="0" w:color="auto"/>
                                        <w:left w:val="none" w:sz="0" w:space="0" w:color="auto"/>
                                        <w:bottom w:val="none" w:sz="0" w:space="0" w:color="auto"/>
                                        <w:right w:val="none" w:sz="0" w:space="0" w:color="auto"/>
                                      </w:divBdr>
                                    </w:div>
                                    <w:div w:id="467673880">
                                      <w:marLeft w:val="0"/>
                                      <w:marRight w:val="0"/>
                                      <w:marTop w:val="0"/>
                                      <w:marBottom w:val="0"/>
                                      <w:divBdr>
                                        <w:top w:val="none" w:sz="0" w:space="0" w:color="auto"/>
                                        <w:left w:val="none" w:sz="0" w:space="0" w:color="auto"/>
                                        <w:bottom w:val="none" w:sz="0" w:space="0" w:color="auto"/>
                                        <w:right w:val="none" w:sz="0" w:space="0" w:color="auto"/>
                                      </w:divBdr>
                                    </w:div>
                                    <w:div w:id="1575356928">
                                      <w:marLeft w:val="0"/>
                                      <w:marRight w:val="0"/>
                                      <w:marTop w:val="0"/>
                                      <w:marBottom w:val="0"/>
                                      <w:divBdr>
                                        <w:top w:val="none" w:sz="0" w:space="0" w:color="auto"/>
                                        <w:left w:val="none" w:sz="0" w:space="0" w:color="auto"/>
                                        <w:bottom w:val="none" w:sz="0" w:space="0" w:color="auto"/>
                                        <w:right w:val="none" w:sz="0" w:space="0" w:color="auto"/>
                                      </w:divBdr>
                                    </w:div>
                                    <w:div w:id="89885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19152">
                          <w:marLeft w:val="0"/>
                          <w:marRight w:val="0"/>
                          <w:marTop w:val="0"/>
                          <w:marBottom w:val="0"/>
                          <w:divBdr>
                            <w:top w:val="none" w:sz="0" w:space="0" w:color="auto"/>
                            <w:left w:val="none" w:sz="0" w:space="0" w:color="auto"/>
                            <w:bottom w:val="none" w:sz="0" w:space="0" w:color="auto"/>
                            <w:right w:val="none" w:sz="0" w:space="0" w:color="auto"/>
                          </w:divBdr>
                          <w:divsChild>
                            <w:div w:id="468520541">
                              <w:marLeft w:val="0"/>
                              <w:marRight w:val="0"/>
                              <w:marTop w:val="0"/>
                              <w:marBottom w:val="0"/>
                              <w:divBdr>
                                <w:top w:val="none" w:sz="0" w:space="0" w:color="auto"/>
                                <w:left w:val="none" w:sz="0" w:space="0" w:color="auto"/>
                                <w:bottom w:val="none" w:sz="0" w:space="0" w:color="auto"/>
                                <w:right w:val="none" w:sz="0" w:space="0" w:color="auto"/>
                              </w:divBdr>
                              <w:divsChild>
                                <w:div w:id="115487089">
                                  <w:marLeft w:val="0"/>
                                  <w:marRight w:val="0"/>
                                  <w:marTop w:val="0"/>
                                  <w:marBottom w:val="0"/>
                                  <w:divBdr>
                                    <w:top w:val="none" w:sz="0" w:space="0" w:color="auto"/>
                                    <w:left w:val="none" w:sz="0" w:space="0" w:color="auto"/>
                                    <w:bottom w:val="none" w:sz="0" w:space="0" w:color="auto"/>
                                    <w:right w:val="none" w:sz="0" w:space="0" w:color="auto"/>
                                  </w:divBdr>
                                </w:div>
                                <w:div w:id="451555438">
                                  <w:marLeft w:val="0"/>
                                  <w:marRight w:val="0"/>
                                  <w:marTop w:val="0"/>
                                  <w:marBottom w:val="0"/>
                                  <w:divBdr>
                                    <w:top w:val="none" w:sz="0" w:space="0" w:color="auto"/>
                                    <w:left w:val="none" w:sz="0" w:space="0" w:color="auto"/>
                                    <w:bottom w:val="none" w:sz="0" w:space="0" w:color="auto"/>
                                    <w:right w:val="none" w:sz="0" w:space="0" w:color="auto"/>
                                  </w:divBdr>
                                  <w:divsChild>
                                    <w:div w:id="148127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68956">
                          <w:marLeft w:val="0"/>
                          <w:marRight w:val="0"/>
                          <w:marTop w:val="0"/>
                          <w:marBottom w:val="0"/>
                          <w:divBdr>
                            <w:top w:val="none" w:sz="0" w:space="0" w:color="auto"/>
                            <w:left w:val="none" w:sz="0" w:space="0" w:color="auto"/>
                            <w:bottom w:val="none" w:sz="0" w:space="0" w:color="auto"/>
                            <w:right w:val="none" w:sz="0" w:space="0" w:color="auto"/>
                          </w:divBdr>
                          <w:divsChild>
                            <w:div w:id="1486119099">
                              <w:marLeft w:val="0"/>
                              <w:marRight w:val="0"/>
                              <w:marTop w:val="0"/>
                              <w:marBottom w:val="0"/>
                              <w:divBdr>
                                <w:top w:val="none" w:sz="0" w:space="0" w:color="auto"/>
                                <w:left w:val="none" w:sz="0" w:space="0" w:color="auto"/>
                                <w:bottom w:val="none" w:sz="0" w:space="0" w:color="auto"/>
                                <w:right w:val="none" w:sz="0" w:space="0" w:color="auto"/>
                              </w:divBdr>
                              <w:divsChild>
                                <w:div w:id="336463518">
                                  <w:marLeft w:val="0"/>
                                  <w:marRight w:val="0"/>
                                  <w:marTop w:val="0"/>
                                  <w:marBottom w:val="0"/>
                                  <w:divBdr>
                                    <w:top w:val="none" w:sz="0" w:space="0" w:color="auto"/>
                                    <w:left w:val="none" w:sz="0" w:space="0" w:color="auto"/>
                                    <w:bottom w:val="none" w:sz="0" w:space="0" w:color="auto"/>
                                    <w:right w:val="none" w:sz="0" w:space="0" w:color="auto"/>
                                  </w:divBdr>
                                </w:div>
                                <w:div w:id="1700664992">
                                  <w:marLeft w:val="0"/>
                                  <w:marRight w:val="0"/>
                                  <w:marTop w:val="0"/>
                                  <w:marBottom w:val="0"/>
                                  <w:divBdr>
                                    <w:top w:val="none" w:sz="0" w:space="0" w:color="auto"/>
                                    <w:left w:val="none" w:sz="0" w:space="0" w:color="auto"/>
                                    <w:bottom w:val="none" w:sz="0" w:space="0" w:color="auto"/>
                                    <w:right w:val="none" w:sz="0" w:space="0" w:color="auto"/>
                                  </w:divBdr>
                                </w:div>
                                <w:div w:id="261686003">
                                  <w:marLeft w:val="0"/>
                                  <w:marRight w:val="0"/>
                                  <w:marTop w:val="0"/>
                                  <w:marBottom w:val="0"/>
                                  <w:divBdr>
                                    <w:top w:val="none" w:sz="0" w:space="0" w:color="auto"/>
                                    <w:left w:val="none" w:sz="0" w:space="0" w:color="auto"/>
                                    <w:bottom w:val="none" w:sz="0" w:space="0" w:color="auto"/>
                                    <w:right w:val="none" w:sz="0" w:space="0" w:color="auto"/>
                                  </w:divBdr>
                                </w:div>
                                <w:div w:id="1011253185">
                                  <w:marLeft w:val="0"/>
                                  <w:marRight w:val="0"/>
                                  <w:marTop w:val="0"/>
                                  <w:marBottom w:val="0"/>
                                  <w:divBdr>
                                    <w:top w:val="none" w:sz="0" w:space="0" w:color="auto"/>
                                    <w:left w:val="none" w:sz="0" w:space="0" w:color="auto"/>
                                    <w:bottom w:val="none" w:sz="0" w:space="0" w:color="auto"/>
                                    <w:right w:val="none" w:sz="0" w:space="0" w:color="auto"/>
                                  </w:divBdr>
                                </w:div>
                                <w:div w:id="1022131396">
                                  <w:marLeft w:val="0"/>
                                  <w:marRight w:val="0"/>
                                  <w:marTop w:val="0"/>
                                  <w:marBottom w:val="0"/>
                                  <w:divBdr>
                                    <w:top w:val="none" w:sz="0" w:space="0" w:color="auto"/>
                                    <w:left w:val="none" w:sz="0" w:space="0" w:color="auto"/>
                                    <w:bottom w:val="none" w:sz="0" w:space="0" w:color="auto"/>
                                    <w:right w:val="none" w:sz="0" w:space="0" w:color="auto"/>
                                  </w:divBdr>
                                </w:div>
                                <w:div w:id="500701211">
                                  <w:marLeft w:val="0"/>
                                  <w:marRight w:val="0"/>
                                  <w:marTop w:val="0"/>
                                  <w:marBottom w:val="0"/>
                                  <w:divBdr>
                                    <w:top w:val="none" w:sz="0" w:space="0" w:color="auto"/>
                                    <w:left w:val="none" w:sz="0" w:space="0" w:color="auto"/>
                                    <w:bottom w:val="none" w:sz="0" w:space="0" w:color="auto"/>
                                    <w:right w:val="none" w:sz="0" w:space="0" w:color="auto"/>
                                  </w:divBdr>
                                </w:div>
                                <w:div w:id="1096559432">
                                  <w:marLeft w:val="0"/>
                                  <w:marRight w:val="0"/>
                                  <w:marTop w:val="0"/>
                                  <w:marBottom w:val="0"/>
                                  <w:divBdr>
                                    <w:top w:val="none" w:sz="0" w:space="0" w:color="auto"/>
                                    <w:left w:val="none" w:sz="0" w:space="0" w:color="auto"/>
                                    <w:bottom w:val="none" w:sz="0" w:space="0" w:color="auto"/>
                                    <w:right w:val="none" w:sz="0" w:space="0" w:color="auto"/>
                                  </w:divBdr>
                                </w:div>
                                <w:div w:id="117845778">
                                  <w:marLeft w:val="0"/>
                                  <w:marRight w:val="0"/>
                                  <w:marTop w:val="0"/>
                                  <w:marBottom w:val="0"/>
                                  <w:divBdr>
                                    <w:top w:val="none" w:sz="0" w:space="0" w:color="auto"/>
                                    <w:left w:val="none" w:sz="0" w:space="0" w:color="auto"/>
                                    <w:bottom w:val="none" w:sz="0" w:space="0" w:color="auto"/>
                                    <w:right w:val="none" w:sz="0" w:space="0" w:color="auto"/>
                                  </w:divBdr>
                                </w:div>
                                <w:div w:id="1026173055">
                                  <w:marLeft w:val="0"/>
                                  <w:marRight w:val="0"/>
                                  <w:marTop w:val="0"/>
                                  <w:marBottom w:val="0"/>
                                  <w:divBdr>
                                    <w:top w:val="none" w:sz="0" w:space="0" w:color="auto"/>
                                    <w:left w:val="none" w:sz="0" w:space="0" w:color="auto"/>
                                    <w:bottom w:val="none" w:sz="0" w:space="0" w:color="auto"/>
                                    <w:right w:val="none" w:sz="0" w:space="0" w:color="auto"/>
                                  </w:divBdr>
                                  <w:divsChild>
                                    <w:div w:id="1606185132">
                                      <w:marLeft w:val="0"/>
                                      <w:marRight w:val="0"/>
                                      <w:marTop w:val="0"/>
                                      <w:marBottom w:val="0"/>
                                      <w:divBdr>
                                        <w:top w:val="none" w:sz="0" w:space="0" w:color="auto"/>
                                        <w:left w:val="none" w:sz="0" w:space="0" w:color="auto"/>
                                        <w:bottom w:val="none" w:sz="0" w:space="0" w:color="auto"/>
                                        <w:right w:val="none" w:sz="0" w:space="0" w:color="auto"/>
                                      </w:divBdr>
                                    </w:div>
                                    <w:div w:id="298389941">
                                      <w:marLeft w:val="0"/>
                                      <w:marRight w:val="0"/>
                                      <w:marTop w:val="0"/>
                                      <w:marBottom w:val="0"/>
                                      <w:divBdr>
                                        <w:top w:val="none" w:sz="0" w:space="0" w:color="auto"/>
                                        <w:left w:val="none" w:sz="0" w:space="0" w:color="auto"/>
                                        <w:bottom w:val="none" w:sz="0" w:space="0" w:color="auto"/>
                                        <w:right w:val="none" w:sz="0" w:space="0" w:color="auto"/>
                                      </w:divBdr>
                                    </w:div>
                                    <w:div w:id="1809663497">
                                      <w:marLeft w:val="0"/>
                                      <w:marRight w:val="0"/>
                                      <w:marTop w:val="0"/>
                                      <w:marBottom w:val="0"/>
                                      <w:divBdr>
                                        <w:top w:val="none" w:sz="0" w:space="0" w:color="auto"/>
                                        <w:left w:val="none" w:sz="0" w:space="0" w:color="auto"/>
                                        <w:bottom w:val="none" w:sz="0" w:space="0" w:color="auto"/>
                                        <w:right w:val="none" w:sz="0" w:space="0" w:color="auto"/>
                                      </w:divBdr>
                                    </w:div>
                                    <w:div w:id="1567568644">
                                      <w:marLeft w:val="0"/>
                                      <w:marRight w:val="0"/>
                                      <w:marTop w:val="0"/>
                                      <w:marBottom w:val="0"/>
                                      <w:divBdr>
                                        <w:top w:val="none" w:sz="0" w:space="0" w:color="auto"/>
                                        <w:left w:val="none" w:sz="0" w:space="0" w:color="auto"/>
                                        <w:bottom w:val="none" w:sz="0" w:space="0" w:color="auto"/>
                                        <w:right w:val="none" w:sz="0" w:space="0" w:color="auto"/>
                                      </w:divBdr>
                                    </w:div>
                                    <w:div w:id="1046293274">
                                      <w:marLeft w:val="0"/>
                                      <w:marRight w:val="0"/>
                                      <w:marTop w:val="0"/>
                                      <w:marBottom w:val="0"/>
                                      <w:divBdr>
                                        <w:top w:val="none" w:sz="0" w:space="0" w:color="auto"/>
                                        <w:left w:val="none" w:sz="0" w:space="0" w:color="auto"/>
                                        <w:bottom w:val="none" w:sz="0" w:space="0" w:color="auto"/>
                                        <w:right w:val="none" w:sz="0" w:space="0" w:color="auto"/>
                                      </w:divBdr>
                                    </w:div>
                                    <w:div w:id="530071003">
                                      <w:marLeft w:val="0"/>
                                      <w:marRight w:val="0"/>
                                      <w:marTop w:val="0"/>
                                      <w:marBottom w:val="0"/>
                                      <w:divBdr>
                                        <w:top w:val="none" w:sz="0" w:space="0" w:color="auto"/>
                                        <w:left w:val="none" w:sz="0" w:space="0" w:color="auto"/>
                                        <w:bottom w:val="none" w:sz="0" w:space="0" w:color="auto"/>
                                        <w:right w:val="none" w:sz="0" w:space="0" w:color="auto"/>
                                      </w:divBdr>
                                    </w:div>
                                    <w:div w:id="431316666">
                                      <w:marLeft w:val="0"/>
                                      <w:marRight w:val="0"/>
                                      <w:marTop w:val="0"/>
                                      <w:marBottom w:val="0"/>
                                      <w:divBdr>
                                        <w:top w:val="none" w:sz="0" w:space="0" w:color="auto"/>
                                        <w:left w:val="none" w:sz="0" w:space="0" w:color="auto"/>
                                        <w:bottom w:val="none" w:sz="0" w:space="0" w:color="auto"/>
                                        <w:right w:val="none" w:sz="0" w:space="0" w:color="auto"/>
                                      </w:divBdr>
                                    </w:div>
                                    <w:div w:id="46519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237433">
                          <w:marLeft w:val="0"/>
                          <w:marRight w:val="0"/>
                          <w:marTop w:val="0"/>
                          <w:marBottom w:val="0"/>
                          <w:divBdr>
                            <w:top w:val="none" w:sz="0" w:space="0" w:color="auto"/>
                            <w:left w:val="none" w:sz="0" w:space="0" w:color="auto"/>
                            <w:bottom w:val="none" w:sz="0" w:space="0" w:color="auto"/>
                            <w:right w:val="none" w:sz="0" w:space="0" w:color="auto"/>
                          </w:divBdr>
                          <w:divsChild>
                            <w:div w:id="1746075748">
                              <w:marLeft w:val="0"/>
                              <w:marRight w:val="0"/>
                              <w:marTop w:val="0"/>
                              <w:marBottom w:val="0"/>
                              <w:divBdr>
                                <w:top w:val="none" w:sz="0" w:space="0" w:color="auto"/>
                                <w:left w:val="none" w:sz="0" w:space="0" w:color="auto"/>
                                <w:bottom w:val="none" w:sz="0" w:space="0" w:color="auto"/>
                                <w:right w:val="none" w:sz="0" w:space="0" w:color="auto"/>
                              </w:divBdr>
                              <w:divsChild>
                                <w:div w:id="1643995956">
                                  <w:marLeft w:val="0"/>
                                  <w:marRight w:val="0"/>
                                  <w:marTop w:val="0"/>
                                  <w:marBottom w:val="0"/>
                                  <w:divBdr>
                                    <w:top w:val="none" w:sz="0" w:space="0" w:color="auto"/>
                                    <w:left w:val="none" w:sz="0" w:space="0" w:color="auto"/>
                                    <w:bottom w:val="none" w:sz="0" w:space="0" w:color="auto"/>
                                    <w:right w:val="none" w:sz="0" w:space="0" w:color="auto"/>
                                  </w:divBdr>
                                </w:div>
                                <w:div w:id="2030520295">
                                  <w:marLeft w:val="0"/>
                                  <w:marRight w:val="0"/>
                                  <w:marTop w:val="0"/>
                                  <w:marBottom w:val="0"/>
                                  <w:divBdr>
                                    <w:top w:val="none" w:sz="0" w:space="0" w:color="auto"/>
                                    <w:left w:val="none" w:sz="0" w:space="0" w:color="auto"/>
                                    <w:bottom w:val="none" w:sz="0" w:space="0" w:color="auto"/>
                                    <w:right w:val="none" w:sz="0" w:space="0" w:color="auto"/>
                                  </w:divBdr>
                                </w:div>
                                <w:div w:id="313069353">
                                  <w:marLeft w:val="0"/>
                                  <w:marRight w:val="0"/>
                                  <w:marTop w:val="0"/>
                                  <w:marBottom w:val="0"/>
                                  <w:divBdr>
                                    <w:top w:val="none" w:sz="0" w:space="0" w:color="auto"/>
                                    <w:left w:val="none" w:sz="0" w:space="0" w:color="auto"/>
                                    <w:bottom w:val="none" w:sz="0" w:space="0" w:color="auto"/>
                                    <w:right w:val="none" w:sz="0" w:space="0" w:color="auto"/>
                                  </w:divBdr>
                                </w:div>
                                <w:div w:id="450904386">
                                  <w:marLeft w:val="0"/>
                                  <w:marRight w:val="0"/>
                                  <w:marTop w:val="0"/>
                                  <w:marBottom w:val="0"/>
                                  <w:divBdr>
                                    <w:top w:val="none" w:sz="0" w:space="0" w:color="auto"/>
                                    <w:left w:val="none" w:sz="0" w:space="0" w:color="auto"/>
                                    <w:bottom w:val="none" w:sz="0" w:space="0" w:color="auto"/>
                                    <w:right w:val="none" w:sz="0" w:space="0" w:color="auto"/>
                                  </w:divBdr>
                                </w:div>
                                <w:div w:id="231425697">
                                  <w:marLeft w:val="0"/>
                                  <w:marRight w:val="0"/>
                                  <w:marTop w:val="0"/>
                                  <w:marBottom w:val="0"/>
                                  <w:divBdr>
                                    <w:top w:val="none" w:sz="0" w:space="0" w:color="auto"/>
                                    <w:left w:val="none" w:sz="0" w:space="0" w:color="auto"/>
                                    <w:bottom w:val="none" w:sz="0" w:space="0" w:color="auto"/>
                                    <w:right w:val="none" w:sz="0" w:space="0" w:color="auto"/>
                                  </w:divBdr>
                                </w:div>
                                <w:div w:id="428163720">
                                  <w:marLeft w:val="0"/>
                                  <w:marRight w:val="0"/>
                                  <w:marTop w:val="0"/>
                                  <w:marBottom w:val="0"/>
                                  <w:divBdr>
                                    <w:top w:val="none" w:sz="0" w:space="0" w:color="auto"/>
                                    <w:left w:val="none" w:sz="0" w:space="0" w:color="auto"/>
                                    <w:bottom w:val="none" w:sz="0" w:space="0" w:color="auto"/>
                                    <w:right w:val="none" w:sz="0" w:space="0" w:color="auto"/>
                                  </w:divBdr>
                                </w:div>
                                <w:div w:id="1853841263">
                                  <w:marLeft w:val="0"/>
                                  <w:marRight w:val="0"/>
                                  <w:marTop w:val="0"/>
                                  <w:marBottom w:val="0"/>
                                  <w:divBdr>
                                    <w:top w:val="none" w:sz="0" w:space="0" w:color="auto"/>
                                    <w:left w:val="none" w:sz="0" w:space="0" w:color="auto"/>
                                    <w:bottom w:val="none" w:sz="0" w:space="0" w:color="auto"/>
                                    <w:right w:val="none" w:sz="0" w:space="0" w:color="auto"/>
                                  </w:divBdr>
                                </w:div>
                                <w:div w:id="1260723284">
                                  <w:marLeft w:val="0"/>
                                  <w:marRight w:val="0"/>
                                  <w:marTop w:val="0"/>
                                  <w:marBottom w:val="0"/>
                                  <w:divBdr>
                                    <w:top w:val="none" w:sz="0" w:space="0" w:color="auto"/>
                                    <w:left w:val="none" w:sz="0" w:space="0" w:color="auto"/>
                                    <w:bottom w:val="none" w:sz="0" w:space="0" w:color="auto"/>
                                    <w:right w:val="none" w:sz="0" w:space="0" w:color="auto"/>
                                  </w:divBdr>
                                </w:div>
                                <w:div w:id="1297300399">
                                  <w:marLeft w:val="0"/>
                                  <w:marRight w:val="0"/>
                                  <w:marTop w:val="0"/>
                                  <w:marBottom w:val="0"/>
                                  <w:divBdr>
                                    <w:top w:val="none" w:sz="0" w:space="0" w:color="auto"/>
                                    <w:left w:val="none" w:sz="0" w:space="0" w:color="auto"/>
                                    <w:bottom w:val="none" w:sz="0" w:space="0" w:color="auto"/>
                                    <w:right w:val="none" w:sz="0" w:space="0" w:color="auto"/>
                                  </w:divBdr>
                                </w:div>
                                <w:div w:id="848367809">
                                  <w:marLeft w:val="0"/>
                                  <w:marRight w:val="0"/>
                                  <w:marTop w:val="0"/>
                                  <w:marBottom w:val="0"/>
                                  <w:divBdr>
                                    <w:top w:val="none" w:sz="0" w:space="0" w:color="auto"/>
                                    <w:left w:val="none" w:sz="0" w:space="0" w:color="auto"/>
                                    <w:bottom w:val="none" w:sz="0" w:space="0" w:color="auto"/>
                                    <w:right w:val="none" w:sz="0" w:space="0" w:color="auto"/>
                                  </w:divBdr>
                                </w:div>
                                <w:div w:id="1313220851">
                                  <w:marLeft w:val="0"/>
                                  <w:marRight w:val="0"/>
                                  <w:marTop w:val="0"/>
                                  <w:marBottom w:val="0"/>
                                  <w:divBdr>
                                    <w:top w:val="none" w:sz="0" w:space="0" w:color="auto"/>
                                    <w:left w:val="none" w:sz="0" w:space="0" w:color="auto"/>
                                    <w:bottom w:val="none" w:sz="0" w:space="0" w:color="auto"/>
                                    <w:right w:val="none" w:sz="0" w:space="0" w:color="auto"/>
                                  </w:divBdr>
                                </w:div>
                                <w:div w:id="2112120786">
                                  <w:marLeft w:val="0"/>
                                  <w:marRight w:val="0"/>
                                  <w:marTop w:val="0"/>
                                  <w:marBottom w:val="0"/>
                                  <w:divBdr>
                                    <w:top w:val="none" w:sz="0" w:space="0" w:color="auto"/>
                                    <w:left w:val="none" w:sz="0" w:space="0" w:color="auto"/>
                                    <w:bottom w:val="none" w:sz="0" w:space="0" w:color="auto"/>
                                    <w:right w:val="none" w:sz="0" w:space="0" w:color="auto"/>
                                  </w:divBdr>
                                </w:div>
                                <w:div w:id="90929211">
                                  <w:marLeft w:val="0"/>
                                  <w:marRight w:val="0"/>
                                  <w:marTop w:val="0"/>
                                  <w:marBottom w:val="0"/>
                                  <w:divBdr>
                                    <w:top w:val="none" w:sz="0" w:space="0" w:color="auto"/>
                                    <w:left w:val="none" w:sz="0" w:space="0" w:color="auto"/>
                                    <w:bottom w:val="none" w:sz="0" w:space="0" w:color="auto"/>
                                    <w:right w:val="none" w:sz="0" w:space="0" w:color="auto"/>
                                  </w:divBdr>
                                </w:div>
                                <w:div w:id="835460469">
                                  <w:marLeft w:val="0"/>
                                  <w:marRight w:val="0"/>
                                  <w:marTop w:val="0"/>
                                  <w:marBottom w:val="0"/>
                                  <w:divBdr>
                                    <w:top w:val="none" w:sz="0" w:space="0" w:color="auto"/>
                                    <w:left w:val="none" w:sz="0" w:space="0" w:color="auto"/>
                                    <w:bottom w:val="none" w:sz="0" w:space="0" w:color="auto"/>
                                    <w:right w:val="none" w:sz="0" w:space="0" w:color="auto"/>
                                  </w:divBdr>
                                  <w:divsChild>
                                    <w:div w:id="472218065">
                                      <w:marLeft w:val="0"/>
                                      <w:marRight w:val="0"/>
                                      <w:marTop w:val="0"/>
                                      <w:marBottom w:val="0"/>
                                      <w:divBdr>
                                        <w:top w:val="none" w:sz="0" w:space="0" w:color="auto"/>
                                        <w:left w:val="none" w:sz="0" w:space="0" w:color="auto"/>
                                        <w:bottom w:val="none" w:sz="0" w:space="0" w:color="auto"/>
                                        <w:right w:val="none" w:sz="0" w:space="0" w:color="auto"/>
                                      </w:divBdr>
                                    </w:div>
                                    <w:div w:id="55589223">
                                      <w:marLeft w:val="0"/>
                                      <w:marRight w:val="0"/>
                                      <w:marTop w:val="0"/>
                                      <w:marBottom w:val="0"/>
                                      <w:divBdr>
                                        <w:top w:val="none" w:sz="0" w:space="0" w:color="auto"/>
                                        <w:left w:val="none" w:sz="0" w:space="0" w:color="auto"/>
                                        <w:bottom w:val="none" w:sz="0" w:space="0" w:color="auto"/>
                                        <w:right w:val="none" w:sz="0" w:space="0" w:color="auto"/>
                                      </w:divBdr>
                                    </w:div>
                                    <w:div w:id="988171458">
                                      <w:marLeft w:val="0"/>
                                      <w:marRight w:val="0"/>
                                      <w:marTop w:val="0"/>
                                      <w:marBottom w:val="0"/>
                                      <w:divBdr>
                                        <w:top w:val="none" w:sz="0" w:space="0" w:color="auto"/>
                                        <w:left w:val="none" w:sz="0" w:space="0" w:color="auto"/>
                                        <w:bottom w:val="none" w:sz="0" w:space="0" w:color="auto"/>
                                        <w:right w:val="none" w:sz="0" w:space="0" w:color="auto"/>
                                      </w:divBdr>
                                    </w:div>
                                    <w:div w:id="1513955430">
                                      <w:marLeft w:val="0"/>
                                      <w:marRight w:val="0"/>
                                      <w:marTop w:val="0"/>
                                      <w:marBottom w:val="0"/>
                                      <w:divBdr>
                                        <w:top w:val="none" w:sz="0" w:space="0" w:color="auto"/>
                                        <w:left w:val="none" w:sz="0" w:space="0" w:color="auto"/>
                                        <w:bottom w:val="none" w:sz="0" w:space="0" w:color="auto"/>
                                        <w:right w:val="none" w:sz="0" w:space="0" w:color="auto"/>
                                      </w:divBdr>
                                    </w:div>
                                    <w:div w:id="2011566401">
                                      <w:marLeft w:val="0"/>
                                      <w:marRight w:val="0"/>
                                      <w:marTop w:val="0"/>
                                      <w:marBottom w:val="0"/>
                                      <w:divBdr>
                                        <w:top w:val="none" w:sz="0" w:space="0" w:color="auto"/>
                                        <w:left w:val="none" w:sz="0" w:space="0" w:color="auto"/>
                                        <w:bottom w:val="none" w:sz="0" w:space="0" w:color="auto"/>
                                        <w:right w:val="none" w:sz="0" w:space="0" w:color="auto"/>
                                      </w:divBdr>
                                    </w:div>
                                    <w:div w:id="130245371">
                                      <w:marLeft w:val="0"/>
                                      <w:marRight w:val="0"/>
                                      <w:marTop w:val="0"/>
                                      <w:marBottom w:val="0"/>
                                      <w:divBdr>
                                        <w:top w:val="none" w:sz="0" w:space="0" w:color="auto"/>
                                        <w:left w:val="none" w:sz="0" w:space="0" w:color="auto"/>
                                        <w:bottom w:val="none" w:sz="0" w:space="0" w:color="auto"/>
                                        <w:right w:val="none" w:sz="0" w:space="0" w:color="auto"/>
                                      </w:divBdr>
                                    </w:div>
                                    <w:div w:id="1424229239">
                                      <w:marLeft w:val="0"/>
                                      <w:marRight w:val="0"/>
                                      <w:marTop w:val="0"/>
                                      <w:marBottom w:val="0"/>
                                      <w:divBdr>
                                        <w:top w:val="none" w:sz="0" w:space="0" w:color="auto"/>
                                        <w:left w:val="none" w:sz="0" w:space="0" w:color="auto"/>
                                        <w:bottom w:val="none" w:sz="0" w:space="0" w:color="auto"/>
                                        <w:right w:val="none" w:sz="0" w:space="0" w:color="auto"/>
                                      </w:divBdr>
                                    </w:div>
                                    <w:div w:id="2009094087">
                                      <w:marLeft w:val="0"/>
                                      <w:marRight w:val="0"/>
                                      <w:marTop w:val="0"/>
                                      <w:marBottom w:val="0"/>
                                      <w:divBdr>
                                        <w:top w:val="none" w:sz="0" w:space="0" w:color="auto"/>
                                        <w:left w:val="none" w:sz="0" w:space="0" w:color="auto"/>
                                        <w:bottom w:val="none" w:sz="0" w:space="0" w:color="auto"/>
                                        <w:right w:val="none" w:sz="0" w:space="0" w:color="auto"/>
                                      </w:divBdr>
                                    </w:div>
                                    <w:div w:id="443617019">
                                      <w:marLeft w:val="0"/>
                                      <w:marRight w:val="0"/>
                                      <w:marTop w:val="0"/>
                                      <w:marBottom w:val="0"/>
                                      <w:divBdr>
                                        <w:top w:val="none" w:sz="0" w:space="0" w:color="auto"/>
                                        <w:left w:val="none" w:sz="0" w:space="0" w:color="auto"/>
                                        <w:bottom w:val="none" w:sz="0" w:space="0" w:color="auto"/>
                                        <w:right w:val="none" w:sz="0" w:space="0" w:color="auto"/>
                                      </w:divBdr>
                                    </w:div>
                                    <w:div w:id="1136921030">
                                      <w:marLeft w:val="0"/>
                                      <w:marRight w:val="0"/>
                                      <w:marTop w:val="0"/>
                                      <w:marBottom w:val="0"/>
                                      <w:divBdr>
                                        <w:top w:val="none" w:sz="0" w:space="0" w:color="auto"/>
                                        <w:left w:val="none" w:sz="0" w:space="0" w:color="auto"/>
                                        <w:bottom w:val="none" w:sz="0" w:space="0" w:color="auto"/>
                                        <w:right w:val="none" w:sz="0" w:space="0" w:color="auto"/>
                                      </w:divBdr>
                                    </w:div>
                                    <w:div w:id="192891839">
                                      <w:marLeft w:val="0"/>
                                      <w:marRight w:val="0"/>
                                      <w:marTop w:val="0"/>
                                      <w:marBottom w:val="0"/>
                                      <w:divBdr>
                                        <w:top w:val="none" w:sz="0" w:space="0" w:color="auto"/>
                                        <w:left w:val="none" w:sz="0" w:space="0" w:color="auto"/>
                                        <w:bottom w:val="none" w:sz="0" w:space="0" w:color="auto"/>
                                        <w:right w:val="none" w:sz="0" w:space="0" w:color="auto"/>
                                      </w:divBdr>
                                    </w:div>
                                    <w:div w:id="1887065991">
                                      <w:marLeft w:val="0"/>
                                      <w:marRight w:val="0"/>
                                      <w:marTop w:val="0"/>
                                      <w:marBottom w:val="0"/>
                                      <w:divBdr>
                                        <w:top w:val="none" w:sz="0" w:space="0" w:color="auto"/>
                                        <w:left w:val="none" w:sz="0" w:space="0" w:color="auto"/>
                                        <w:bottom w:val="none" w:sz="0" w:space="0" w:color="auto"/>
                                        <w:right w:val="none" w:sz="0" w:space="0" w:color="auto"/>
                                      </w:divBdr>
                                    </w:div>
                                    <w:div w:id="172340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2822634">
      <w:bodyDiv w:val="1"/>
      <w:marLeft w:val="0"/>
      <w:marRight w:val="0"/>
      <w:marTop w:val="0"/>
      <w:marBottom w:val="0"/>
      <w:divBdr>
        <w:top w:val="none" w:sz="0" w:space="0" w:color="auto"/>
        <w:left w:val="none" w:sz="0" w:space="0" w:color="auto"/>
        <w:bottom w:val="none" w:sz="0" w:space="0" w:color="auto"/>
        <w:right w:val="none" w:sz="0" w:space="0" w:color="auto"/>
      </w:divBdr>
      <w:divsChild>
        <w:div w:id="1860969080">
          <w:marLeft w:val="-360"/>
          <w:marRight w:val="-360"/>
          <w:marTop w:val="0"/>
          <w:marBottom w:val="0"/>
          <w:divBdr>
            <w:top w:val="none" w:sz="0" w:space="0" w:color="auto"/>
            <w:left w:val="none" w:sz="0" w:space="0" w:color="auto"/>
            <w:bottom w:val="none" w:sz="0" w:space="0" w:color="auto"/>
            <w:right w:val="none" w:sz="0" w:space="0" w:color="auto"/>
          </w:divBdr>
          <w:divsChild>
            <w:div w:id="1281061875">
              <w:marLeft w:val="0"/>
              <w:marRight w:val="0"/>
              <w:marTop w:val="0"/>
              <w:marBottom w:val="0"/>
              <w:divBdr>
                <w:top w:val="none" w:sz="0" w:space="0" w:color="auto"/>
                <w:left w:val="none" w:sz="0" w:space="0" w:color="auto"/>
                <w:bottom w:val="none" w:sz="0" w:space="0" w:color="auto"/>
                <w:right w:val="none" w:sz="0" w:space="0" w:color="auto"/>
              </w:divBdr>
              <w:divsChild>
                <w:div w:id="1069036713">
                  <w:marLeft w:val="0"/>
                  <w:marRight w:val="0"/>
                  <w:marTop w:val="0"/>
                  <w:marBottom w:val="600"/>
                  <w:divBdr>
                    <w:top w:val="none" w:sz="0" w:space="0" w:color="auto"/>
                    <w:left w:val="none" w:sz="0" w:space="0" w:color="auto"/>
                    <w:bottom w:val="none" w:sz="0" w:space="0" w:color="auto"/>
                    <w:right w:val="none" w:sz="0" w:space="0" w:color="auto"/>
                  </w:divBdr>
                  <w:divsChild>
                    <w:div w:id="782772560">
                      <w:marLeft w:val="0"/>
                      <w:marRight w:val="0"/>
                      <w:marTop w:val="0"/>
                      <w:marBottom w:val="135"/>
                      <w:divBdr>
                        <w:top w:val="none" w:sz="0" w:space="0" w:color="auto"/>
                        <w:left w:val="none" w:sz="0" w:space="0" w:color="auto"/>
                        <w:bottom w:val="none" w:sz="0" w:space="0" w:color="auto"/>
                        <w:right w:val="none" w:sz="0" w:space="0" w:color="auto"/>
                      </w:divBdr>
                      <w:divsChild>
                        <w:div w:id="1849296687">
                          <w:marLeft w:val="0"/>
                          <w:marRight w:val="0"/>
                          <w:marTop w:val="0"/>
                          <w:marBottom w:val="0"/>
                          <w:divBdr>
                            <w:top w:val="none" w:sz="0" w:space="0" w:color="auto"/>
                            <w:left w:val="none" w:sz="0" w:space="0" w:color="auto"/>
                            <w:bottom w:val="none" w:sz="0" w:space="0" w:color="auto"/>
                            <w:right w:val="none" w:sz="0" w:space="0" w:color="auto"/>
                          </w:divBdr>
                        </w:div>
                      </w:divsChild>
                    </w:div>
                    <w:div w:id="962922200">
                      <w:marLeft w:val="0"/>
                      <w:marRight w:val="0"/>
                      <w:marTop w:val="0"/>
                      <w:marBottom w:val="240"/>
                      <w:divBdr>
                        <w:top w:val="none" w:sz="0" w:space="0" w:color="auto"/>
                        <w:left w:val="none" w:sz="0" w:space="0" w:color="auto"/>
                        <w:bottom w:val="none" w:sz="0" w:space="0" w:color="auto"/>
                        <w:right w:val="none" w:sz="0" w:space="0" w:color="auto"/>
                      </w:divBdr>
                      <w:divsChild>
                        <w:div w:id="1973053309">
                          <w:marLeft w:val="0"/>
                          <w:marRight w:val="0"/>
                          <w:marTop w:val="0"/>
                          <w:marBottom w:val="0"/>
                          <w:divBdr>
                            <w:top w:val="none" w:sz="0" w:space="0" w:color="auto"/>
                            <w:left w:val="none" w:sz="0" w:space="0" w:color="auto"/>
                            <w:bottom w:val="none" w:sz="0" w:space="0" w:color="auto"/>
                            <w:right w:val="none" w:sz="0" w:space="0" w:color="auto"/>
                          </w:divBdr>
                          <w:divsChild>
                            <w:div w:id="221603003">
                              <w:marLeft w:val="0"/>
                              <w:marRight w:val="30"/>
                              <w:marTop w:val="0"/>
                              <w:marBottom w:val="0"/>
                              <w:divBdr>
                                <w:top w:val="none" w:sz="0" w:space="0" w:color="auto"/>
                                <w:left w:val="none" w:sz="0" w:space="0" w:color="auto"/>
                                <w:bottom w:val="none" w:sz="0" w:space="0" w:color="auto"/>
                                <w:right w:val="none" w:sz="0" w:space="0" w:color="auto"/>
                              </w:divBdr>
                            </w:div>
                            <w:div w:id="1993096199">
                              <w:marLeft w:val="0"/>
                              <w:marRight w:val="30"/>
                              <w:marTop w:val="0"/>
                              <w:marBottom w:val="0"/>
                              <w:divBdr>
                                <w:top w:val="none" w:sz="0" w:space="0" w:color="auto"/>
                                <w:left w:val="none" w:sz="0" w:space="0" w:color="auto"/>
                                <w:bottom w:val="none" w:sz="0" w:space="0" w:color="auto"/>
                                <w:right w:val="none" w:sz="0" w:space="0" w:color="auto"/>
                              </w:divBdr>
                            </w:div>
                          </w:divsChild>
                        </w:div>
                        <w:div w:id="1069035682">
                          <w:marLeft w:val="330"/>
                          <w:marRight w:val="0"/>
                          <w:marTop w:val="0"/>
                          <w:marBottom w:val="0"/>
                          <w:divBdr>
                            <w:top w:val="none" w:sz="0" w:space="0" w:color="auto"/>
                            <w:left w:val="none" w:sz="0" w:space="0" w:color="auto"/>
                            <w:bottom w:val="none" w:sz="0" w:space="0" w:color="auto"/>
                            <w:right w:val="none" w:sz="0" w:space="0" w:color="auto"/>
                          </w:divBdr>
                        </w:div>
                        <w:div w:id="1038701105">
                          <w:marLeft w:val="330"/>
                          <w:marRight w:val="0"/>
                          <w:marTop w:val="0"/>
                          <w:marBottom w:val="0"/>
                          <w:divBdr>
                            <w:top w:val="none" w:sz="0" w:space="0" w:color="auto"/>
                            <w:left w:val="none" w:sz="0" w:space="0" w:color="auto"/>
                            <w:bottom w:val="none" w:sz="0" w:space="0" w:color="auto"/>
                            <w:right w:val="none" w:sz="0" w:space="0" w:color="auto"/>
                          </w:divBdr>
                        </w:div>
                      </w:divsChild>
                    </w:div>
                    <w:div w:id="1466965022">
                      <w:marLeft w:val="0"/>
                      <w:marRight w:val="0"/>
                      <w:marTop w:val="0"/>
                      <w:marBottom w:val="450"/>
                      <w:divBdr>
                        <w:top w:val="none" w:sz="0" w:space="0" w:color="auto"/>
                        <w:left w:val="none" w:sz="0" w:space="0" w:color="auto"/>
                        <w:bottom w:val="none" w:sz="0" w:space="0" w:color="auto"/>
                        <w:right w:val="none" w:sz="0" w:space="0" w:color="auto"/>
                      </w:divBdr>
                      <w:divsChild>
                        <w:div w:id="352268047">
                          <w:marLeft w:val="-45"/>
                          <w:marRight w:val="-45"/>
                          <w:marTop w:val="0"/>
                          <w:marBottom w:val="0"/>
                          <w:divBdr>
                            <w:top w:val="none" w:sz="0" w:space="0" w:color="auto"/>
                            <w:left w:val="none" w:sz="0" w:space="0" w:color="auto"/>
                            <w:bottom w:val="none" w:sz="0" w:space="0" w:color="auto"/>
                            <w:right w:val="none" w:sz="0" w:space="0" w:color="auto"/>
                          </w:divBdr>
                          <w:divsChild>
                            <w:div w:id="130203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6163402">
          <w:marLeft w:val="-360"/>
          <w:marRight w:val="-360"/>
          <w:marTop w:val="0"/>
          <w:marBottom w:val="0"/>
          <w:divBdr>
            <w:top w:val="none" w:sz="0" w:space="0" w:color="auto"/>
            <w:left w:val="none" w:sz="0" w:space="0" w:color="auto"/>
            <w:bottom w:val="none" w:sz="0" w:space="0" w:color="auto"/>
            <w:right w:val="none" w:sz="0" w:space="0" w:color="auto"/>
          </w:divBdr>
          <w:divsChild>
            <w:div w:id="850803455">
              <w:marLeft w:val="0"/>
              <w:marRight w:val="0"/>
              <w:marTop w:val="0"/>
              <w:marBottom w:val="0"/>
              <w:divBdr>
                <w:top w:val="none" w:sz="0" w:space="0" w:color="auto"/>
                <w:left w:val="none" w:sz="0" w:space="0" w:color="auto"/>
                <w:bottom w:val="none" w:sz="0" w:space="0" w:color="auto"/>
                <w:right w:val="none" w:sz="0" w:space="0" w:color="auto"/>
              </w:divBdr>
              <w:divsChild>
                <w:div w:id="1896356243">
                  <w:marLeft w:val="0"/>
                  <w:marRight w:val="0"/>
                  <w:marTop w:val="0"/>
                  <w:marBottom w:val="0"/>
                  <w:divBdr>
                    <w:top w:val="none" w:sz="0" w:space="0" w:color="auto"/>
                    <w:left w:val="none" w:sz="0" w:space="0" w:color="auto"/>
                    <w:bottom w:val="none" w:sz="0" w:space="0" w:color="auto"/>
                    <w:right w:val="none" w:sz="0" w:space="0" w:color="auto"/>
                  </w:divBdr>
                  <w:divsChild>
                    <w:div w:id="204944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9449681">
      <w:bodyDiv w:val="1"/>
      <w:marLeft w:val="0"/>
      <w:marRight w:val="0"/>
      <w:marTop w:val="0"/>
      <w:marBottom w:val="0"/>
      <w:divBdr>
        <w:top w:val="none" w:sz="0" w:space="0" w:color="auto"/>
        <w:left w:val="none" w:sz="0" w:space="0" w:color="auto"/>
        <w:bottom w:val="none" w:sz="0" w:space="0" w:color="auto"/>
        <w:right w:val="none" w:sz="0" w:space="0" w:color="auto"/>
      </w:divBdr>
      <w:divsChild>
        <w:div w:id="1823883037">
          <w:marLeft w:val="-360"/>
          <w:marRight w:val="-360"/>
          <w:marTop w:val="0"/>
          <w:marBottom w:val="0"/>
          <w:divBdr>
            <w:top w:val="none" w:sz="0" w:space="0" w:color="auto"/>
            <w:left w:val="none" w:sz="0" w:space="0" w:color="auto"/>
            <w:bottom w:val="none" w:sz="0" w:space="0" w:color="auto"/>
            <w:right w:val="none" w:sz="0" w:space="0" w:color="auto"/>
          </w:divBdr>
          <w:divsChild>
            <w:div w:id="568007187">
              <w:marLeft w:val="0"/>
              <w:marRight w:val="0"/>
              <w:marTop w:val="0"/>
              <w:marBottom w:val="0"/>
              <w:divBdr>
                <w:top w:val="none" w:sz="0" w:space="0" w:color="auto"/>
                <w:left w:val="none" w:sz="0" w:space="0" w:color="auto"/>
                <w:bottom w:val="none" w:sz="0" w:space="0" w:color="auto"/>
                <w:right w:val="none" w:sz="0" w:space="0" w:color="auto"/>
              </w:divBdr>
              <w:divsChild>
                <w:div w:id="1711030030">
                  <w:marLeft w:val="0"/>
                  <w:marRight w:val="0"/>
                  <w:marTop w:val="0"/>
                  <w:marBottom w:val="600"/>
                  <w:divBdr>
                    <w:top w:val="none" w:sz="0" w:space="0" w:color="auto"/>
                    <w:left w:val="none" w:sz="0" w:space="0" w:color="auto"/>
                    <w:bottom w:val="none" w:sz="0" w:space="0" w:color="auto"/>
                    <w:right w:val="none" w:sz="0" w:space="0" w:color="auto"/>
                  </w:divBdr>
                  <w:divsChild>
                    <w:div w:id="1899395762">
                      <w:marLeft w:val="0"/>
                      <w:marRight w:val="0"/>
                      <w:marTop w:val="0"/>
                      <w:marBottom w:val="135"/>
                      <w:divBdr>
                        <w:top w:val="none" w:sz="0" w:space="0" w:color="auto"/>
                        <w:left w:val="none" w:sz="0" w:space="0" w:color="auto"/>
                        <w:bottom w:val="none" w:sz="0" w:space="0" w:color="auto"/>
                        <w:right w:val="none" w:sz="0" w:space="0" w:color="auto"/>
                      </w:divBdr>
                      <w:divsChild>
                        <w:div w:id="344602774">
                          <w:marLeft w:val="0"/>
                          <w:marRight w:val="0"/>
                          <w:marTop w:val="0"/>
                          <w:marBottom w:val="0"/>
                          <w:divBdr>
                            <w:top w:val="none" w:sz="0" w:space="0" w:color="auto"/>
                            <w:left w:val="none" w:sz="0" w:space="0" w:color="auto"/>
                            <w:bottom w:val="none" w:sz="0" w:space="0" w:color="auto"/>
                            <w:right w:val="none" w:sz="0" w:space="0" w:color="auto"/>
                          </w:divBdr>
                        </w:div>
                      </w:divsChild>
                    </w:div>
                    <w:div w:id="1589533524">
                      <w:marLeft w:val="0"/>
                      <w:marRight w:val="0"/>
                      <w:marTop w:val="0"/>
                      <w:marBottom w:val="240"/>
                      <w:divBdr>
                        <w:top w:val="none" w:sz="0" w:space="0" w:color="auto"/>
                        <w:left w:val="none" w:sz="0" w:space="0" w:color="auto"/>
                        <w:bottom w:val="none" w:sz="0" w:space="0" w:color="auto"/>
                        <w:right w:val="none" w:sz="0" w:space="0" w:color="auto"/>
                      </w:divBdr>
                      <w:divsChild>
                        <w:div w:id="1575899057">
                          <w:marLeft w:val="0"/>
                          <w:marRight w:val="0"/>
                          <w:marTop w:val="0"/>
                          <w:marBottom w:val="0"/>
                          <w:divBdr>
                            <w:top w:val="none" w:sz="0" w:space="0" w:color="auto"/>
                            <w:left w:val="none" w:sz="0" w:space="0" w:color="auto"/>
                            <w:bottom w:val="none" w:sz="0" w:space="0" w:color="auto"/>
                            <w:right w:val="none" w:sz="0" w:space="0" w:color="auto"/>
                          </w:divBdr>
                          <w:divsChild>
                            <w:div w:id="1258054816">
                              <w:marLeft w:val="0"/>
                              <w:marRight w:val="30"/>
                              <w:marTop w:val="0"/>
                              <w:marBottom w:val="0"/>
                              <w:divBdr>
                                <w:top w:val="none" w:sz="0" w:space="0" w:color="auto"/>
                                <w:left w:val="none" w:sz="0" w:space="0" w:color="auto"/>
                                <w:bottom w:val="none" w:sz="0" w:space="0" w:color="auto"/>
                                <w:right w:val="none" w:sz="0" w:space="0" w:color="auto"/>
                              </w:divBdr>
                            </w:div>
                            <w:div w:id="59712186">
                              <w:marLeft w:val="0"/>
                              <w:marRight w:val="30"/>
                              <w:marTop w:val="0"/>
                              <w:marBottom w:val="0"/>
                              <w:divBdr>
                                <w:top w:val="none" w:sz="0" w:space="0" w:color="auto"/>
                                <w:left w:val="none" w:sz="0" w:space="0" w:color="auto"/>
                                <w:bottom w:val="none" w:sz="0" w:space="0" w:color="auto"/>
                                <w:right w:val="none" w:sz="0" w:space="0" w:color="auto"/>
                              </w:divBdr>
                            </w:div>
                          </w:divsChild>
                        </w:div>
                        <w:div w:id="1742370159">
                          <w:marLeft w:val="330"/>
                          <w:marRight w:val="0"/>
                          <w:marTop w:val="0"/>
                          <w:marBottom w:val="0"/>
                          <w:divBdr>
                            <w:top w:val="none" w:sz="0" w:space="0" w:color="auto"/>
                            <w:left w:val="none" w:sz="0" w:space="0" w:color="auto"/>
                            <w:bottom w:val="none" w:sz="0" w:space="0" w:color="auto"/>
                            <w:right w:val="none" w:sz="0" w:space="0" w:color="auto"/>
                          </w:divBdr>
                        </w:div>
                        <w:div w:id="1047342035">
                          <w:marLeft w:val="330"/>
                          <w:marRight w:val="0"/>
                          <w:marTop w:val="0"/>
                          <w:marBottom w:val="0"/>
                          <w:divBdr>
                            <w:top w:val="none" w:sz="0" w:space="0" w:color="auto"/>
                            <w:left w:val="none" w:sz="0" w:space="0" w:color="auto"/>
                            <w:bottom w:val="none" w:sz="0" w:space="0" w:color="auto"/>
                            <w:right w:val="none" w:sz="0" w:space="0" w:color="auto"/>
                          </w:divBdr>
                        </w:div>
                      </w:divsChild>
                    </w:div>
                    <w:div w:id="438569937">
                      <w:marLeft w:val="0"/>
                      <w:marRight w:val="0"/>
                      <w:marTop w:val="0"/>
                      <w:marBottom w:val="450"/>
                      <w:divBdr>
                        <w:top w:val="none" w:sz="0" w:space="0" w:color="auto"/>
                        <w:left w:val="none" w:sz="0" w:space="0" w:color="auto"/>
                        <w:bottom w:val="none" w:sz="0" w:space="0" w:color="auto"/>
                        <w:right w:val="none" w:sz="0" w:space="0" w:color="auto"/>
                      </w:divBdr>
                      <w:divsChild>
                        <w:div w:id="422804112">
                          <w:marLeft w:val="-45"/>
                          <w:marRight w:val="-45"/>
                          <w:marTop w:val="0"/>
                          <w:marBottom w:val="0"/>
                          <w:divBdr>
                            <w:top w:val="none" w:sz="0" w:space="0" w:color="auto"/>
                            <w:left w:val="none" w:sz="0" w:space="0" w:color="auto"/>
                            <w:bottom w:val="none" w:sz="0" w:space="0" w:color="auto"/>
                            <w:right w:val="none" w:sz="0" w:space="0" w:color="auto"/>
                          </w:divBdr>
                          <w:divsChild>
                            <w:div w:id="131093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2769692">
          <w:marLeft w:val="-360"/>
          <w:marRight w:val="-360"/>
          <w:marTop w:val="0"/>
          <w:marBottom w:val="0"/>
          <w:divBdr>
            <w:top w:val="none" w:sz="0" w:space="0" w:color="auto"/>
            <w:left w:val="none" w:sz="0" w:space="0" w:color="auto"/>
            <w:bottom w:val="none" w:sz="0" w:space="0" w:color="auto"/>
            <w:right w:val="none" w:sz="0" w:space="0" w:color="auto"/>
          </w:divBdr>
          <w:divsChild>
            <w:div w:id="954142993">
              <w:marLeft w:val="0"/>
              <w:marRight w:val="0"/>
              <w:marTop w:val="0"/>
              <w:marBottom w:val="0"/>
              <w:divBdr>
                <w:top w:val="none" w:sz="0" w:space="0" w:color="auto"/>
                <w:left w:val="none" w:sz="0" w:space="0" w:color="auto"/>
                <w:bottom w:val="none" w:sz="0" w:space="0" w:color="auto"/>
                <w:right w:val="none" w:sz="0" w:space="0" w:color="auto"/>
              </w:divBdr>
              <w:divsChild>
                <w:div w:id="1291277963">
                  <w:marLeft w:val="0"/>
                  <w:marRight w:val="0"/>
                  <w:marTop w:val="0"/>
                  <w:marBottom w:val="0"/>
                  <w:divBdr>
                    <w:top w:val="none" w:sz="0" w:space="0" w:color="auto"/>
                    <w:left w:val="none" w:sz="0" w:space="0" w:color="auto"/>
                    <w:bottom w:val="none" w:sz="0" w:space="0" w:color="auto"/>
                    <w:right w:val="none" w:sz="0" w:space="0" w:color="auto"/>
                  </w:divBdr>
                  <w:divsChild>
                    <w:div w:id="362173618">
                      <w:marLeft w:val="0"/>
                      <w:marRight w:val="0"/>
                      <w:marTop w:val="0"/>
                      <w:marBottom w:val="0"/>
                      <w:divBdr>
                        <w:top w:val="none" w:sz="0" w:space="0" w:color="auto"/>
                        <w:left w:val="none" w:sz="0" w:space="0" w:color="auto"/>
                        <w:bottom w:val="none" w:sz="0" w:space="0" w:color="auto"/>
                        <w:right w:val="none" w:sz="0" w:space="0" w:color="auto"/>
                      </w:divBdr>
                      <w:divsChild>
                        <w:div w:id="912348713">
                          <w:marLeft w:val="0"/>
                          <w:marRight w:val="0"/>
                          <w:marTop w:val="0"/>
                          <w:marBottom w:val="0"/>
                          <w:divBdr>
                            <w:top w:val="none" w:sz="0" w:space="0" w:color="auto"/>
                            <w:left w:val="none" w:sz="0" w:space="0" w:color="auto"/>
                            <w:bottom w:val="none" w:sz="0" w:space="0" w:color="auto"/>
                            <w:right w:val="none" w:sz="0" w:space="0" w:color="auto"/>
                          </w:divBdr>
                          <w:divsChild>
                            <w:div w:id="568076479">
                              <w:marLeft w:val="0"/>
                              <w:marRight w:val="0"/>
                              <w:marTop w:val="0"/>
                              <w:marBottom w:val="0"/>
                              <w:divBdr>
                                <w:top w:val="none" w:sz="0" w:space="0" w:color="auto"/>
                                <w:left w:val="none" w:sz="0" w:space="0" w:color="auto"/>
                                <w:bottom w:val="none" w:sz="0" w:space="0" w:color="auto"/>
                                <w:right w:val="none" w:sz="0" w:space="0" w:color="auto"/>
                              </w:divBdr>
                              <w:divsChild>
                                <w:div w:id="1284533876">
                                  <w:marLeft w:val="0"/>
                                  <w:marRight w:val="0"/>
                                  <w:marTop w:val="0"/>
                                  <w:marBottom w:val="0"/>
                                  <w:divBdr>
                                    <w:top w:val="none" w:sz="0" w:space="0" w:color="auto"/>
                                    <w:left w:val="none" w:sz="0" w:space="0" w:color="auto"/>
                                    <w:bottom w:val="none" w:sz="0" w:space="0" w:color="auto"/>
                                    <w:right w:val="none" w:sz="0" w:space="0" w:color="auto"/>
                                  </w:divBdr>
                                </w:div>
                                <w:div w:id="2053576660">
                                  <w:marLeft w:val="0"/>
                                  <w:marRight w:val="0"/>
                                  <w:marTop w:val="0"/>
                                  <w:marBottom w:val="0"/>
                                  <w:divBdr>
                                    <w:top w:val="none" w:sz="0" w:space="0" w:color="auto"/>
                                    <w:left w:val="none" w:sz="0" w:space="0" w:color="auto"/>
                                    <w:bottom w:val="none" w:sz="0" w:space="0" w:color="auto"/>
                                    <w:right w:val="none" w:sz="0" w:space="0" w:color="auto"/>
                                  </w:divBdr>
                                </w:div>
                                <w:div w:id="833380562">
                                  <w:marLeft w:val="0"/>
                                  <w:marRight w:val="0"/>
                                  <w:marTop w:val="0"/>
                                  <w:marBottom w:val="0"/>
                                  <w:divBdr>
                                    <w:top w:val="none" w:sz="0" w:space="0" w:color="auto"/>
                                    <w:left w:val="none" w:sz="0" w:space="0" w:color="auto"/>
                                    <w:bottom w:val="none" w:sz="0" w:space="0" w:color="auto"/>
                                    <w:right w:val="none" w:sz="0" w:space="0" w:color="auto"/>
                                  </w:divBdr>
                                </w:div>
                                <w:div w:id="25184168">
                                  <w:marLeft w:val="0"/>
                                  <w:marRight w:val="0"/>
                                  <w:marTop w:val="0"/>
                                  <w:marBottom w:val="0"/>
                                  <w:divBdr>
                                    <w:top w:val="none" w:sz="0" w:space="0" w:color="auto"/>
                                    <w:left w:val="none" w:sz="0" w:space="0" w:color="auto"/>
                                    <w:bottom w:val="none" w:sz="0" w:space="0" w:color="auto"/>
                                    <w:right w:val="none" w:sz="0" w:space="0" w:color="auto"/>
                                  </w:divBdr>
                                </w:div>
                                <w:div w:id="410471465">
                                  <w:marLeft w:val="0"/>
                                  <w:marRight w:val="0"/>
                                  <w:marTop w:val="0"/>
                                  <w:marBottom w:val="0"/>
                                  <w:divBdr>
                                    <w:top w:val="none" w:sz="0" w:space="0" w:color="auto"/>
                                    <w:left w:val="none" w:sz="0" w:space="0" w:color="auto"/>
                                    <w:bottom w:val="none" w:sz="0" w:space="0" w:color="auto"/>
                                    <w:right w:val="none" w:sz="0" w:space="0" w:color="auto"/>
                                  </w:divBdr>
                                </w:div>
                                <w:div w:id="1620988931">
                                  <w:marLeft w:val="0"/>
                                  <w:marRight w:val="0"/>
                                  <w:marTop w:val="0"/>
                                  <w:marBottom w:val="0"/>
                                  <w:divBdr>
                                    <w:top w:val="none" w:sz="0" w:space="0" w:color="auto"/>
                                    <w:left w:val="none" w:sz="0" w:space="0" w:color="auto"/>
                                    <w:bottom w:val="none" w:sz="0" w:space="0" w:color="auto"/>
                                    <w:right w:val="none" w:sz="0" w:space="0" w:color="auto"/>
                                  </w:divBdr>
                                </w:div>
                                <w:div w:id="296305933">
                                  <w:marLeft w:val="0"/>
                                  <w:marRight w:val="0"/>
                                  <w:marTop w:val="0"/>
                                  <w:marBottom w:val="0"/>
                                  <w:divBdr>
                                    <w:top w:val="none" w:sz="0" w:space="0" w:color="auto"/>
                                    <w:left w:val="none" w:sz="0" w:space="0" w:color="auto"/>
                                    <w:bottom w:val="none" w:sz="0" w:space="0" w:color="auto"/>
                                    <w:right w:val="none" w:sz="0" w:space="0" w:color="auto"/>
                                  </w:divBdr>
                                </w:div>
                                <w:div w:id="782307616">
                                  <w:marLeft w:val="0"/>
                                  <w:marRight w:val="0"/>
                                  <w:marTop w:val="0"/>
                                  <w:marBottom w:val="0"/>
                                  <w:divBdr>
                                    <w:top w:val="none" w:sz="0" w:space="0" w:color="auto"/>
                                    <w:left w:val="none" w:sz="0" w:space="0" w:color="auto"/>
                                    <w:bottom w:val="none" w:sz="0" w:space="0" w:color="auto"/>
                                    <w:right w:val="none" w:sz="0" w:space="0" w:color="auto"/>
                                  </w:divBdr>
                                </w:div>
                                <w:div w:id="9527852">
                                  <w:marLeft w:val="0"/>
                                  <w:marRight w:val="0"/>
                                  <w:marTop w:val="0"/>
                                  <w:marBottom w:val="0"/>
                                  <w:divBdr>
                                    <w:top w:val="none" w:sz="0" w:space="0" w:color="auto"/>
                                    <w:left w:val="none" w:sz="0" w:space="0" w:color="auto"/>
                                    <w:bottom w:val="none" w:sz="0" w:space="0" w:color="auto"/>
                                    <w:right w:val="none" w:sz="0" w:space="0" w:color="auto"/>
                                  </w:divBdr>
                                </w:div>
                                <w:div w:id="1612207691">
                                  <w:marLeft w:val="0"/>
                                  <w:marRight w:val="0"/>
                                  <w:marTop w:val="0"/>
                                  <w:marBottom w:val="0"/>
                                  <w:divBdr>
                                    <w:top w:val="none" w:sz="0" w:space="0" w:color="auto"/>
                                    <w:left w:val="none" w:sz="0" w:space="0" w:color="auto"/>
                                    <w:bottom w:val="none" w:sz="0" w:space="0" w:color="auto"/>
                                    <w:right w:val="none" w:sz="0" w:space="0" w:color="auto"/>
                                  </w:divBdr>
                                </w:div>
                                <w:div w:id="308705611">
                                  <w:marLeft w:val="0"/>
                                  <w:marRight w:val="0"/>
                                  <w:marTop w:val="0"/>
                                  <w:marBottom w:val="0"/>
                                  <w:divBdr>
                                    <w:top w:val="none" w:sz="0" w:space="0" w:color="auto"/>
                                    <w:left w:val="none" w:sz="0" w:space="0" w:color="auto"/>
                                    <w:bottom w:val="none" w:sz="0" w:space="0" w:color="auto"/>
                                    <w:right w:val="none" w:sz="0" w:space="0" w:color="auto"/>
                                  </w:divBdr>
                                  <w:divsChild>
                                    <w:div w:id="476142186">
                                      <w:marLeft w:val="0"/>
                                      <w:marRight w:val="0"/>
                                      <w:marTop w:val="0"/>
                                      <w:marBottom w:val="0"/>
                                      <w:divBdr>
                                        <w:top w:val="none" w:sz="0" w:space="0" w:color="auto"/>
                                        <w:left w:val="none" w:sz="0" w:space="0" w:color="auto"/>
                                        <w:bottom w:val="none" w:sz="0" w:space="0" w:color="auto"/>
                                        <w:right w:val="none" w:sz="0" w:space="0" w:color="auto"/>
                                      </w:divBdr>
                                    </w:div>
                                    <w:div w:id="1140614922">
                                      <w:marLeft w:val="0"/>
                                      <w:marRight w:val="0"/>
                                      <w:marTop w:val="0"/>
                                      <w:marBottom w:val="0"/>
                                      <w:divBdr>
                                        <w:top w:val="none" w:sz="0" w:space="0" w:color="auto"/>
                                        <w:left w:val="none" w:sz="0" w:space="0" w:color="auto"/>
                                        <w:bottom w:val="none" w:sz="0" w:space="0" w:color="auto"/>
                                        <w:right w:val="none" w:sz="0" w:space="0" w:color="auto"/>
                                      </w:divBdr>
                                    </w:div>
                                    <w:div w:id="519393808">
                                      <w:marLeft w:val="0"/>
                                      <w:marRight w:val="0"/>
                                      <w:marTop w:val="0"/>
                                      <w:marBottom w:val="0"/>
                                      <w:divBdr>
                                        <w:top w:val="none" w:sz="0" w:space="0" w:color="auto"/>
                                        <w:left w:val="none" w:sz="0" w:space="0" w:color="auto"/>
                                        <w:bottom w:val="none" w:sz="0" w:space="0" w:color="auto"/>
                                        <w:right w:val="none" w:sz="0" w:space="0" w:color="auto"/>
                                      </w:divBdr>
                                    </w:div>
                                    <w:div w:id="1579705281">
                                      <w:marLeft w:val="0"/>
                                      <w:marRight w:val="0"/>
                                      <w:marTop w:val="0"/>
                                      <w:marBottom w:val="0"/>
                                      <w:divBdr>
                                        <w:top w:val="none" w:sz="0" w:space="0" w:color="auto"/>
                                        <w:left w:val="none" w:sz="0" w:space="0" w:color="auto"/>
                                        <w:bottom w:val="none" w:sz="0" w:space="0" w:color="auto"/>
                                        <w:right w:val="none" w:sz="0" w:space="0" w:color="auto"/>
                                      </w:divBdr>
                                    </w:div>
                                    <w:div w:id="158741958">
                                      <w:marLeft w:val="0"/>
                                      <w:marRight w:val="0"/>
                                      <w:marTop w:val="0"/>
                                      <w:marBottom w:val="0"/>
                                      <w:divBdr>
                                        <w:top w:val="none" w:sz="0" w:space="0" w:color="auto"/>
                                        <w:left w:val="none" w:sz="0" w:space="0" w:color="auto"/>
                                        <w:bottom w:val="none" w:sz="0" w:space="0" w:color="auto"/>
                                        <w:right w:val="none" w:sz="0" w:space="0" w:color="auto"/>
                                      </w:divBdr>
                                    </w:div>
                                    <w:div w:id="157232594">
                                      <w:marLeft w:val="0"/>
                                      <w:marRight w:val="0"/>
                                      <w:marTop w:val="0"/>
                                      <w:marBottom w:val="0"/>
                                      <w:divBdr>
                                        <w:top w:val="none" w:sz="0" w:space="0" w:color="auto"/>
                                        <w:left w:val="none" w:sz="0" w:space="0" w:color="auto"/>
                                        <w:bottom w:val="none" w:sz="0" w:space="0" w:color="auto"/>
                                        <w:right w:val="none" w:sz="0" w:space="0" w:color="auto"/>
                                      </w:divBdr>
                                    </w:div>
                                    <w:div w:id="1741712109">
                                      <w:marLeft w:val="0"/>
                                      <w:marRight w:val="0"/>
                                      <w:marTop w:val="0"/>
                                      <w:marBottom w:val="0"/>
                                      <w:divBdr>
                                        <w:top w:val="none" w:sz="0" w:space="0" w:color="auto"/>
                                        <w:left w:val="none" w:sz="0" w:space="0" w:color="auto"/>
                                        <w:bottom w:val="none" w:sz="0" w:space="0" w:color="auto"/>
                                        <w:right w:val="none" w:sz="0" w:space="0" w:color="auto"/>
                                      </w:divBdr>
                                    </w:div>
                                    <w:div w:id="1014848065">
                                      <w:marLeft w:val="0"/>
                                      <w:marRight w:val="0"/>
                                      <w:marTop w:val="0"/>
                                      <w:marBottom w:val="0"/>
                                      <w:divBdr>
                                        <w:top w:val="none" w:sz="0" w:space="0" w:color="auto"/>
                                        <w:left w:val="none" w:sz="0" w:space="0" w:color="auto"/>
                                        <w:bottom w:val="none" w:sz="0" w:space="0" w:color="auto"/>
                                        <w:right w:val="none" w:sz="0" w:space="0" w:color="auto"/>
                                      </w:divBdr>
                                    </w:div>
                                    <w:div w:id="89938512">
                                      <w:marLeft w:val="0"/>
                                      <w:marRight w:val="0"/>
                                      <w:marTop w:val="0"/>
                                      <w:marBottom w:val="0"/>
                                      <w:divBdr>
                                        <w:top w:val="none" w:sz="0" w:space="0" w:color="auto"/>
                                        <w:left w:val="none" w:sz="0" w:space="0" w:color="auto"/>
                                        <w:bottom w:val="none" w:sz="0" w:space="0" w:color="auto"/>
                                        <w:right w:val="none" w:sz="0" w:space="0" w:color="auto"/>
                                      </w:divBdr>
                                    </w:div>
                                    <w:div w:id="123184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1170023">
      <w:bodyDiv w:val="1"/>
      <w:marLeft w:val="0"/>
      <w:marRight w:val="0"/>
      <w:marTop w:val="0"/>
      <w:marBottom w:val="0"/>
      <w:divBdr>
        <w:top w:val="none" w:sz="0" w:space="0" w:color="auto"/>
        <w:left w:val="none" w:sz="0" w:space="0" w:color="auto"/>
        <w:bottom w:val="none" w:sz="0" w:space="0" w:color="auto"/>
        <w:right w:val="none" w:sz="0" w:space="0" w:color="auto"/>
      </w:divBdr>
      <w:divsChild>
        <w:div w:id="1436173265">
          <w:marLeft w:val="-360"/>
          <w:marRight w:val="-360"/>
          <w:marTop w:val="0"/>
          <w:marBottom w:val="0"/>
          <w:divBdr>
            <w:top w:val="none" w:sz="0" w:space="0" w:color="auto"/>
            <w:left w:val="none" w:sz="0" w:space="0" w:color="auto"/>
            <w:bottom w:val="none" w:sz="0" w:space="0" w:color="auto"/>
            <w:right w:val="none" w:sz="0" w:space="0" w:color="auto"/>
          </w:divBdr>
          <w:divsChild>
            <w:div w:id="785005624">
              <w:marLeft w:val="0"/>
              <w:marRight w:val="0"/>
              <w:marTop w:val="0"/>
              <w:marBottom w:val="0"/>
              <w:divBdr>
                <w:top w:val="none" w:sz="0" w:space="0" w:color="auto"/>
                <w:left w:val="none" w:sz="0" w:space="0" w:color="auto"/>
                <w:bottom w:val="none" w:sz="0" w:space="0" w:color="auto"/>
                <w:right w:val="none" w:sz="0" w:space="0" w:color="auto"/>
              </w:divBdr>
              <w:divsChild>
                <w:div w:id="1299143984">
                  <w:marLeft w:val="0"/>
                  <w:marRight w:val="0"/>
                  <w:marTop w:val="0"/>
                  <w:marBottom w:val="0"/>
                  <w:divBdr>
                    <w:top w:val="none" w:sz="0" w:space="0" w:color="auto"/>
                    <w:left w:val="none" w:sz="0" w:space="0" w:color="auto"/>
                    <w:bottom w:val="none" w:sz="0" w:space="0" w:color="auto"/>
                    <w:right w:val="none" w:sz="0" w:space="0" w:color="auto"/>
                  </w:divBdr>
                  <w:divsChild>
                    <w:div w:id="601453822">
                      <w:marLeft w:val="0"/>
                      <w:marRight w:val="0"/>
                      <w:marTop w:val="0"/>
                      <w:marBottom w:val="135"/>
                      <w:divBdr>
                        <w:top w:val="none" w:sz="0" w:space="0" w:color="auto"/>
                        <w:left w:val="none" w:sz="0" w:space="0" w:color="auto"/>
                        <w:bottom w:val="none" w:sz="0" w:space="0" w:color="auto"/>
                        <w:right w:val="none" w:sz="0" w:space="0" w:color="auto"/>
                      </w:divBdr>
                      <w:divsChild>
                        <w:div w:id="1035083709">
                          <w:marLeft w:val="0"/>
                          <w:marRight w:val="0"/>
                          <w:marTop w:val="0"/>
                          <w:marBottom w:val="0"/>
                          <w:divBdr>
                            <w:top w:val="none" w:sz="0" w:space="0" w:color="auto"/>
                            <w:left w:val="none" w:sz="0" w:space="0" w:color="auto"/>
                            <w:bottom w:val="none" w:sz="0" w:space="0" w:color="auto"/>
                            <w:right w:val="none" w:sz="0" w:space="0" w:color="auto"/>
                          </w:divBdr>
                        </w:div>
                      </w:divsChild>
                    </w:div>
                    <w:div w:id="1603763080">
                      <w:marLeft w:val="0"/>
                      <w:marRight w:val="0"/>
                      <w:marTop w:val="0"/>
                      <w:marBottom w:val="240"/>
                      <w:divBdr>
                        <w:top w:val="none" w:sz="0" w:space="0" w:color="auto"/>
                        <w:left w:val="none" w:sz="0" w:space="0" w:color="auto"/>
                        <w:bottom w:val="none" w:sz="0" w:space="0" w:color="auto"/>
                        <w:right w:val="none" w:sz="0" w:space="0" w:color="auto"/>
                      </w:divBdr>
                      <w:divsChild>
                        <w:div w:id="1331762196">
                          <w:marLeft w:val="0"/>
                          <w:marRight w:val="0"/>
                          <w:marTop w:val="0"/>
                          <w:marBottom w:val="0"/>
                          <w:divBdr>
                            <w:top w:val="none" w:sz="0" w:space="0" w:color="auto"/>
                            <w:left w:val="none" w:sz="0" w:space="0" w:color="auto"/>
                            <w:bottom w:val="none" w:sz="0" w:space="0" w:color="auto"/>
                            <w:right w:val="none" w:sz="0" w:space="0" w:color="auto"/>
                          </w:divBdr>
                          <w:divsChild>
                            <w:div w:id="2103600458">
                              <w:marLeft w:val="0"/>
                              <w:marRight w:val="30"/>
                              <w:marTop w:val="0"/>
                              <w:marBottom w:val="0"/>
                              <w:divBdr>
                                <w:top w:val="none" w:sz="0" w:space="0" w:color="auto"/>
                                <w:left w:val="none" w:sz="0" w:space="0" w:color="auto"/>
                                <w:bottom w:val="none" w:sz="0" w:space="0" w:color="auto"/>
                                <w:right w:val="none" w:sz="0" w:space="0" w:color="auto"/>
                              </w:divBdr>
                            </w:div>
                            <w:div w:id="1847591811">
                              <w:marLeft w:val="0"/>
                              <w:marRight w:val="30"/>
                              <w:marTop w:val="0"/>
                              <w:marBottom w:val="0"/>
                              <w:divBdr>
                                <w:top w:val="none" w:sz="0" w:space="0" w:color="auto"/>
                                <w:left w:val="none" w:sz="0" w:space="0" w:color="auto"/>
                                <w:bottom w:val="none" w:sz="0" w:space="0" w:color="auto"/>
                                <w:right w:val="none" w:sz="0" w:space="0" w:color="auto"/>
                              </w:divBdr>
                            </w:div>
                          </w:divsChild>
                        </w:div>
                        <w:div w:id="1221207518">
                          <w:marLeft w:val="0"/>
                          <w:marRight w:val="330"/>
                          <w:marTop w:val="0"/>
                          <w:marBottom w:val="0"/>
                          <w:divBdr>
                            <w:top w:val="none" w:sz="0" w:space="0" w:color="auto"/>
                            <w:left w:val="none" w:sz="0" w:space="0" w:color="auto"/>
                            <w:bottom w:val="none" w:sz="0" w:space="0" w:color="auto"/>
                            <w:right w:val="none" w:sz="0" w:space="0" w:color="auto"/>
                          </w:divBdr>
                        </w:div>
                        <w:div w:id="103134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9862919">
          <w:marLeft w:val="-360"/>
          <w:marRight w:val="-360"/>
          <w:marTop w:val="0"/>
          <w:marBottom w:val="0"/>
          <w:divBdr>
            <w:top w:val="none" w:sz="0" w:space="0" w:color="auto"/>
            <w:left w:val="none" w:sz="0" w:space="0" w:color="auto"/>
            <w:bottom w:val="none" w:sz="0" w:space="0" w:color="auto"/>
            <w:right w:val="none" w:sz="0" w:space="0" w:color="auto"/>
          </w:divBdr>
          <w:divsChild>
            <w:div w:id="1227914136">
              <w:marLeft w:val="0"/>
              <w:marRight w:val="0"/>
              <w:marTop w:val="0"/>
              <w:marBottom w:val="0"/>
              <w:divBdr>
                <w:top w:val="none" w:sz="0" w:space="0" w:color="auto"/>
                <w:left w:val="none" w:sz="0" w:space="0" w:color="auto"/>
                <w:bottom w:val="none" w:sz="0" w:space="0" w:color="auto"/>
                <w:right w:val="none" w:sz="0" w:space="0" w:color="auto"/>
              </w:divBdr>
              <w:divsChild>
                <w:div w:id="2127503177">
                  <w:marLeft w:val="0"/>
                  <w:marRight w:val="0"/>
                  <w:marTop w:val="0"/>
                  <w:marBottom w:val="0"/>
                  <w:divBdr>
                    <w:top w:val="none" w:sz="0" w:space="0" w:color="auto"/>
                    <w:left w:val="none" w:sz="0" w:space="0" w:color="auto"/>
                    <w:bottom w:val="none" w:sz="0" w:space="0" w:color="auto"/>
                    <w:right w:val="none" w:sz="0" w:space="0" w:color="auto"/>
                  </w:divBdr>
                  <w:divsChild>
                    <w:div w:id="1454665513">
                      <w:marLeft w:val="0"/>
                      <w:marRight w:val="0"/>
                      <w:marTop w:val="0"/>
                      <w:marBottom w:val="450"/>
                      <w:divBdr>
                        <w:top w:val="none" w:sz="0" w:space="0" w:color="auto"/>
                        <w:left w:val="none" w:sz="0" w:space="0" w:color="auto"/>
                        <w:bottom w:val="none" w:sz="0" w:space="0" w:color="auto"/>
                        <w:right w:val="none" w:sz="0" w:space="0" w:color="auto"/>
                      </w:divBdr>
                      <w:divsChild>
                        <w:div w:id="482282315">
                          <w:marLeft w:val="-45"/>
                          <w:marRight w:val="-45"/>
                          <w:marTop w:val="0"/>
                          <w:marBottom w:val="0"/>
                          <w:divBdr>
                            <w:top w:val="none" w:sz="0" w:space="0" w:color="auto"/>
                            <w:left w:val="none" w:sz="0" w:space="0" w:color="auto"/>
                            <w:bottom w:val="none" w:sz="0" w:space="0" w:color="auto"/>
                            <w:right w:val="none" w:sz="0" w:space="0" w:color="auto"/>
                          </w:divBdr>
                          <w:divsChild>
                            <w:div w:id="154652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573531">
                      <w:marLeft w:val="0"/>
                      <w:marRight w:val="0"/>
                      <w:marTop w:val="0"/>
                      <w:marBottom w:val="0"/>
                      <w:divBdr>
                        <w:top w:val="none" w:sz="0" w:space="0" w:color="auto"/>
                        <w:left w:val="none" w:sz="0" w:space="0" w:color="auto"/>
                        <w:bottom w:val="none" w:sz="0" w:space="0" w:color="auto"/>
                        <w:right w:val="none" w:sz="0" w:space="0" w:color="auto"/>
                      </w:divBdr>
                      <w:divsChild>
                        <w:div w:id="1902472729">
                          <w:marLeft w:val="0"/>
                          <w:marRight w:val="0"/>
                          <w:marTop w:val="0"/>
                          <w:marBottom w:val="0"/>
                          <w:divBdr>
                            <w:top w:val="none" w:sz="0" w:space="0" w:color="auto"/>
                            <w:left w:val="none" w:sz="0" w:space="0" w:color="auto"/>
                            <w:bottom w:val="none" w:sz="0" w:space="0" w:color="auto"/>
                            <w:right w:val="none" w:sz="0" w:space="0" w:color="auto"/>
                          </w:divBdr>
                          <w:divsChild>
                            <w:div w:id="1832717199">
                              <w:marLeft w:val="0"/>
                              <w:marRight w:val="0"/>
                              <w:marTop w:val="0"/>
                              <w:marBottom w:val="0"/>
                              <w:divBdr>
                                <w:top w:val="none" w:sz="0" w:space="0" w:color="auto"/>
                                <w:left w:val="none" w:sz="0" w:space="0" w:color="auto"/>
                                <w:bottom w:val="none" w:sz="0" w:space="0" w:color="auto"/>
                                <w:right w:val="none" w:sz="0" w:space="0" w:color="auto"/>
                              </w:divBdr>
                              <w:divsChild>
                                <w:div w:id="17395957">
                                  <w:marLeft w:val="0"/>
                                  <w:marRight w:val="0"/>
                                  <w:marTop w:val="0"/>
                                  <w:marBottom w:val="0"/>
                                  <w:divBdr>
                                    <w:top w:val="none" w:sz="0" w:space="0" w:color="auto"/>
                                    <w:left w:val="none" w:sz="0" w:space="0" w:color="auto"/>
                                    <w:bottom w:val="none" w:sz="0" w:space="0" w:color="auto"/>
                                    <w:right w:val="none" w:sz="0" w:space="0" w:color="auto"/>
                                  </w:divBdr>
                                </w:div>
                                <w:div w:id="697853191">
                                  <w:marLeft w:val="0"/>
                                  <w:marRight w:val="0"/>
                                  <w:marTop w:val="0"/>
                                  <w:marBottom w:val="0"/>
                                  <w:divBdr>
                                    <w:top w:val="none" w:sz="0" w:space="0" w:color="auto"/>
                                    <w:left w:val="none" w:sz="0" w:space="0" w:color="auto"/>
                                    <w:bottom w:val="none" w:sz="0" w:space="0" w:color="auto"/>
                                    <w:right w:val="none" w:sz="0" w:space="0" w:color="auto"/>
                                  </w:divBdr>
                                  <w:divsChild>
                                    <w:div w:id="7124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292655">
                          <w:marLeft w:val="0"/>
                          <w:marRight w:val="0"/>
                          <w:marTop w:val="0"/>
                          <w:marBottom w:val="0"/>
                          <w:divBdr>
                            <w:top w:val="none" w:sz="0" w:space="0" w:color="auto"/>
                            <w:left w:val="none" w:sz="0" w:space="0" w:color="auto"/>
                            <w:bottom w:val="none" w:sz="0" w:space="0" w:color="auto"/>
                            <w:right w:val="none" w:sz="0" w:space="0" w:color="auto"/>
                          </w:divBdr>
                          <w:divsChild>
                            <w:div w:id="1295914547">
                              <w:marLeft w:val="0"/>
                              <w:marRight w:val="0"/>
                              <w:marTop w:val="0"/>
                              <w:marBottom w:val="0"/>
                              <w:divBdr>
                                <w:top w:val="none" w:sz="0" w:space="0" w:color="auto"/>
                                <w:left w:val="none" w:sz="0" w:space="0" w:color="auto"/>
                                <w:bottom w:val="none" w:sz="0" w:space="0" w:color="auto"/>
                                <w:right w:val="none" w:sz="0" w:space="0" w:color="auto"/>
                              </w:divBdr>
                              <w:divsChild>
                                <w:div w:id="1574125969">
                                  <w:marLeft w:val="0"/>
                                  <w:marRight w:val="0"/>
                                  <w:marTop w:val="0"/>
                                  <w:marBottom w:val="0"/>
                                  <w:divBdr>
                                    <w:top w:val="none" w:sz="0" w:space="0" w:color="auto"/>
                                    <w:left w:val="none" w:sz="0" w:space="0" w:color="auto"/>
                                    <w:bottom w:val="none" w:sz="0" w:space="0" w:color="auto"/>
                                    <w:right w:val="none" w:sz="0" w:space="0" w:color="auto"/>
                                  </w:divBdr>
                                </w:div>
                                <w:div w:id="1713194045">
                                  <w:marLeft w:val="0"/>
                                  <w:marRight w:val="0"/>
                                  <w:marTop w:val="0"/>
                                  <w:marBottom w:val="0"/>
                                  <w:divBdr>
                                    <w:top w:val="none" w:sz="0" w:space="0" w:color="auto"/>
                                    <w:left w:val="none" w:sz="0" w:space="0" w:color="auto"/>
                                    <w:bottom w:val="none" w:sz="0" w:space="0" w:color="auto"/>
                                    <w:right w:val="none" w:sz="0" w:space="0" w:color="auto"/>
                                  </w:divBdr>
                                </w:div>
                                <w:div w:id="93020749">
                                  <w:marLeft w:val="0"/>
                                  <w:marRight w:val="0"/>
                                  <w:marTop w:val="0"/>
                                  <w:marBottom w:val="0"/>
                                  <w:divBdr>
                                    <w:top w:val="none" w:sz="0" w:space="0" w:color="auto"/>
                                    <w:left w:val="none" w:sz="0" w:space="0" w:color="auto"/>
                                    <w:bottom w:val="none" w:sz="0" w:space="0" w:color="auto"/>
                                    <w:right w:val="none" w:sz="0" w:space="0" w:color="auto"/>
                                  </w:divBdr>
                                </w:div>
                                <w:div w:id="1297490727">
                                  <w:marLeft w:val="0"/>
                                  <w:marRight w:val="0"/>
                                  <w:marTop w:val="0"/>
                                  <w:marBottom w:val="0"/>
                                  <w:divBdr>
                                    <w:top w:val="none" w:sz="0" w:space="0" w:color="auto"/>
                                    <w:left w:val="none" w:sz="0" w:space="0" w:color="auto"/>
                                    <w:bottom w:val="none" w:sz="0" w:space="0" w:color="auto"/>
                                    <w:right w:val="none" w:sz="0" w:space="0" w:color="auto"/>
                                  </w:divBdr>
                                </w:div>
                                <w:div w:id="526679021">
                                  <w:marLeft w:val="0"/>
                                  <w:marRight w:val="0"/>
                                  <w:marTop w:val="0"/>
                                  <w:marBottom w:val="0"/>
                                  <w:divBdr>
                                    <w:top w:val="none" w:sz="0" w:space="0" w:color="auto"/>
                                    <w:left w:val="none" w:sz="0" w:space="0" w:color="auto"/>
                                    <w:bottom w:val="none" w:sz="0" w:space="0" w:color="auto"/>
                                    <w:right w:val="none" w:sz="0" w:space="0" w:color="auto"/>
                                  </w:divBdr>
                                </w:div>
                                <w:div w:id="1592660546">
                                  <w:marLeft w:val="0"/>
                                  <w:marRight w:val="0"/>
                                  <w:marTop w:val="0"/>
                                  <w:marBottom w:val="0"/>
                                  <w:divBdr>
                                    <w:top w:val="none" w:sz="0" w:space="0" w:color="auto"/>
                                    <w:left w:val="none" w:sz="0" w:space="0" w:color="auto"/>
                                    <w:bottom w:val="none" w:sz="0" w:space="0" w:color="auto"/>
                                    <w:right w:val="none" w:sz="0" w:space="0" w:color="auto"/>
                                  </w:divBdr>
                                </w:div>
                                <w:div w:id="2053921412">
                                  <w:marLeft w:val="0"/>
                                  <w:marRight w:val="0"/>
                                  <w:marTop w:val="0"/>
                                  <w:marBottom w:val="0"/>
                                  <w:divBdr>
                                    <w:top w:val="none" w:sz="0" w:space="0" w:color="auto"/>
                                    <w:left w:val="none" w:sz="0" w:space="0" w:color="auto"/>
                                    <w:bottom w:val="none" w:sz="0" w:space="0" w:color="auto"/>
                                    <w:right w:val="none" w:sz="0" w:space="0" w:color="auto"/>
                                  </w:divBdr>
                                </w:div>
                                <w:div w:id="631987545">
                                  <w:marLeft w:val="0"/>
                                  <w:marRight w:val="0"/>
                                  <w:marTop w:val="0"/>
                                  <w:marBottom w:val="0"/>
                                  <w:divBdr>
                                    <w:top w:val="none" w:sz="0" w:space="0" w:color="auto"/>
                                    <w:left w:val="none" w:sz="0" w:space="0" w:color="auto"/>
                                    <w:bottom w:val="none" w:sz="0" w:space="0" w:color="auto"/>
                                    <w:right w:val="none" w:sz="0" w:space="0" w:color="auto"/>
                                  </w:divBdr>
                                </w:div>
                                <w:div w:id="2025133098">
                                  <w:marLeft w:val="0"/>
                                  <w:marRight w:val="0"/>
                                  <w:marTop w:val="0"/>
                                  <w:marBottom w:val="0"/>
                                  <w:divBdr>
                                    <w:top w:val="none" w:sz="0" w:space="0" w:color="auto"/>
                                    <w:left w:val="none" w:sz="0" w:space="0" w:color="auto"/>
                                    <w:bottom w:val="none" w:sz="0" w:space="0" w:color="auto"/>
                                    <w:right w:val="none" w:sz="0" w:space="0" w:color="auto"/>
                                  </w:divBdr>
                                  <w:divsChild>
                                    <w:div w:id="1014460325">
                                      <w:marLeft w:val="0"/>
                                      <w:marRight w:val="0"/>
                                      <w:marTop w:val="0"/>
                                      <w:marBottom w:val="0"/>
                                      <w:divBdr>
                                        <w:top w:val="none" w:sz="0" w:space="0" w:color="auto"/>
                                        <w:left w:val="none" w:sz="0" w:space="0" w:color="auto"/>
                                        <w:bottom w:val="none" w:sz="0" w:space="0" w:color="auto"/>
                                        <w:right w:val="none" w:sz="0" w:space="0" w:color="auto"/>
                                      </w:divBdr>
                                    </w:div>
                                    <w:div w:id="1215658044">
                                      <w:marLeft w:val="0"/>
                                      <w:marRight w:val="0"/>
                                      <w:marTop w:val="0"/>
                                      <w:marBottom w:val="0"/>
                                      <w:divBdr>
                                        <w:top w:val="none" w:sz="0" w:space="0" w:color="auto"/>
                                        <w:left w:val="none" w:sz="0" w:space="0" w:color="auto"/>
                                        <w:bottom w:val="none" w:sz="0" w:space="0" w:color="auto"/>
                                        <w:right w:val="none" w:sz="0" w:space="0" w:color="auto"/>
                                      </w:divBdr>
                                    </w:div>
                                    <w:div w:id="887649054">
                                      <w:marLeft w:val="0"/>
                                      <w:marRight w:val="0"/>
                                      <w:marTop w:val="0"/>
                                      <w:marBottom w:val="0"/>
                                      <w:divBdr>
                                        <w:top w:val="none" w:sz="0" w:space="0" w:color="auto"/>
                                        <w:left w:val="none" w:sz="0" w:space="0" w:color="auto"/>
                                        <w:bottom w:val="none" w:sz="0" w:space="0" w:color="auto"/>
                                        <w:right w:val="none" w:sz="0" w:space="0" w:color="auto"/>
                                      </w:divBdr>
                                    </w:div>
                                    <w:div w:id="1966808491">
                                      <w:marLeft w:val="0"/>
                                      <w:marRight w:val="0"/>
                                      <w:marTop w:val="0"/>
                                      <w:marBottom w:val="0"/>
                                      <w:divBdr>
                                        <w:top w:val="none" w:sz="0" w:space="0" w:color="auto"/>
                                        <w:left w:val="none" w:sz="0" w:space="0" w:color="auto"/>
                                        <w:bottom w:val="none" w:sz="0" w:space="0" w:color="auto"/>
                                        <w:right w:val="none" w:sz="0" w:space="0" w:color="auto"/>
                                      </w:divBdr>
                                    </w:div>
                                    <w:div w:id="804540889">
                                      <w:marLeft w:val="0"/>
                                      <w:marRight w:val="0"/>
                                      <w:marTop w:val="0"/>
                                      <w:marBottom w:val="0"/>
                                      <w:divBdr>
                                        <w:top w:val="none" w:sz="0" w:space="0" w:color="auto"/>
                                        <w:left w:val="none" w:sz="0" w:space="0" w:color="auto"/>
                                        <w:bottom w:val="none" w:sz="0" w:space="0" w:color="auto"/>
                                        <w:right w:val="none" w:sz="0" w:space="0" w:color="auto"/>
                                      </w:divBdr>
                                    </w:div>
                                    <w:div w:id="217936461">
                                      <w:marLeft w:val="0"/>
                                      <w:marRight w:val="0"/>
                                      <w:marTop w:val="0"/>
                                      <w:marBottom w:val="0"/>
                                      <w:divBdr>
                                        <w:top w:val="none" w:sz="0" w:space="0" w:color="auto"/>
                                        <w:left w:val="none" w:sz="0" w:space="0" w:color="auto"/>
                                        <w:bottom w:val="none" w:sz="0" w:space="0" w:color="auto"/>
                                        <w:right w:val="none" w:sz="0" w:space="0" w:color="auto"/>
                                      </w:divBdr>
                                    </w:div>
                                    <w:div w:id="561451596">
                                      <w:marLeft w:val="0"/>
                                      <w:marRight w:val="0"/>
                                      <w:marTop w:val="0"/>
                                      <w:marBottom w:val="0"/>
                                      <w:divBdr>
                                        <w:top w:val="none" w:sz="0" w:space="0" w:color="auto"/>
                                        <w:left w:val="none" w:sz="0" w:space="0" w:color="auto"/>
                                        <w:bottom w:val="none" w:sz="0" w:space="0" w:color="auto"/>
                                        <w:right w:val="none" w:sz="0" w:space="0" w:color="auto"/>
                                      </w:divBdr>
                                    </w:div>
                                    <w:div w:id="198635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275786">
                          <w:marLeft w:val="0"/>
                          <w:marRight w:val="0"/>
                          <w:marTop w:val="0"/>
                          <w:marBottom w:val="0"/>
                          <w:divBdr>
                            <w:top w:val="none" w:sz="0" w:space="0" w:color="auto"/>
                            <w:left w:val="none" w:sz="0" w:space="0" w:color="auto"/>
                            <w:bottom w:val="none" w:sz="0" w:space="0" w:color="auto"/>
                            <w:right w:val="none" w:sz="0" w:space="0" w:color="auto"/>
                          </w:divBdr>
                          <w:divsChild>
                            <w:div w:id="1049459263">
                              <w:marLeft w:val="0"/>
                              <w:marRight w:val="0"/>
                              <w:marTop w:val="0"/>
                              <w:marBottom w:val="0"/>
                              <w:divBdr>
                                <w:top w:val="none" w:sz="0" w:space="0" w:color="auto"/>
                                <w:left w:val="none" w:sz="0" w:space="0" w:color="auto"/>
                                <w:bottom w:val="none" w:sz="0" w:space="0" w:color="auto"/>
                                <w:right w:val="none" w:sz="0" w:space="0" w:color="auto"/>
                              </w:divBdr>
                              <w:divsChild>
                                <w:div w:id="1951542622">
                                  <w:marLeft w:val="0"/>
                                  <w:marRight w:val="0"/>
                                  <w:marTop w:val="0"/>
                                  <w:marBottom w:val="0"/>
                                  <w:divBdr>
                                    <w:top w:val="none" w:sz="0" w:space="0" w:color="auto"/>
                                    <w:left w:val="none" w:sz="0" w:space="0" w:color="auto"/>
                                    <w:bottom w:val="none" w:sz="0" w:space="0" w:color="auto"/>
                                    <w:right w:val="none" w:sz="0" w:space="0" w:color="auto"/>
                                  </w:divBdr>
                                </w:div>
                                <w:div w:id="1994290520">
                                  <w:marLeft w:val="0"/>
                                  <w:marRight w:val="0"/>
                                  <w:marTop w:val="0"/>
                                  <w:marBottom w:val="0"/>
                                  <w:divBdr>
                                    <w:top w:val="none" w:sz="0" w:space="0" w:color="auto"/>
                                    <w:left w:val="none" w:sz="0" w:space="0" w:color="auto"/>
                                    <w:bottom w:val="none" w:sz="0" w:space="0" w:color="auto"/>
                                    <w:right w:val="none" w:sz="0" w:space="0" w:color="auto"/>
                                  </w:divBdr>
                                </w:div>
                                <w:div w:id="1474982694">
                                  <w:marLeft w:val="0"/>
                                  <w:marRight w:val="0"/>
                                  <w:marTop w:val="0"/>
                                  <w:marBottom w:val="0"/>
                                  <w:divBdr>
                                    <w:top w:val="none" w:sz="0" w:space="0" w:color="auto"/>
                                    <w:left w:val="none" w:sz="0" w:space="0" w:color="auto"/>
                                    <w:bottom w:val="none" w:sz="0" w:space="0" w:color="auto"/>
                                    <w:right w:val="none" w:sz="0" w:space="0" w:color="auto"/>
                                  </w:divBdr>
                                </w:div>
                                <w:div w:id="316230259">
                                  <w:marLeft w:val="0"/>
                                  <w:marRight w:val="0"/>
                                  <w:marTop w:val="0"/>
                                  <w:marBottom w:val="0"/>
                                  <w:divBdr>
                                    <w:top w:val="none" w:sz="0" w:space="0" w:color="auto"/>
                                    <w:left w:val="none" w:sz="0" w:space="0" w:color="auto"/>
                                    <w:bottom w:val="none" w:sz="0" w:space="0" w:color="auto"/>
                                    <w:right w:val="none" w:sz="0" w:space="0" w:color="auto"/>
                                  </w:divBdr>
                                </w:div>
                                <w:div w:id="1326664932">
                                  <w:marLeft w:val="0"/>
                                  <w:marRight w:val="0"/>
                                  <w:marTop w:val="0"/>
                                  <w:marBottom w:val="0"/>
                                  <w:divBdr>
                                    <w:top w:val="none" w:sz="0" w:space="0" w:color="auto"/>
                                    <w:left w:val="none" w:sz="0" w:space="0" w:color="auto"/>
                                    <w:bottom w:val="none" w:sz="0" w:space="0" w:color="auto"/>
                                    <w:right w:val="none" w:sz="0" w:space="0" w:color="auto"/>
                                  </w:divBdr>
                                </w:div>
                                <w:div w:id="1634140592">
                                  <w:marLeft w:val="0"/>
                                  <w:marRight w:val="0"/>
                                  <w:marTop w:val="0"/>
                                  <w:marBottom w:val="0"/>
                                  <w:divBdr>
                                    <w:top w:val="none" w:sz="0" w:space="0" w:color="auto"/>
                                    <w:left w:val="none" w:sz="0" w:space="0" w:color="auto"/>
                                    <w:bottom w:val="none" w:sz="0" w:space="0" w:color="auto"/>
                                    <w:right w:val="none" w:sz="0" w:space="0" w:color="auto"/>
                                  </w:divBdr>
                                </w:div>
                                <w:div w:id="1437555534">
                                  <w:marLeft w:val="0"/>
                                  <w:marRight w:val="0"/>
                                  <w:marTop w:val="0"/>
                                  <w:marBottom w:val="0"/>
                                  <w:divBdr>
                                    <w:top w:val="none" w:sz="0" w:space="0" w:color="auto"/>
                                    <w:left w:val="none" w:sz="0" w:space="0" w:color="auto"/>
                                    <w:bottom w:val="none" w:sz="0" w:space="0" w:color="auto"/>
                                    <w:right w:val="none" w:sz="0" w:space="0" w:color="auto"/>
                                  </w:divBdr>
                                </w:div>
                                <w:div w:id="1760831320">
                                  <w:marLeft w:val="0"/>
                                  <w:marRight w:val="0"/>
                                  <w:marTop w:val="0"/>
                                  <w:marBottom w:val="0"/>
                                  <w:divBdr>
                                    <w:top w:val="none" w:sz="0" w:space="0" w:color="auto"/>
                                    <w:left w:val="none" w:sz="0" w:space="0" w:color="auto"/>
                                    <w:bottom w:val="none" w:sz="0" w:space="0" w:color="auto"/>
                                    <w:right w:val="none" w:sz="0" w:space="0" w:color="auto"/>
                                  </w:divBdr>
                                </w:div>
                                <w:div w:id="1691956252">
                                  <w:marLeft w:val="0"/>
                                  <w:marRight w:val="0"/>
                                  <w:marTop w:val="0"/>
                                  <w:marBottom w:val="0"/>
                                  <w:divBdr>
                                    <w:top w:val="none" w:sz="0" w:space="0" w:color="auto"/>
                                    <w:left w:val="none" w:sz="0" w:space="0" w:color="auto"/>
                                    <w:bottom w:val="none" w:sz="0" w:space="0" w:color="auto"/>
                                    <w:right w:val="none" w:sz="0" w:space="0" w:color="auto"/>
                                  </w:divBdr>
                                </w:div>
                                <w:div w:id="471021543">
                                  <w:marLeft w:val="0"/>
                                  <w:marRight w:val="0"/>
                                  <w:marTop w:val="0"/>
                                  <w:marBottom w:val="0"/>
                                  <w:divBdr>
                                    <w:top w:val="none" w:sz="0" w:space="0" w:color="auto"/>
                                    <w:left w:val="none" w:sz="0" w:space="0" w:color="auto"/>
                                    <w:bottom w:val="none" w:sz="0" w:space="0" w:color="auto"/>
                                    <w:right w:val="none" w:sz="0" w:space="0" w:color="auto"/>
                                  </w:divBdr>
                                </w:div>
                                <w:div w:id="919486339">
                                  <w:marLeft w:val="0"/>
                                  <w:marRight w:val="0"/>
                                  <w:marTop w:val="0"/>
                                  <w:marBottom w:val="0"/>
                                  <w:divBdr>
                                    <w:top w:val="none" w:sz="0" w:space="0" w:color="auto"/>
                                    <w:left w:val="none" w:sz="0" w:space="0" w:color="auto"/>
                                    <w:bottom w:val="none" w:sz="0" w:space="0" w:color="auto"/>
                                    <w:right w:val="none" w:sz="0" w:space="0" w:color="auto"/>
                                  </w:divBdr>
                                </w:div>
                                <w:div w:id="213928420">
                                  <w:marLeft w:val="0"/>
                                  <w:marRight w:val="0"/>
                                  <w:marTop w:val="0"/>
                                  <w:marBottom w:val="0"/>
                                  <w:divBdr>
                                    <w:top w:val="none" w:sz="0" w:space="0" w:color="auto"/>
                                    <w:left w:val="none" w:sz="0" w:space="0" w:color="auto"/>
                                    <w:bottom w:val="none" w:sz="0" w:space="0" w:color="auto"/>
                                    <w:right w:val="none" w:sz="0" w:space="0" w:color="auto"/>
                                  </w:divBdr>
                                </w:div>
                                <w:div w:id="1537619802">
                                  <w:marLeft w:val="0"/>
                                  <w:marRight w:val="0"/>
                                  <w:marTop w:val="0"/>
                                  <w:marBottom w:val="0"/>
                                  <w:divBdr>
                                    <w:top w:val="none" w:sz="0" w:space="0" w:color="auto"/>
                                    <w:left w:val="none" w:sz="0" w:space="0" w:color="auto"/>
                                    <w:bottom w:val="none" w:sz="0" w:space="0" w:color="auto"/>
                                    <w:right w:val="none" w:sz="0" w:space="0" w:color="auto"/>
                                  </w:divBdr>
                                </w:div>
                                <w:div w:id="1094977063">
                                  <w:marLeft w:val="0"/>
                                  <w:marRight w:val="0"/>
                                  <w:marTop w:val="0"/>
                                  <w:marBottom w:val="0"/>
                                  <w:divBdr>
                                    <w:top w:val="none" w:sz="0" w:space="0" w:color="auto"/>
                                    <w:left w:val="none" w:sz="0" w:space="0" w:color="auto"/>
                                    <w:bottom w:val="none" w:sz="0" w:space="0" w:color="auto"/>
                                    <w:right w:val="none" w:sz="0" w:space="0" w:color="auto"/>
                                  </w:divBdr>
                                  <w:divsChild>
                                    <w:div w:id="404956454">
                                      <w:marLeft w:val="0"/>
                                      <w:marRight w:val="0"/>
                                      <w:marTop w:val="0"/>
                                      <w:marBottom w:val="0"/>
                                      <w:divBdr>
                                        <w:top w:val="none" w:sz="0" w:space="0" w:color="auto"/>
                                        <w:left w:val="none" w:sz="0" w:space="0" w:color="auto"/>
                                        <w:bottom w:val="none" w:sz="0" w:space="0" w:color="auto"/>
                                        <w:right w:val="none" w:sz="0" w:space="0" w:color="auto"/>
                                      </w:divBdr>
                                    </w:div>
                                    <w:div w:id="952325440">
                                      <w:marLeft w:val="0"/>
                                      <w:marRight w:val="0"/>
                                      <w:marTop w:val="0"/>
                                      <w:marBottom w:val="0"/>
                                      <w:divBdr>
                                        <w:top w:val="none" w:sz="0" w:space="0" w:color="auto"/>
                                        <w:left w:val="none" w:sz="0" w:space="0" w:color="auto"/>
                                        <w:bottom w:val="none" w:sz="0" w:space="0" w:color="auto"/>
                                        <w:right w:val="none" w:sz="0" w:space="0" w:color="auto"/>
                                      </w:divBdr>
                                    </w:div>
                                    <w:div w:id="452482560">
                                      <w:marLeft w:val="0"/>
                                      <w:marRight w:val="0"/>
                                      <w:marTop w:val="0"/>
                                      <w:marBottom w:val="0"/>
                                      <w:divBdr>
                                        <w:top w:val="none" w:sz="0" w:space="0" w:color="auto"/>
                                        <w:left w:val="none" w:sz="0" w:space="0" w:color="auto"/>
                                        <w:bottom w:val="none" w:sz="0" w:space="0" w:color="auto"/>
                                        <w:right w:val="none" w:sz="0" w:space="0" w:color="auto"/>
                                      </w:divBdr>
                                    </w:div>
                                    <w:div w:id="1877423390">
                                      <w:marLeft w:val="0"/>
                                      <w:marRight w:val="0"/>
                                      <w:marTop w:val="0"/>
                                      <w:marBottom w:val="0"/>
                                      <w:divBdr>
                                        <w:top w:val="none" w:sz="0" w:space="0" w:color="auto"/>
                                        <w:left w:val="none" w:sz="0" w:space="0" w:color="auto"/>
                                        <w:bottom w:val="none" w:sz="0" w:space="0" w:color="auto"/>
                                        <w:right w:val="none" w:sz="0" w:space="0" w:color="auto"/>
                                      </w:divBdr>
                                    </w:div>
                                    <w:div w:id="1486582305">
                                      <w:marLeft w:val="0"/>
                                      <w:marRight w:val="0"/>
                                      <w:marTop w:val="0"/>
                                      <w:marBottom w:val="0"/>
                                      <w:divBdr>
                                        <w:top w:val="none" w:sz="0" w:space="0" w:color="auto"/>
                                        <w:left w:val="none" w:sz="0" w:space="0" w:color="auto"/>
                                        <w:bottom w:val="none" w:sz="0" w:space="0" w:color="auto"/>
                                        <w:right w:val="none" w:sz="0" w:space="0" w:color="auto"/>
                                      </w:divBdr>
                                    </w:div>
                                    <w:div w:id="207301814">
                                      <w:marLeft w:val="0"/>
                                      <w:marRight w:val="0"/>
                                      <w:marTop w:val="0"/>
                                      <w:marBottom w:val="0"/>
                                      <w:divBdr>
                                        <w:top w:val="none" w:sz="0" w:space="0" w:color="auto"/>
                                        <w:left w:val="none" w:sz="0" w:space="0" w:color="auto"/>
                                        <w:bottom w:val="none" w:sz="0" w:space="0" w:color="auto"/>
                                        <w:right w:val="none" w:sz="0" w:space="0" w:color="auto"/>
                                      </w:divBdr>
                                    </w:div>
                                    <w:div w:id="1414933339">
                                      <w:marLeft w:val="0"/>
                                      <w:marRight w:val="0"/>
                                      <w:marTop w:val="0"/>
                                      <w:marBottom w:val="0"/>
                                      <w:divBdr>
                                        <w:top w:val="none" w:sz="0" w:space="0" w:color="auto"/>
                                        <w:left w:val="none" w:sz="0" w:space="0" w:color="auto"/>
                                        <w:bottom w:val="none" w:sz="0" w:space="0" w:color="auto"/>
                                        <w:right w:val="none" w:sz="0" w:space="0" w:color="auto"/>
                                      </w:divBdr>
                                    </w:div>
                                    <w:div w:id="1636570638">
                                      <w:marLeft w:val="0"/>
                                      <w:marRight w:val="0"/>
                                      <w:marTop w:val="0"/>
                                      <w:marBottom w:val="0"/>
                                      <w:divBdr>
                                        <w:top w:val="none" w:sz="0" w:space="0" w:color="auto"/>
                                        <w:left w:val="none" w:sz="0" w:space="0" w:color="auto"/>
                                        <w:bottom w:val="none" w:sz="0" w:space="0" w:color="auto"/>
                                        <w:right w:val="none" w:sz="0" w:space="0" w:color="auto"/>
                                      </w:divBdr>
                                    </w:div>
                                    <w:div w:id="510535634">
                                      <w:marLeft w:val="0"/>
                                      <w:marRight w:val="0"/>
                                      <w:marTop w:val="0"/>
                                      <w:marBottom w:val="0"/>
                                      <w:divBdr>
                                        <w:top w:val="none" w:sz="0" w:space="0" w:color="auto"/>
                                        <w:left w:val="none" w:sz="0" w:space="0" w:color="auto"/>
                                        <w:bottom w:val="none" w:sz="0" w:space="0" w:color="auto"/>
                                        <w:right w:val="none" w:sz="0" w:space="0" w:color="auto"/>
                                      </w:divBdr>
                                    </w:div>
                                    <w:div w:id="858154110">
                                      <w:marLeft w:val="0"/>
                                      <w:marRight w:val="0"/>
                                      <w:marTop w:val="0"/>
                                      <w:marBottom w:val="0"/>
                                      <w:divBdr>
                                        <w:top w:val="none" w:sz="0" w:space="0" w:color="auto"/>
                                        <w:left w:val="none" w:sz="0" w:space="0" w:color="auto"/>
                                        <w:bottom w:val="none" w:sz="0" w:space="0" w:color="auto"/>
                                        <w:right w:val="none" w:sz="0" w:space="0" w:color="auto"/>
                                      </w:divBdr>
                                    </w:div>
                                    <w:div w:id="1334065362">
                                      <w:marLeft w:val="0"/>
                                      <w:marRight w:val="0"/>
                                      <w:marTop w:val="0"/>
                                      <w:marBottom w:val="0"/>
                                      <w:divBdr>
                                        <w:top w:val="none" w:sz="0" w:space="0" w:color="auto"/>
                                        <w:left w:val="none" w:sz="0" w:space="0" w:color="auto"/>
                                        <w:bottom w:val="none" w:sz="0" w:space="0" w:color="auto"/>
                                        <w:right w:val="none" w:sz="0" w:space="0" w:color="auto"/>
                                      </w:divBdr>
                                    </w:div>
                                    <w:div w:id="1884367762">
                                      <w:marLeft w:val="0"/>
                                      <w:marRight w:val="0"/>
                                      <w:marTop w:val="0"/>
                                      <w:marBottom w:val="0"/>
                                      <w:divBdr>
                                        <w:top w:val="none" w:sz="0" w:space="0" w:color="auto"/>
                                        <w:left w:val="none" w:sz="0" w:space="0" w:color="auto"/>
                                        <w:bottom w:val="none" w:sz="0" w:space="0" w:color="auto"/>
                                        <w:right w:val="none" w:sz="0" w:space="0" w:color="auto"/>
                                      </w:divBdr>
                                    </w:div>
                                    <w:div w:id="178545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1628662">
                          <w:marLeft w:val="0"/>
                          <w:marRight w:val="0"/>
                          <w:marTop w:val="0"/>
                          <w:marBottom w:val="0"/>
                          <w:divBdr>
                            <w:top w:val="none" w:sz="0" w:space="0" w:color="auto"/>
                            <w:left w:val="none" w:sz="0" w:space="0" w:color="auto"/>
                            <w:bottom w:val="none" w:sz="0" w:space="0" w:color="auto"/>
                            <w:right w:val="none" w:sz="0" w:space="0" w:color="auto"/>
                          </w:divBdr>
                          <w:divsChild>
                            <w:div w:id="674117103">
                              <w:marLeft w:val="0"/>
                              <w:marRight w:val="0"/>
                              <w:marTop w:val="0"/>
                              <w:marBottom w:val="0"/>
                              <w:divBdr>
                                <w:top w:val="none" w:sz="0" w:space="0" w:color="auto"/>
                                <w:left w:val="none" w:sz="0" w:space="0" w:color="auto"/>
                                <w:bottom w:val="none" w:sz="0" w:space="0" w:color="auto"/>
                                <w:right w:val="none" w:sz="0" w:space="0" w:color="auto"/>
                              </w:divBdr>
                              <w:divsChild>
                                <w:div w:id="1625773636">
                                  <w:marLeft w:val="0"/>
                                  <w:marRight w:val="0"/>
                                  <w:marTop w:val="0"/>
                                  <w:marBottom w:val="0"/>
                                  <w:divBdr>
                                    <w:top w:val="none" w:sz="0" w:space="0" w:color="auto"/>
                                    <w:left w:val="none" w:sz="0" w:space="0" w:color="auto"/>
                                    <w:bottom w:val="none" w:sz="0" w:space="0" w:color="auto"/>
                                    <w:right w:val="none" w:sz="0" w:space="0" w:color="auto"/>
                                  </w:divBdr>
                                </w:div>
                                <w:div w:id="781463725">
                                  <w:marLeft w:val="0"/>
                                  <w:marRight w:val="0"/>
                                  <w:marTop w:val="0"/>
                                  <w:marBottom w:val="0"/>
                                  <w:divBdr>
                                    <w:top w:val="none" w:sz="0" w:space="0" w:color="auto"/>
                                    <w:left w:val="none" w:sz="0" w:space="0" w:color="auto"/>
                                    <w:bottom w:val="none" w:sz="0" w:space="0" w:color="auto"/>
                                    <w:right w:val="none" w:sz="0" w:space="0" w:color="auto"/>
                                  </w:divBdr>
                                  <w:divsChild>
                                    <w:div w:id="40268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498892">
                          <w:marLeft w:val="0"/>
                          <w:marRight w:val="0"/>
                          <w:marTop w:val="0"/>
                          <w:marBottom w:val="0"/>
                          <w:divBdr>
                            <w:top w:val="none" w:sz="0" w:space="0" w:color="auto"/>
                            <w:left w:val="none" w:sz="0" w:space="0" w:color="auto"/>
                            <w:bottom w:val="none" w:sz="0" w:space="0" w:color="auto"/>
                            <w:right w:val="none" w:sz="0" w:space="0" w:color="auto"/>
                          </w:divBdr>
                          <w:divsChild>
                            <w:div w:id="776995337">
                              <w:marLeft w:val="0"/>
                              <w:marRight w:val="0"/>
                              <w:marTop w:val="0"/>
                              <w:marBottom w:val="0"/>
                              <w:divBdr>
                                <w:top w:val="none" w:sz="0" w:space="0" w:color="auto"/>
                                <w:left w:val="none" w:sz="0" w:space="0" w:color="auto"/>
                                <w:bottom w:val="none" w:sz="0" w:space="0" w:color="auto"/>
                                <w:right w:val="none" w:sz="0" w:space="0" w:color="auto"/>
                              </w:divBdr>
                              <w:divsChild>
                                <w:div w:id="1972130754">
                                  <w:marLeft w:val="0"/>
                                  <w:marRight w:val="0"/>
                                  <w:marTop w:val="0"/>
                                  <w:marBottom w:val="0"/>
                                  <w:divBdr>
                                    <w:top w:val="none" w:sz="0" w:space="0" w:color="auto"/>
                                    <w:left w:val="none" w:sz="0" w:space="0" w:color="auto"/>
                                    <w:bottom w:val="none" w:sz="0" w:space="0" w:color="auto"/>
                                    <w:right w:val="none" w:sz="0" w:space="0" w:color="auto"/>
                                  </w:divBdr>
                                </w:div>
                                <w:div w:id="1674838297">
                                  <w:marLeft w:val="0"/>
                                  <w:marRight w:val="0"/>
                                  <w:marTop w:val="0"/>
                                  <w:marBottom w:val="0"/>
                                  <w:divBdr>
                                    <w:top w:val="none" w:sz="0" w:space="0" w:color="auto"/>
                                    <w:left w:val="none" w:sz="0" w:space="0" w:color="auto"/>
                                    <w:bottom w:val="none" w:sz="0" w:space="0" w:color="auto"/>
                                    <w:right w:val="none" w:sz="0" w:space="0" w:color="auto"/>
                                  </w:divBdr>
                                </w:div>
                                <w:div w:id="602034805">
                                  <w:marLeft w:val="0"/>
                                  <w:marRight w:val="0"/>
                                  <w:marTop w:val="0"/>
                                  <w:marBottom w:val="0"/>
                                  <w:divBdr>
                                    <w:top w:val="none" w:sz="0" w:space="0" w:color="auto"/>
                                    <w:left w:val="none" w:sz="0" w:space="0" w:color="auto"/>
                                    <w:bottom w:val="none" w:sz="0" w:space="0" w:color="auto"/>
                                    <w:right w:val="none" w:sz="0" w:space="0" w:color="auto"/>
                                  </w:divBdr>
                                </w:div>
                                <w:div w:id="1853647653">
                                  <w:marLeft w:val="0"/>
                                  <w:marRight w:val="0"/>
                                  <w:marTop w:val="0"/>
                                  <w:marBottom w:val="0"/>
                                  <w:divBdr>
                                    <w:top w:val="none" w:sz="0" w:space="0" w:color="auto"/>
                                    <w:left w:val="none" w:sz="0" w:space="0" w:color="auto"/>
                                    <w:bottom w:val="none" w:sz="0" w:space="0" w:color="auto"/>
                                    <w:right w:val="none" w:sz="0" w:space="0" w:color="auto"/>
                                  </w:divBdr>
                                </w:div>
                                <w:div w:id="112797754">
                                  <w:marLeft w:val="0"/>
                                  <w:marRight w:val="0"/>
                                  <w:marTop w:val="0"/>
                                  <w:marBottom w:val="0"/>
                                  <w:divBdr>
                                    <w:top w:val="none" w:sz="0" w:space="0" w:color="auto"/>
                                    <w:left w:val="none" w:sz="0" w:space="0" w:color="auto"/>
                                    <w:bottom w:val="none" w:sz="0" w:space="0" w:color="auto"/>
                                    <w:right w:val="none" w:sz="0" w:space="0" w:color="auto"/>
                                  </w:divBdr>
                                </w:div>
                                <w:div w:id="1550530759">
                                  <w:marLeft w:val="0"/>
                                  <w:marRight w:val="0"/>
                                  <w:marTop w:val="0"/>
                                  <w:marBottom w:val="0"/>
                                  <w:divBdr>
                                    <w:top w:val="none" w:sz="0" w:space="0" w:color="auto"/>
                                    <w:left w:val="none" w:sz="0" w:space="0" w:color="auto"/>
                                    <w:bottom w:val="none" w:sz="0" w:space="0" w:color="auto"/>
                                    <w:right w:val="none" w:sz="0" w:space="0" w:color="auto"/>
                                  </w:divBdr>
                                </w:div>
                                <w:div w:id="1089811360">
                                  <w:marLeft w:val="0"/>
                                  <w:marRight w:val="0"/>
                                  <w:marTop w:val="0"/>
                                  <w:marBottom w:val="0"/>
                                  <w:divBdr>
                                    <w:top w:val="none" w:sz="0" w:space="0" w:color="auto"/>
                                    <w:left w:val="none" w:sz="0" w:space="0" w:color="auto"/>
                                    <w:bottom w:val="none" w:sz="0" w:space="0" w:color="auto"/>
                                    <w:right w:val="none" w:sz="0" w:space="0" w:color="auto"/>
                                  </w:divBdr>
                                </w:div>
                                <w:div w:id="646593370">
                                  <w:marLeft w:val="0"/>
                                  <w:marRight w:val="0"/>
                                  <w:marTop w:val="0"/>
                                  <w:marBottom w:val="0"/>
                                  <w:divBdr>
                                    <w:top w:val="none" w:sz="0" w:space="0" w:color="auto"/>
                                    <w:left w:val="none" w:sz="0" w:space="0" w:color="auto"/>
                                    <w:bottom w:val="none" w:sz="0" w:space="0" w:color="auto"/>
                                    <w:right w:val="none" w:sz="0" w:space="0" w:color="auto"/>
                                  </w:divBdr>
                                </w:div>
                                <w:div w:id="1967850930">
                                  <w:marLeft w:val="0"/>
                                  <w:marRight w:val="0"/>
                                  <w:marTop w:val="0"/>
                                  <w:marBottom w:val="0"/>
                                  <w:divBdr>
                                    <w:top w:val="none" w:sz="0" w:space="0" w:color="auto"/>
                                    <w:left w:val="none" w:sz="0" w:space="0" w:color="auto"/>
                                    <w:bottom w:val="none" w:sz="0" w:space="0" w:color="auto"/>
                                    <w:right w:val="none" w:sz="0" w:space="0" w:color="auto"/>
                                  </w:divBdr>
                                </w:div>
                                <w:div w:id="388841847">
                                  <w:marLeft w:val="0"/>
                                  <w:marRight w:val="0"/>
                                  <w:marTop w:val="0"/>
                                  <w:marBottom w:val="0"/>
                                  <w:divBdr>
                                    <w:top w:val="none" w:sz="0" w:space="0" w:color="auto"/>
                                    <w:left w:val="none" w:sz="0" w:space="0" w:color="auto"/>
                                    <w:bottom w:val="none" w:sz="0" w:space="0" w:color="auto"/>
                                    <w:right w:val="none" w:sz="0" w:space="0" w:color="auto"/>
                                  </w:divBdr>
                                  <w:divsChild>
                                    <w:div w:id="245655370">
                                      <w:marLeft w:val="0"/>
                                      <w:marRight w:val="0"/>
                                      <w:marTop w:val="0"/>
                                      <w:marBottom w:val="0"/>
                                      <w:divBdr>
                                        <w:top w:val="none" w:sz="0" w:space="0" w:color="auto"/>
                                        <w:left w:val="none" w:sz="0" w:space="0" w:color="auto"/>
                                        <w:bottom w:val="none" w:sz="0" w:space="0" w:color="auto"/>
                                        <w:right w:val="none" w:sz="0" w:space="0" w:color="auto"/>
                                      </w:divBdr>
                                    </w:div>
                                    <w:div w:id="739865801">
                                      <w:marLeft w:val="0"/>
                                      <w:marRight w:val="0"/>
                                      <w:marTop w:val="0"/>
                                      <w:marBottom w:val="0"/>
                                      <w:divBdr>
                                        <w:top w:val="none" w:sz="0" w:space="0" w:color="auto"/>
                                        <w:left w:val="none" w:sz="0" w:space="0" w:color="auto"/>
                                        <w:bottom w:val="none" w:sz="0" w:space="0" w:color="auto"/>
                                        <w:right w:val="none" w:sz="0" w:space="0" w:color="auto"/>
                                      </w:divBdr>
                                    </w:div>
                                    <w:div w:id="2009356688">
                                      <w:marLeft w:val="0"/>
                                      <w:marRight w:val="0"/>
                                      <w:marTop w:val="0"/>
                                      <w:marBottom w:val="0"/>
                                      <w:divBdr>
                                        <w:top w:val="none" w:sz="0" w:space="0" w:color="auto"/>
                                        <w:left w:val="none" w:sz="0" w:space="0" w:color="auto"/>
                                        <w:bottom w:val="none" w:sz="0" w:space="0" w:color="auto"/>
                                        <w:right w:val="none" w:sz="0" w:space="0" w:color="auto"/>
                                      </w:divBdr>
                                    </w:div>
                                    <w:div w:id="2144928692">
                                      <w:marLeft w:val="0"/>
                                      <w:marRight w:val="0"/>
                                      <w:marTop w:val="0"/>
                                      <w:marBottom w:val="0"/>
                                      <w:divBdr>
                                        <w:top w:val="none" w:sz="0" w:space="0" w:color="auto"/>
                                        <w:left w:val="none" w:sz="0" w:space="0" w:color="auto"/>
                                        <w:bottom w:val="none" w:sz="0" w:space="0" w:color="auto"/>
                                        <w:right w:val="none" w:sz="0" w:space="0" w:color="auto"/>
                                      </w:divBdr>
                                    </w:div>
                                    <w:div w:id="373041929">
                                      <w:marLeft w:val="0"/>
                                      <w:marRight w:val="0"/>
                                      <w:marTop w:val="0"/>
                                      <w:marBottom w:val="0"/>
                                      <w:divBdr>
                                        <w:top w:val="none" w:sz="0" w:space="0" w:color="auto"/>
                                        <w:left w:val="none" w:sz="0" w:space="0" w:color="auto"/>
                                        <w:bottom w:val="none" w:sz="0" w:space="0" w:color="auto"/>
                                        <w:right w:val="none" w:sz="0" w:space="0" w:color="auto"/>
                                      </w:divBdr>
                                    </w:div>
                                    <w:div w:id="409817466">
                                      <w:marLeft w:val="0"/>
                                      <w:marRight w:val="0"/>
                                      <w:marTop w:val="0"/>
                                      <w:marBottom w:val="0"/>
                                      <w:divBdr>
                                        <w:top w:val="none" w:sz="0" w:space="0" w:color="auto"/>
                                        <w:left w:val="none" w:sz="0" w:space="0" w:color="auto"/>
                                        <w:bottom w:val="none" w:sz="0" w:space="0" w:color="auto"/>
                                        <w:right w:val="none" w:sz="0" w:space="0" w:color="auto"/>
                                      </w:divBdr>
                                    </w:div>
                                    <w:div w:id="1123160595">
                                      <w:marLeft w:val="0"/>
                                      <w:marRight w:val="0"/>
                                      <w:marTop w:val="0"/>
                                      <w:marBottom w:val="0"/>
                                      <w:divBdr>
                                        <w:top w:val="none" w:sz="0" w:space="0" w:color="auto"/>
                                        <w:left w:val="none" w:sz="0" w:space="0" w:color="auto"/>
                                        <w:bottom w:val="none" w:sz="0" w:space="0" w:color="auto"/>
                                        <w:right w:val="none" w:sz="0" w:space="0" w:color="auto"/>
                                      </w:divBdr>
                                    </w:div>
                                    <w:div w:id="1977560918">
                                      <w:marLeft w:val="0"/>
                                      <w:marRight w:val="0"/>
                                      <w:marTop w:val="0"/>
                                      <w:marBottom w:val="0"/>
                                      <w:divBdr>
                                        <w:top w:val="none" w:sz="0" w:space="0" w:color="auto"/>
                                        <w:left w:val="none" w:sz="0" w:space="0" w:color="auto"/>
                                        <w:bottom w:val="none" w:sz="0" w:space="0" w:color="auto"/>
                                        <w:right w:val="none" w:sz="0" w:space="0" w:color="auto"/>
                                      </w:divBdr>
                                    </w:div>
                                    <w:div w:id="37716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269444">
                          <w:marLeft w:val="0"/>
                          <w:marRight w:val="0"/>
                          <w:marTop w:val="0"/>
                          <w:marBottom w:val="0"/>
                          <w:divBdr>
                            <w:top w:val="none" w:sz="0" w:space="0" w:color="auto"/>
                            <w:left w:val="none" w:sz="0" w:space="0" w:color="auto"/>
                            <w:bottom w:val="none" w:sz="0" w:space="0" w:color="auto"/>
                            <w:right w:val="none" w:sz="0" w:space="0" w:color="auto"/>
                          </w:divBdr>
                          <w:divsChild>
                            <w:div w:id="1500999317">
                              <w:marLeft w:val="0"/>
                              <w:marRight w:val="0"/>
                              <w:marTop w:val="0"/>
                              <w:marBottom w:val="0"/>
                              <w:divBdr>
                                <w:top w:val="none" w:sz="0" w:space="0" w:color="auto"/>
                                <w:left w:val="none" w:sz="0" w:space="0" w:color="auto"/>
                                <w:bottom w:val="none" w:sz="0" w:space="0" w:color="auto"/>
                                <w:right w:val="none" w:sz="0" w:space="0" w:color="auto"/>
                              </w:divBdr>
                              <w:divsChild>
                                <w:div w:id="2128573496">
                                  <w:marLeft w:val="0"/>
                                  <w:marRight w:val="0"/>
                                  <w:marTop w:val="0"/>
                                  <w:marBottom w:val="0"/>
                                  <w:divBdr>
                                    <w:top w:val="none" w:sz="0" w:space="0" w:color="auto"/>
                                    <w:left w:val="none" w:sz="0" w:space="0" w:color="auto"/>
                                    <w:bottom w:val="none" w:sz="0" w:space="0" w:color="auto"/>
                                    <w:right w:val="none" w:sz="0" w:space="0" w:color="auto"/>
                                  </w:divBdr>
                                </w:div>
                                <w:div w:id="704019835">
                                  <w:marLeft w:val="0"/>
                                  <w:marRight w:val="0"/>
                                  <w:marTop w:val="0"/>
                                  <w:marBottom w:val="0"/>
                                  <w:divBdr>
                                    <w:top w:val="none" w:sz="0" w:space="0" w:color="auto"/>
                                    <w:left w:val="none" w:sz="0" w:space="0" w:color="auto"/>
                                    <w:bottom w:val="none" w:sz="0" w:space="0" w:color="auto"/>
                                    <w:right w:val="none" w:sz="0" w:space="0" w:color="auto"/>
                                  </w:divBdr>
                                </w:div>
                                <w:div w:id="1939365179">
                                  <w:marLeft w:val="0"/>
                                  <w:marRight w:val="0"/>
                                  <w:marTop w:val="0"/>
                                  <w:marBottom w:val="0"/>
                                  <w:divBdr>
                                    <w:top w:val="none" w:sz="0" w:space="0" w:color="auto"/>
                                    <w:left w:val="none" w:sz="0" w:space="0" w:color="auto"/>
                                    <w:bottom w:val="none" w:sz="0" w:space="0" w:color="auto"/>
                                    <w:right w:val="none" w:sz="0" w:space="0" w:color="auto"/>
                                  </w:divBdr>
                                </w:div>
                                <w:div w:id="953635620">
                                  <w:marLeft w:val="0"/>
                                  <w:marRight w:val="0"/>
                                  <w:marTop w:val="0"/>
                                  <w:marBottom w:val="0"/>
                                  <w:divBdr>
                                    <w:top w:val="none" w:sz="0" w:space="0" w:color="auto"/>
                                    <w:left w:val="none" w:sz="0" w:space="0" w:color="auto"/>
                                    <w:bottom w:val="none" w:sz="0" w:space="0" w:color="auto"/>
                                    <w:right w:val="none" w:sz="0" w:space="0" w:color="auto"/>
                                  </w:divBdr>
                                </w:div>
                                <w:div w:id="857767272">
                                  <w:marLeft w:val="0"/>
                                  <w:marRight w:val="0"/>
                                  <w:marTop w:val="0"/>
                                  <w:marBottom w:val="0"/>
                                  <w:divBdr>
                                    <w:top w:val="none" w:sz="0" w:space="0" w:color="auto"/>
                                    <w:left w:val="none" w:sz="0" w:space="0" w:color="auto"/>
                                    <w:bottom w:val="none" w:sz="0" w:space="0" w:color="auto"/>
                                    <w:right w:val="none" w:sz="0" w:space="0" w:color="auto"/>
                                  </w:divBdr>
                                </w:div>
                                <w:div w:id="512846192">
                                  <w:marLeft w:val="0"/>
                                  <w:marRight w:val="0"/>
                                  <w:marTop w:val="0"/>
                                  <w:marBottom w:val="0"/>
                                  <w:divBdr>
                                    <w:top w:val="none" w:sz="0" w:space="0" w:color="auto"/>
                                    <w:left w:val="none" w:sz="0" w:space="0" w:color="auto"/>
                                    <w:bottom w:val="none" w:sz="0" w:space="0" w:color="auto"/>
                                    <w:right w:val="none" w:sz="0" w:space="0" w:color="auto"/>
                                  </w:divBdr>
                                </w:div>
                                <w:div w:id="243301521">
                                  <w:marLeft w:val="0"/>
                                  <w:marRight w:val="0"/>
                                  <w:marTop w:val="0"/>
                                  <w:marBottom w:val="0"/>
                                  <w:divBdr>
                                    <w:top w:val="none" w:sz="0" w:space="0" w:color="auto"/>
                                    <w:left w:val="none" w:sz="0" w:space="0" w:color="auto"/>
                                    <w:bottom w:val="none" w:sz="0" w:space="0" w:color="auto"/>
                                    <w:right w:val="none" w:sz="0" w:space="0" w:color="auto"/>
                                  </w:divBdr>
                                </w:div>
                                <w:div w:id="1697003518">
                                  <w:marLeft w:val="0"/>
                                  <w:marRight w:val="0"/>
                                  <w:marTop w:val="0"/>
                                  <w:marBottom w:val="0"/>
                                  <w:divBdr>
                                    <w:top w:val="none" w:sz="0" w:space="0" w:color="auto"/>
                                    <w:left w:val="none" w:sz="0" w:space="0" w:color="auto"/>
                                    <w:bottom w:val="none" w:sz="0" w:space="0" w:color="auto"/>
                                    <w:right w:val="none" w:sz="0" w:space="0" w:color="auto"/>
                                  </w:divBdr>
                                </w:div>
                                <w:div w:id="900628454">
                                  <w:marLeft w:val="0"/>
                                  <w:marRight w:val="0"/>
                                  <w:marTop w:val="0"/>
                                  <w:marBottom w:val="0"/>
                                  <w:divBdr>
                                    <w:top w:val="none" w:sz="0" w:space="0" w:color="auto"/>
                                    <w:left w:val="none" w:sz="0" w:space="0" w:color="auto"/>
                                    <w:bottom w:val="none" w:sz="0" w:space="0" w:color="auto"/>
                                    <w:right w:val="none" w:sz="0" w:space="0" w:color="auto"/>
                                  </w:divBdr>
                                </w:div>
                                <w:div w:id="964846874">
                                  <w:marLeft w:val="0"/>
                                  <w:marRight w:val="0"/>
                                  <w:marTop w:val="0"/>
                                  <w:marBottom w:val="0"/>
                                  <w:divBdr>
                                    <w:top w:val="none" w:sz="0" w:space="0" w:color="auto"/>
                                    <w:left w:val="none" w:sz="0" w:space="0" w:color="auto"/>
                                    <w:bottom w:val="none" w:sz="0" w:space="0" w:color="auto"/>
                                    <w:right w:val="none" w:sz="0" w:space="0" w:color="auto"/>
                                  </w:divBdr>
                                </w:div>
                                <w:div w:id="866871040">
                                  <w:marLeft w:val="0"/>
                                  <w:marRight w:val="0"/>
                                  <w:marTop w:val="0"/>
                                  <w:marBottom w:val="0"/>
                                  <w:divBdr>
                                    <w:top w:val="none" w:sz="0" w:space="0" w:color="auto"/>
                                    <w:left w:val="none" w:sz="0" w:space="0" w:color="auto"/>
                                    <w:bottom w:val="none" w:sz="0" w:space="0" w:color="auto"/>
                                    <w:right w:val="none" w:sz="0" w:space="0" w:color="auto"/>
                                  </w:divBdr>
                                </w:div>
                                <w:div w:id="54863863">
                                  <w:marLeft w:val="0"/>
                                  <w:marRight w:val="0"/>
                                  <w:marTop w:val="0"/>
                                  <w:marBottom w:val="0"/>
                                  <w:divBdr>
                                    <w:top w:val="none" w:sz="0" w:space="0" w:color="auto"/>
                                    <w:left w:val="none" w:sz="0" w:space="0" w:color="auto"/>
                                    <w:bottom w:val="none" w:sz="0" w:space="0" w:color="auto"/>
                                    <w:right w:val="none" w:sz="0" w:space="0" w:color="auto"/>
                                  </w:divBdr>
                                </w:div>
                                <w:div w:id="921642915">
                                  <w:marLeft w:val="0"/>
                                  <w:marRight w:val="0"/>
                                  <w:marTop w:val="0"/>
                                  <w:marBottom w:val="0"/>
                                  <w:divBdr>
                                    <w:top w:val="none" w:sz="0" w:space="0" w:color="auto"/>
                                    <w:left w:val="none" w:sz="0" w:space="0" w:color="auto"/>
                                    <w:bottom w:val="none" w:sz="0" w:space="0" w:color="auto"/>
                                    <w:right w:val="none" w:sz="0" w:space="0" w:color="auto"/>
                                  </w:divBdr>
                                </w:div>
                                <w:div w:id="484325203">
                                  <w:marLeft w:val="0"/>
                                  <w:marRight w:val="0"/>
                                  <w:marTop w:val="0"/>
                                  <w:marBottom w:val="0"/>
                                  <w:divBdr>
                                    <w:top w:val="none" w:sz="0" w:space="0" w:color="auto"/>
                                    <w:left w:val="none" w:sz="0" w:space="0" w:color="auto"/>
                                    <w:bottom w:val="none" w:sz="0" w:space="0" w:color="auto"/>
                                    <w:right w:val="none" w:sz="0" w:space="0" w:color="auto"/>
                                  </w:divBdr>
                                </w:div>
                                <w:div w:id="2026514770">
                                  <w:marLeft w:val="0"/>
                                  <w:marRight w:val="0"/>
                                  <w:marTop w:val="0"/>
                                  <w:marBottom w:val="0"/>
                                  <w:divBdr>
                                    <w:top w:val="none" w:sz="0" w:space="0" w:color="auto"/>
                                    <w:left w:val="none" w:sz="0" w:space="0" w:color="auto"/>
                                    <w:bottom w:val="none" w:sz="0" w:space="0" w:color="auto"/>
                                    <w:right w:val="none" w:sz="0" w:space="0" w:color="auto"/>
                                  </w:divBdr>
                                  <w:divsChild>
                                    <w:div w:id="1934432513">
                                      <w:marLeft w:val="0"/>
                                      <w:marRight w:val="0"/>
                                      <w:marTop w:val="0"/>
                                      <w:marBottom w:val="0"/>
                                      <w:divBdr>
                                        <w:top w:val="none" w:sz="0" w:space="0" w:color="auto"/>
                                        <w:left w:val="none" w:sz="0" w:space="0" w:color="auto"/>
                                        <w:bottom w:val="none" w:sz="0" w:space="0" w:color="auto"/>
                                        <w:right w:val="none" w:sz="0" w:space="0" w:color="auto"/>
                                      </w:divBdr>
                                    </w:div>
                                    <w:div w:id="1083261249">
                                      <w:marLeft w:val="0"/>
                                      <w:marRight w:val="0"/>
                                      <w:marTop w:val="0"/>
                                      <w:marBottom w:val="0"/>
                                      <w:divBdr>
                                        <w:top w:val="none" w:sz="0" w:space="0" w:color="auto"/>
                                        <w:left w:val="none" w:sz="0" w:space="0" w:color="auto"/>
                                        <w:bottom w:val="none" w:sz="0" w:space="0" w:color="auto"/>
                                        <w:right w:val="none" w:sz="0" w:space="0" w:color="auto"/>
                                      </w:divBdr>
                                    </w:div>
                                    <w:div w:id="1746417785">
                                      <w:marLeft w:val="0"/>
                                      <w:marRight w:val="0"/>
                                      <w:marTop w:val="0"/>
                                      <w:marBottom w:val="0"/>
                                      <w:divBdr>
                                        <w:top w:val="none" w:sz="0" w:space="0" w:color="auto"/>
                                        <w:left w:val="none" w:sz="0" w:space="0" w:color="auto"/>
                                        <w:bottom w:val="none" w:sz="0" w:space="0" w:color="auto"/>
                                        <w:right w:val="none" w:sz="0" w:space="0" w:color="auto"/>
                                      </w:divBdr>
                                    </w:div>
                                    <w:div w:id="506528597">
                                      <w:marLeft w:val="0"/>
                                      <w:marRight w:val="0"/>
                                      <w:marTop w:val="0"/>
                                      <w:marBottom w:val="0"/>
                                      <w:divBdr>
                                        <w:top w:val="none" w:sz="0" w:space="0" w:color="auto"/>
                                        <w:left w:val="none" w:sz="0" w:space="0" w:color="auto"/>
                                        <w:bottom w:val="none" w:sz="0" w:space="0" w:color="auto"/>
                                        <w:right w:val="none" w:sz="0" w:space="0" w:color="auto"/>
                                      </w:divBdr>
                                    </w:div>
                                    <w:div w:id="1788115500">
                                      <w:marLeft w:val="0"/>
                                      <w:marRight w:val="0"/>
                                      <w:marTop w:val="0"/>
                                      <w:marBottom w:val="0"/>
                                      <w:divBdr>
                                        <w:top w:val="none" w:sz="0" w:space="0" w:color="auto"/>
                                        <w:left w:val="none" w:sz="0" w:space="0" w:color="auto"/>
                                        <w:bottom w:val="none" w:sz="0" w:space="0" w:color="auto"/>
                                        <w:right w:val="none" w:sz="0" w:space="0" w:color="auto"/>
                                      </w:divBdr>
                                    </w:div>
                                    <w:div w:id="78722568">
                                      <w:marLeft w:val="0"/>
                                      <w:marRight w:val="0"/>
                                      <w:marTop w:val="0"/>
                                      <w:marBottom w:val="0"/>
                                      <w:divBdr>
                                        <w:top w:val="none" w:sz="0" w:space="0" w:color="auto"/>
                                        <w:left w:val="none" w:sz="0" w:space="0" w:color="auto"/>
                                        <w:bottom w:val="none" w:sz="0" w:space="0" w:color="auto"/>
                                        <w:right w:val="none" w:sz="0" w:space="0" w:color="auto"/>
                                      </w:divBdr>
                                    </w:div>
                                    <w:div w:id="1911385116">
                                      <w:marLeft w:val="0"/>
                                      <w:marRight w:val="0"/>
                                      <w:marTop w:val="0"/>
                                      <w:marBottom w:val="0"/>
                                      <w:divBdr>
                                        <w:top w:val="none" w:sz="0" w:space="0" w:color="auto"/>
                                        <w:left w:val="none" w:sz="0" w:space="0" w:color="auto"/>
                                        <w:bottom w:val="none" w:sz="0" w:space="0" w:color="auto"/>
                                        <w:right w:val="none" w:sz="0" w:space="0" w:color="auto"/>
                                      </w:divBdr>
                                    </w:div>
                                    <w:div w:id="180052867">
                                      <w:marLeft w:val="0"/>
                                      <w:marRight w:val="0"/>
                                      <w:marTop w:val="0"/>
                                      <w:marBottom w:val="0"/>
                                      <w:divBdr>
                                        <w:top w:val="none" w:sz="0" w:space="0" w:color="auto"/>
                                        <w:left w:val="none" w:sz="0" w:space="0" w:color="auto"/>
                                        <w:bottom w:val="none" w:sz="0" w:space="0" w:color="auto"/>
                                        <w:right w:val="none" w:sz="0" w:space="0" w:color="auto"/>
                                      </w:divBdr>
                                    </w:div>
                                    <w:div w:id="972903772">
                                      <w:marLeft w:val="0"/>
                                      <w:marRight w:val="0"/>
                                      <w:marTop w:val="0"/>
                                      <w:marBottom w:val="0"/>
                                      <w:divBdr>
                                        <w:top w:val="none" w:sz="0" w:space="0" w:color="auto"/>
                                        <w:left w:val="none" w:sz="0" w:space="0" w:color="auto"/>
                                        <w:bottom w:val="none" w:sz="0" w:space="0" w:color="auto"/>
                                        <w:right w:val="none" w:sz="0" w:space="0" w:color="auto"/>
                                      </w:divBdr>
                                    </w:div>
                                    <w:div w:id="1173761595">
                                      <w:marLeft w:val="0"/>
                                      <w:marRight w:val="0"/>
                                      <w:marTop w:val="0"/>
                                      <w:marBottom w:val="0"/>
                                      <w:divBdr>
                                        <w:top w:val="none" w:sz="0" w:space="0" w:color="auto"/>
                                        <w:left w:val="none" w:sz="0" w:space="0" w:color="auto"/>
                                        <w:bottom w:val="none" w:sz="0" w:space="0" w:color="auto"/>
                                        <w:right w:val="none" w:sz="0" w:space="0" w:color="auto"/>
                                      </w:divBdr>
                                    </w:div>
                                    <w:div w:id="893001901">
                                      <w:marLeft w:val="0"/>
                                      <w:marRight w:val="0"/>
                                      <w:marTop w:val="0"/>
                                      <w:marBottom w:val="0"/>
                                      <w:divBdr>
                                        <w:top w:val="none" w:sz="0" w:space="0" w:color="auto"/>
                                        <w:left w:val="none" w:sz="0" w:space="0" w:color="auto"/>
                                        <w:bottom w:val="none" w:sz="0" w:space="0" w:color="auto"/>
                                        <w:right w:val="none" w:sz="0" w:space="0" w:color="auto"/>
                                      </w:divBdr>
                                    </w:div>
                                    <w:div w:id="290594099">
                                      <w:marLeft w:val="0"/>
                                      <w:marRight w:val="0"/>
                                      <w:marTop w:val="0"/>
                                      <w:marBottom w:val="0"/>
                                      <w:divBdr>
                                        <w:top w:val="none" w:sz="0" w:space="0" w:color="auto"/>
                                        <w:left w:val="none" w:sz="0" w:space="0" w:color="auto"/>
                                        <w:bottom w:val="none" w:sz="0" w:space="0" w:color="auto"/>
                                        <w:right w:val="none" w:sz="0" w:space="0" w:color="auto"/>
                                      </w:divBdr>
                                    </w:div>
                                    <w:div w:id="1204561492">
                                      <w:marLeft w:val="0"/>
                                      <w:marRight w:val="0"/>
                                      <w:marTop w:val="0"/>
                                      <w:marBottom w:val="0"/>
                                      <w:divBdr>
                                        <w:top w:val="none" w:sz="0" w:space="0" w:color="auto"/>
                                        <w:left w:val="none" w:sz="0" w:space="0" w:color="auto"/>
                                        <w:bottom w:val="none" w:sz="0" w:space="0" w:color="auto"/>
                                        <w:right w:val="none" w:sz="0" w:space="0" w:color="auto"/>
                                      </w:divBdr>
                                    </w:div>
                                    <w:div w:id="6337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8681710">
      <w:bodyDiv w:val="1"/>
      <w:marLeft w:val="0"/>
      <w:marRight w:val="0"/>
      <w:marTop w:val="0"/>
      <w:marBottom w:val="0"/>
      <w:divBdr>
        <w:top w:val="none" w:sz="0" w:space="0" w:color="auto"/>
        <w:left w:val="none" w:sz="0" w:space="0" w:color="auto"/>
        <w:bottom w:val="none" w:sz="0" w:space="0" w:color="auto"/>
        <w:right w:val="none" w:sz="0" w:space="0" w:color="auto"/>
      </w:divBdr>
      <w:divsChild>
        <w:div w:id="719403397">
          <w:marLeft w:val="-360"/>
          <w:marRight w:val="-360"/>
          <w:marTop w:val="0"/>
          <w:marBottom w:val="0"/>
          <w:divBdr>
            <w:top w:val="none" w:sz="0" w:space="0" w:color="auto"/>
            <w:left w:val="none" w:sz="0" w:space="0" w:color="auto"/>
            <w:bottom w:val="none" w:sz="0" w:space="0" w:color="auto"/>
            <w:right w:val="none" w:sz="0" w:space="0" w:color="auto"/>
          </w:divBdr>
          <w:divsChild>
            <w:div w:id="982809279">
              <w:marLeft w:val="0"/>
              <w:marRight w:val="0"/>
              <w:marTop w:val="0"/>
              <w:marBottom w:val="0"/>
              <w:divBdr>
                <w:top w:val="none" w:sz="0" w:space="0" w:color="auto"/>
                <w:left w:val="none" w:sz="0" w:space="0" w:color="auto"/>
                <w:bottom w:val="none" w:sz="0" w:space="0" w:color="auto"/>
                <w:right w:val="none" w:sz="0" w:space="0" w:color="auto"/>
              </w:divBdr>
              <w:divsChild>
                <w:div w:id="2032561027">
                  <w:marLeft w:val="0"/>
                  <w:marRight w:val="0"/>
                  <w:marTop w:val="0"/>
                  <w:marBottom w:val="600"/>
                  <w:divBdr>
                    <w:top w:val="none" w:sz="0" w:space="0" w:color="auto"/>
                    <w:left w:val="none" w:sz="0" w:space="0" w:color="auto"/>
                    <w:bottom w:val="none" w:sz="0" w:space="0" w:color="auto"/>
                    <w:right w:val="none" w:sz="0" w:space="0" w:color="auto"/>
                  </w:divBdr>
                  <w:divsChild>
                    <w:div w:id="921455259">
                      <w:marLeft w:val="0"/>
                      <w:marRight w:val="0"/>
                      <w:marTop w:val="0"/>
                      <w:marBottom w:val="240"/>
                      <w:divBdr>
                        <w:top w:val="none" w:sz="0" w:space="0" w:color="auto"/>
                        <w:left w:val="none" w:sz="0" w:space="0" w:color="auto"/>
                        <w:bottom w:val="none" w:sz="0" w:space="0" w:color="auto"/>
                        <w:right w:val="none" w:sz="0" w:space="0" w:color="auto"/>
                      </w:divBdr>
                      <w:divsChild>
                        <w:div w:id="58407048">
                          <w:marLeft w:val="0"/>
                          <w:marRight w:val="0"/>
                          <w:marTop w:val="0"/>
                          <w:marBottom w:val="0"/>
                          <w:divBdr>
                            <w:top w:val="none" w:sz="0" w:space="0" w:color="auto"/>
                            <w:left w:val="none" w:sz="0" w:space="0" w:color="auto"/>
                            <w:bottom w:val="none" w:sz="0" w:space="0" w:color="auto"/>
                            <w:right w:val="none" w:sz="0" w:space="0" w:color="auto"/>
                          </w:divBdr>
                          <w:divsChild>
                            <w:div w:id="519972539">
                              <w:marLeft w:val="0"/>
                              <w:marRight w:val="30"/>
                              <w:marTop w:val="0"/>
                              <w:marBottom w:val="0"/>
                              <w:divBdr>
                                <w:top w:val="none" w:sz="0" w:space="0" w:color="auto"/>
                                <w:left w:val="none" w:sz="0" w:space="0" w:color="auto"/>
                                <w:bottom w:val="none" w:sz="0" w:space="0" w:color="auto"/>
                                <w:right w:val="none" w:sz="0" w:space="0" w:color="auto"/>
                              </w:divBdr>
                            </w:div>
                            <w:div w:id="1740399029">
                              <w:marLeft w:val="0"/>
                              <w:marRight w:val="30"/>
                              <w:marTop w:val="0"/>
                              <w:marBottom w:val="0"/>
                              <w:divBdr>
                                <w:top w:val="none" w:sz="0" w:space="0" w:color="auto"/>
                                <w:left w:val="none" w:sz="0" w:space="0" w:color="auto"/>
                                <w:bottom w:val="none" w:sz="0" w:space="0" w:color="auto"/>
                                <w:right w:val="none" w:sz="0" w:space="0" w:color="auto"/>
                              </w:divBdr>
                            </w:div>
                          </w:divsChild>
                        </w:div>
                        <w:div w:id="1202783794">
                          <w:marLeft w:val="330"/>
                          <w:marRight w:val="0"/>
                          <w:marTop w:val="0"/>
                          <w:marBottom w:val="0"/>
                          <w:divBdr>
                            <w:top w:val="none" w:sz="0" w:space="0" w:color="auto"/>
                            <w:left w:val="none" w:sz="0" w:space="0" w:color="auto"/>
                            <w:bottom w:val="none" w:sz="0" w:space="0" w:color="auto"/>
                            <w:right w:val="none" w:sz="0" w:space="0" w:color="auto"/>
                          </w:divBdr>
                        </w:div>
                        <w:div w:id="1116170392">
                          <w:marLeft w:val="330"/>
                          <w:marRight w:val="0"/>
                          <w:marTop w:val="0"/>
                          <w:marBottom w:val="0"/>
                          <w:divBdr>
                            <w:top w:val="none" w:sz="0" w:space="0" w:color="auto"/>
                            <w:left w:val="none" w:sz="0" w:space="0" w:color="auto"/>
                            <w:bottom w:val="none" w:sz="0" w:space="0" w:color="auto"/>
                            <w:right w:val="none" w:sz="0" w:space="0" w:color="auto"/>
                          </w:divBdr>
                        </w:div>
                      </w:divsChild>
                    </w:div>
                    <w:div w:id="1901473141">
                      <w:marLeft w:val="0"/>
                      <w:marRight w:val="0"/>
                      <w:marTop w:val="0"/>
                      <w:marBottom w:val="450"/>
                      <w:divBdr>
                        <w:top w:val="none" w:sz="0" w:space="0" w:color="auto"/>
                        <w:left w:val="none" w:sz="0" w:space="0" w:color="auto"/>
                        <w:bottom w:val="none" w:sz="0" w:space="0" w:color="auto"/>
                        <w:right w:val="none" w:sz="0" w:space="0" w:color="auto"/>
                      </w:divBdr>
                      <w:divsChild>
                        <w:div w:id="1114400458">
                          <w:marLeft w:val="-45"/>
                          <w:marRight w:val="-45"/>
                          <w:marTop w:val="0"/>
                          <w:marBottom w:val="0"/>
                          <w:divBdr>
                            <w:top w:val="none" w:sz="0" w:space="0" w:color="auto"/>
                            <w:left w:val="none" w:sz="0" w:space="0" w:color="auto"/>
                            <w:bottom w:val="none" w:sz="0" w:space="0" w:color="auto"/>
                            <w:right w:val="none" w:sz="0" w:space="0" w:color="auto"/>
                          </w:divBdr>
                          <w:divsChild>
                            <w:div w:id="26530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8076055">
          <w:marLeft w:val="-360"/>
          <w:marRight w:val="-360"/>
          <w:marTop w:val="0"/>
          <w:marBottom w:val="0"/>
          <w:divBdr>
            <w:top w:val="none" w:sz="0" w:space="0" w:color="auto"/>
            <w:left w:val="none" w:sz="0" w:space="0" w:color="auto"/>
            <w:bottom w:val="none" w:sz="0" w:space="0" w:color="auto"/>
            <w:right w:val="none" w:sz="0" w:space="0" w:color="auto"/>
          </w:divBdr>
          <w:divsChild>
            <w:div w:id="1491948922">
              <w:marLeft w:val="0"/>
              <w:marRight w:val="0"/>
              <w:marTop w:val="0"/>
              <w:marBottom w:val="0"/>
              <w:divBdr>
                <w:top w:val="none" w:sz="0" w:space="0" w:color="auto"/>
                <w:left w:val="none" w:sz="0" w:space="0" w:color="auto"/>
                <w:bottom w:val="none" w:sz="0" w:space="0" w:color="auto"/>
                <w:right w:val="none" w:sz="0" w:space="0" w:color="auto"/>
              </w:divBdr>
              <w:divsChild>
                <w:div w:id="1067730661">
                  <w:marLeft w:val="0"/>
                  <w:marRight w:val="0"/>
                  <w:marTop w:val="0"/>
                  <w:marBottom w:val="0"/>
                  <w:divBdr>
                    <w:top w:val="none" w:sz="0" w:space="0" w:color="auto"/>
                    <w:left w:val="none" w:sz="0" w:space="0" w:color="auto"/>
                    <w:bottom w:val="none" w:sz="0" w:space="0" w:color="auto"/>
                    <w:right w:val="none" w:sz="0" w:space="0" w:color="auto"/>
                  </w:divBdr>
                  <w:divsChild>
                    <w:div w:id="92091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4018642">
      <w:bodyDiv w:val="1"/>
      <w:marLeft w:val="0"/>
      <w:marRight w:val="0"/>
      <w:marTop w:val="0"/>
      <w:marBottom w:val="0"/>
      <w:divBdr>
        <w:top w:val="none" w:sz="0" w:space="0" w:color="auto"/>
        <w:left w:val="none" w:sz="0" w:space="0" w:color="auto"/>
        <w:bottom w:val="none" w:sz="0" w:space="0" w:color="auto"/>
        <w:right w:val="none" w:sz="0" w:space="0" w:color="auto"/>
      </w:divBdr>
      <w:divsChild>
        <w:div w:id="20593302">
          <w:marLeft w:val="0"/>
          <w:marRight w:val="0"/>
          <w:marTop w:val="0"/>
          <w:marBottom w:val="0"/>
          <w:divBdr>
            <w:top w:val="none" w:sz="0" w:space="0" w:color="auto"/>
            <w:left w:val="none" w:sz="0" w:space="0" w:color="auto"/>
            <w:bottom w:val="none" w:sz="0" w:space="0" w:color="auto"/>
            <w:right w:val="none" w:sz="0" w:space="0" w:color="auto"/>
          </w:divBdr>
          <w:divsChild>
            <w:div w:id="1261523106">
              <w:marLeft w:val="0"/>
              <w:marRight w:val="0"/>
              <w:marTop w:val="0"/>
              <w:marBottom w:val="0"/>
              <w:divBdr>
                <w:top w:val="none" w:sz="0" w:space="0" w:color="auto"/>
                <w:left w:val="none" w:sz="0" w:space="0" w:color="auto"/>
                <w:bottom w:val="none" w:sz="0" w:space="0" w:color="auto"/>
                <w:right w:val="none" w:sz="0" w:space="0" w:color="auto"/>
              </w:divBdr>
              <w:divsChild>
                <w:div w:id="1053581741">
                  <w:marLeft w:val="0"/>
                  <w:marRight w:val="0"/>
                  <w:marTop w:val="0"/>
                  <w:marBottom w:val="0"/>
                  <w:divBdr>
                    <w:top w:val="none" w:sz="0" w:space="0" w:color="auto"/>
                    <w:left w:val="none" w:sz="0" w:space="0" w:color="auto"/>
                    <w:bottom w:val="none" w:sz="0" w:space="0" w:color="auto"/>
                    <w:right w:val="none" w:sz="0" w:space="0" w:color="auto"/>
                  </w:divBdr>
                  <w:divsChild>
                    <w:div w:id="692727142">
                      <w:marLeft w:val="0"/>
                      <w:marRight w:val="0"/>
                      <w:marTop w:val="0"/>
                      <w:marBottom w:val="0"/>
                      <w:divBdr>
                        <w:top w:val="none" w:sz="0" w:space="0" w:color="auto"/>
                        <w:left w:val="none" w:sz="0" w:space="0" w:color="auto"/>
                        <w:bottom w:val="none" w:sz="0" w:space="0" w:color="auto"/>
                        <w:right w:val="none" w:sz="0" w:space="0" w:color="auto"/>
                      </w:divBdr>
                      <w:divsChild>
                        <w:div w:id="229729498">
                          <w:marLeft w:val="0"/>
                          <w:marRight w:val="0"/>
                          <w:marTop w:val="0"/>
                          <w:marBottom w:val="0"/>
                          <w:divBdr>
                            <w:top w:val="none" w:sz="0" w:space="0" w:color="auto"/>
                            <w:left w:val="none" w:sz="0" w:space="0" w:color="auto"/>
                            <w:bottom w:val="none" w:sz="0" w:space="0" w:color="auto"/>
                            <w:right w:val="none" w:sz="0" w:space="0" w:color="auto"/>
                          </w:divBdr>
                          <w:divsChild>
                            <w:div w:id="2122334036">
                              <w:marLeft w:val="0"/>
                              <w:marRight w:val="0"/>
                              <w:marTop w:val="0"/>
                              <w:marBottom w:val="0"/>
                              <w:divBdr>
                                <w:top w:val="none" w:sz="0" w:space="0" w:color="auto"/>
                                <w:left w:val="none" w:sz="0" w:space="0" w:color="auto"/>
                                <w:bottom w:val="none" w:sz="0" w:space="0" w:color="auto"/>
                                <w:right w:val="none" w:sz="0" w:space="0" w:color="auto"/>
                              </w:divBdr>
                              <w:divsChild>
                                <w:div w:id="113097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4266656">
          <w:marLeft w:val="0"/>
          <w:marRight w:val="0"/>
          <w:marTop w:val="0"/>
          <w:marBottom w:val="0"/>
          <w:divBdr>
            <w:top w:val="none" w:sz="0" w:space="0" w:color="auto"/>
            <w:left w:val="none" w:sz="0" w:space="0" w:color="auto"/>
            <w:bottom w:val="none" w:sz="0" w:space="0" w:color="auto"/>
            <w:right w:val="none" w:sz="0" w:space="0" w:color="auto"/>
          </w:divBdr>
          <w:divsChild>
            <w:div w:id="1180655460">
              <w:marLeft w:val="0"/>
              <w:marRight w:val="0"/>
              <w:marTop w:val="0"/>
              <w:marBottom w:val="0"/>
              <w:divBdr>
                <w:top w:val="none" w:sz="0" w:space="0" w:color="auto"/>
                <w:left w:val="none" w:sz="0" w:space="0" w:color="auto"/>
                <w:bottom w:val="none" w:sz="0" w:space="0" w:color="auto"/>
                <w:right w:val="none" w:sz="0" w:space="0" w:color="auto"/>
              </w:divBdr>
              <w:divsChild>
                <w:div w:id="1504707933">
                  <w:marLeft w:val="-360"/>
                  <w:marRight w:val="-360"/>
                  <w:marTop w:val="0"/>
                  <w:marBottom w:val="0"/>
                  <w:divBdr>
                    <w:top w:val="none" w:sz="0" w:space="0" w:color="auto"/>
                    <w:left w:val="none" w:sz="0" w:space="0" w:color="auto"/>
                    <w:bottom w:val="none" w:sz="0" w:space="0" w:color="auto"/>
                    <w:right w:val="none" w:sz="0" w:space="0" w:color="auto"/>
                  </w:divBdr>
                  <w:divsChild>
                    <w:div w:id="1376152993">
                      <w:marLeft w:val="0"/>
                      <w:marRight w:val="0"/>
                      <w:marTop w:val="0"/>
                      <w:marBottom w:val="0"/>
                      <w:divBdr>
                        <w:top w:val="none" w:sz="0" w:space="0" w:color="auto"/>
                        <w:left w:val="none" w:sz="0" w:space="0" w:color="auto"/>
                        <w:bottom w:val="none" w:sz="0" w:space="0" w:color="auto"/>
                        <w:right w:val="none" w:sz="0" w:space="0" w:color="auto"/>
                      </w:divBdr>
                      <w:divsChild>
                        <w:div w:id="1896744729">
                          <w:marLeft w:val="0"/>
                          <w:marRight w:val="0"/>
                          <w:marTop w:val="0"/>
                          <w:marBottom w:val="600"/>
                          <w:divBdr>
                            <w:top w:val="none" w:sz="0" w:space="0" w:color="auto"/>
                            <w:left w:val="none" w:sz="0" w:space="0" w:color="auto"/>
                            <w:bottom w:val="none" w:sz="0" w:space="0" w:color="auto"/>
                            <w:right w:val="none" w:sz="0" w:space="0" w:color="auto"/>
                          </w:divBdr>
                          <w:divsChild>
                            <w:div w:id="750933571">
                              <w:marLeft w:val="0"/>
                              <w:marRight w:val="0"/>
                              <w:marTop w:val="0"/>
                              <w:marBottom w:val="135"/>
                              <w:divBdr>
                                <w:top w:val="none" w:sz="0" w:space="0" w:color="auto"/>
                                <w:left w:val="none" w:sz="0" w:space="0" w:color="auto"/>
                                <w:bottom w:val="none" w:sz="0" w:space="0" w:color="auto"/>
                                <w:right w:val="none" w:sz="0" w:space="0" w:color="auto"/>
                              </w:divBdr>
                              <w:divsChild>
                                <w:div w:id="822693918">
                                  <w:marLeft w:val="0"/>
                                  <w:marRight w:val="0"/>
                                  <w:marTop w:val="0"/>
                                  <w:marBottom w:val="0"/>
                                  <w:divBdr>
                                    <w:top w:val="none" w:sz="0" w:space="0" w:color="auto"/>
                                    <w:left w:val="none" w:sz="0" w:space="0" w:color="auto"/>
                                    <w:bottom w:val="none" w:sz="0" w:space="0" w:color="auto"/>
                                    <w:right w:val="none" w:sz="0" w:space="0" w:color="auto"/>
                                  </w:divBdr>
                                </w:div>
                              </w:divsChild>
                            </w:div>
                            <w:div w:id="1926111439">
                              <w:marLeft w:val="0"/>
                              <w:marRight w:val="0"/>
                              <w:marTop w:val="0"/>
                              <w:marBottom w:val="240"/>
                              <w:divBdr>
                                <w:top w:val="none" w:sz="0" w:space="0" w:color="auto"/>
                                <w:left w:val="none" w:sz="0" w:space="0" w:color="auto"/>
                                <w:bottom w:val="none" w:sz="0" w:space="0" w:color="auto"/>
                                <w:right w:val="none" w:sz="0" w:space="0" w:color="auto"/>
                              </w:divBdr>
                              <w:divsChild>
                                <w:div w:id="992949972">
                                  <w:marLeft w:val="0"/>
                                  <w:marRight w:val="0"/>
                                  <w:marTop w:val="0"/>
                                  <w:marBottom w:val="0"/>
                                  <w:divBdr>
                                    <w:top w:val="none" w:sz="0" w:space="0" w:color="auto"/>
                                    <w:left w:val="none" w:sz="0" w:space="0" w:color="auto"/>
                                    <w:bottom w:val="none" w:sz="0" w:space="0" w:color="auto"/>
                                    <w:right w:val="none" w:sz="0" w:space="0" w:color="auto"/>
                                  </w:divBdr>
                                  <w:divsChild>
                                    <w:div w:id="1492603946">
                                      <w:marLeft w:val="0"/>
                                      <w:marRight w:val="30"/>
                                      <w:marTop w:val="0"/>
                                      <w:marBottom w:val="0"/>
                                      <w:divBdr>
                                        <w:top w:val="none" w:sz="0" w:space="0" w:color="auto"/>
                                        <w:left w:val="none" w:sz="0" w:space="0" w:color="auto"/>
                                        <w:bottom w:val="none" w:sz="0" w:space="0" w:color="auto"/>
                                        <w:right w:val="none" w:sz="0" w:space="0" w:color="auto"/>
                                      </w:divBdr>
                                    </w:div>
                                    <w:div w:id="2047752821">
                                      <w:marLeft w:val="0"/>
                                      <w:marRight w:val="30"/>
                                      <w:marTop w:val="0"/>
                                      <w:marBottom w:val="0"/>
                                      <w:divBdr>
                                        <w:top w:val="none" w:sz="0" w:space="0" w:color="auto"/>
                                        <w:left w:val="none" w:sz="0" w:space="0" w:color="auto"/>
                                        <w:bottom w:val="none" w:sz="0" w:space="0" w:color="auto"/>
                                        <w:right w:val="none" w:sz="0" w:space="0" w:color="auto"/>
                                      </w:divBdr>
                                    </w:div>
                                  </w:divsChild>
                                </w:div>
                                <w:div w:id="2074619657">
                                  <w:marLeft w:val="330"/>
                                  <w:marRight w:val="0"/>
                                  <w:marTop w:val="0"/>
                                  <w:marBottom w:val="0"/>
                                  <w:divBdr>
                                    <w:top w:val="none" w:sz="0" w:space="0" w:color="auto"/>
                                    <w:left w:val="none" w:sz="0" w:space="0" w:color="auto"/>
                                    <w:bottom w:val="none" w:sz="0" w:space="0" w:color="auto"/>
                                    <w:right w:val="none" w:sz="0" w:space="0" w:color="auto"/>
                                  </w:divBdr>
                                </w:div>
                                <w:div w:id="2131625287">
                                  <w:marLeft w:val="330"/>
                                  <w:marRight w:val="0"/>
                                  <w:marTop w:val="0"/>
                                  <w:marBottom w:val="0"/>
                                  <w:divBdr>
                                    <w:top w:val="none" w:sz="0" w:space="0" w:color="auto"/>
                                    <w:left w:val="none" w:sz="0" w:space="0" w:color="auto"/>
                                    <w:bottom w:val="none" w:sz="0" w:space="0" w:color="auto"/>
                                    <w:right w:val="none" w:sz="0" w:space="0" w:color="auto"/>
                                  </w:divBdr>
                                </w:div>
                              </w:divsChild>
                            </w:div>
                            <w:div w:id="819885384">
                              <w:marLeft w:val="0"/>
                              <w:marRight w:val="0"/>
                              <w:marTop w:val="0"/>
                              <w:marBottom w:val="450"/>
                              <w:divBdr>
                                <w:top w:val="none" w:sz="0" w:space="0" w:color="auto"/>
                                <w:left w:val="none" w:sz="0" w:space="0" w:color="auto"/>
                                <w:bottom w:val="none" w:sz="0" w:space="0" w:color="auto"/>
                                <w:right w:val="none" w:sz="0" w:space="0" w:color="auto"/>
                              </w:divBdr>
                              <w:divsChild>
                                <w:div w:id="1576166061">
                                  <w:marLeft w:val="-45"/>
                                  <w:marRight w:val="-45"/>
                                  <w:marTop w:val="0"/>
                                  <w:marBottom w:val="0"/>
                                  <w:divBdr>
                                    <w:top w:val="none" w:sz="0" w:space="0" w:color="auto"/>
                                    <w:left w:val="none" w:sz="0" w:space="0" w:color="auto"/>
                                    <w:bottom w:val="none" w:sz="0" w:space="0" w:color="auto"/>
                                    <w:right w:val="none" w:sz="0" w:space="0" w:color="auto"/>
                                  </w:divBdr>
                                  <w:divsChild>
                                    <w:div w:id="132608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4036083">
                  <w:marLeft w:val="-360"/>
                  <w:marRight w:val="-360"/>
                  <w:marTop w:val="0"/>
                  <w:marBottom w:val="0"/>
                  <w:divBdr>
                    <w:top w:val="none" w:sz="0" w:space="0" w:color="auto"/>
                    <w:left w:val="none" w:sz="0" w:space="0" w:color="auto"/>
                    <w:bottom w:val="none" w:sz="0" w:space="0" w:color="auto"/>
                    <w:right w:val="none" w:sz="0" w:space="0" w:color="auto"/>
                  </w:divBdr>
                  <w:divsChild>
                    <w:div w:id="2090350617">
                      <w:marLeft w:val="0"/>
                      <w:marRight w:val="0"/>
                      <w:marTop w:val="0"/>
                      <w:marBottom w:val="0"/>
                      <w:divBdr>
                        <w:top w:val="none" w:sz="0" w:space="0" w:color="auto"/>
                        <w:left w:val="none" w:sz="0" w:space="0" w:color="auto"/>
                        <w:bottom w:val="none" w:sz="0" w:space="0" w:color="auto"/>
                        <w:right w:val="none" w:sz="0" w:space="0" w:color="auto"/>
                      </w:divBdr>
                      <w:divsChild>
                        <w:div w:id="1234664159">
                          <w:marLeft w:val="0"/>
                          <w:marRight w:val="0"/>
                          <w:marTop w:val="0"/>
                          <w:marBottom w:val="0"/>
                          <w:divBdr>
                            <w:top w:val="none" w:sz="0" w:space="0" w:color="auto"/>
                            <w:left w:val="none" w:sz="0" w:space="0" w:color="auto"/>
                            <w:bottom w:val="none" w:sz="0" w:space="0" w:color="auto"/>
                            <w:right w:val="none" w:sz="0" w:space="0" w:color="auto"/>
                          </w:divBdr>
                          <w:divsChild>
                            <w:div w:id="2097509012">
                              <w:marLeft w:val="0"/>
                              <w:marRight w:val="0"/>
                              <w:marTop w:val="0"/>
                              <w:marBottom w:val="0"/>
                              <w:divBdr>
                                <w:top w:val="none" w:sz="0" w:space="0" w:color="auto"/>
                                <w:left w:val="none" w:sz="0" w:space="0" w:color="auto"/>
                                <w:bottom w:val="none" w:sz="0" w:space="0" w:color="auto"/>
                                <w:right w:val="none" w:sz="0" w:space="0" w:color="auto"/>
                              </w:divBdr>
                              <w:divsChild>
                                <w:div w:id="379523433">
                                  <w:marLeft w:val="0"/>
                                  <w:marRight w:val="0"/>
                                  <w:marTop w:val="0"/>
                                  <w:marBottom w:val="0"/>
                                  <w:divBdr>
                                    <w:top w:val="none" w:sz="0" w:space="0" w:color="auto"/>
                                    <w:left w:val="none" w:sz="0" w:space="0" w:color="auto"/>
                                    <w:bottom w:val="none" w:sz="0" w:space="0" w:color="auto"/>
                                    <w:right w:val="none" w:sz="0" w:space="0" w:color="auto"/>
                                  </w:divBdr>
                                </w:div>
                                <w:div w:id="592783841">
                                  <w:marLeft w:val="0"/>
                                  <w:marRight w:val="0"/>
                                  <w:marTop w:val="0"/>
                                  <w:marBottom w:val="0"/>
                                  <w:divBdr>
                                    <w:top w:val="none" w:sz="0" w:space="0" w:color="auto"/>
                                    <w:left w:val="none" w:sz="0" w:space="0" w:color="auto"/>
                                    <w:bottom w:val="none" w:sz="0" w:space="0" w:color="auto"/>
                                    <w:right w:val="none" w:sz="0" w:space="0" w:color="auto"/>
                                  </w:divBdr>
                                </w:div>
                                <w:div w:id="1384478830">
                                  <w:marLeft w:val="0"/>
                                  <w:marRight w:val="0"/>
                                  <w:marTop w:val="0"/>
                                  <w:marBottom w:val="0"/>
                                  <w:divBdr>
                                    <w:top w:val="none" w:sz="0" w:space="0" w:color="auto"/>
                                    <w:left w:val="none" w:sz="0" w:space="0" w:color="auto"/>
                                    <w:bottom w:val="none" w:sz="0" w:space="0" w:color="auto"/>
                                    <w:right w:val="none" w:sz="0" w:space="0" w:color="auto"/>
                                  </w:divBdr>
                                </w:div>
                                <w:div w:id="1828158868">
                                  <w:marLeft w:val="0"/>
                                  <w:marRight w:val="0"/>
                                  <w:marTop w:val="0"/>
                                  <w:marBottom w:val="0"/>
                                  <w:divBdr>
                                    <w:top w:val="none" w:sz="0" w:space="0" w:color="auto"/>
                                    <w:left w:val="none" w:sz="0" w:space="0" w:color="auto"/>
                                    <w:bottom w:val="none" w:sz="0" w:space="0" w:color="auto"/>
                                    <w:right w:val="none" w:sz="0" w:space="0" w:color="auto"/>
                                  </w:divBdr>
                                </w:div>
                                <w:div w:id="1924534440">
                                  <w:marLeft w:val="0"/>
                                  <w:marRight w:val="0"/>
                                  <w:marTop w:val="0"/>
                                  <w:marBottom w:val="0"/>
                                  <w:divBdr>
                                    <w:top w:val="none" w:sz="0" w:space="0" w:color="auto"/>
                                    <w:left w:val="none" w:sz="0" w:space="0" w:color="auto"/>
                                    <w:bottom w:val="none" w:sz="0" w:space="0" w:color="auto"/>
                                    <w:right w:val="none" w:sz="0" w:space="0" w:color="auto"/>
                                  </w:divBdr>
                                </w:div>
                                <w:div w:id="365328940">
                                  <w:marLeft w:val="0"/>
                                  <w:marRight w:val="0"/>
                                  <w:marTop w:val="0"/>
                                  <w:marBottom w:val="0"/>
                                  <w:divBdr>
                                    <w:top w:val="none" w:sz="0" w:space="0" w:color="auto"/>
                                    <w:left w:val="none" w:sz="0" w:space="0" w:color="auto"/>
                                    <w:bottom w:val="none" w:sz="0" w:space="0" w:color="auto"/>
                                    <w:right w:val="none" w:sz="0" w:space="0" w:color="auto"/>
                                  </w:divBdr>
                                  <w:divsChild>
                                    <w:div w:id="321550638">
                                      <w:marLeft w:val="0"/>
                                      <w:marRight w:val="0"/>
                                      <w:marTop w:val="0"/>
                                      <w:marBottom w:val="0"/>
                                      <w:divBdr>
                                        <w:top w:val="none" w:sz="0" w:space="0" w:color="auto"/>
                                        <w:left w:val="none" w:sz="0" w:space="0" w:color="auto"/>
                                        <w:bottom w:val="none" w:sz="0" w:space="0" w:color="auto"/>
                                        <w:right w:val="none" w:sz="0" w:space="0" w:color="auto"/>
                                      </w:divBdr>
                                      <w:divsChild>
                                        <w:div w:id="23870339">
                                          <w:marLeft w:val="0"/>
                                          <w:marRight w:val="0"/>
                                          <w:marTop w:val="0"/>
                                          <w:marBottom w:val="0"/>
                                          <w:divBdr>
                                            <w:top w:val="none" w:sz="0" w:space="0" w:color="auto"/>
                                            <w:left w:val="none" w:sz="0" w:space="0" w:color="auto"/>
                                            <w:bottom w:val="none" w:sz="0" w:space="0" w:color="auto"/>
                                            <w:right w:val="none" w:sz="0" w:space="0" w:color="auto"/>
                                          </w:divBdr>
                                        </w:div>
                                        <w:div w:id="540172660">
                                          <w:marLeft w:val="0"/>
                                          <w:marRight w:val="0"/>
                                          <w:marTop w:val="0"/>
                                          <w:marBottom w:val="0"/>
                                          <w:divBdr>
                                            <w:top w:val="none" w:sz="0" w:space="0" w:color="auto"/>
                                            <w:left w:val="none" w:sz="0" w:space="0" w:color="auto"/>
                                            <w:bottom w:val="none" w:sz="0" w:space="0" w:color="auto"/>
                                            <w:right w:val="none" w:sz="0" w:space="0" w:color="auto"/>
                                          </w:divBdr>
                                        </w:div>
                                        <w:div w:id="1145858439">
                                          <w:marLeft w:val="0"/>
                                          <w:marRight w:val="0"/>
                                          <w:marTop w:val="0"/>
                                          <w:marBottom w:val="0"/>
                                          <w:divBdr>
                                            <w:top w:val="none" w:sz="0" w:space="0" w:color="auto"/>
                                            <w:left w:val="none" w:sz="0" w:space="0" w:color="auto"/>
                                            <w:bottom w:val="none" w:sz="0" w:space="0" w:color="auto"/>
                                            <w:right w:val="none" w:sz="0" w:space="0" w:color="auto"/>
                                          </w:divBdr>
                                        </w:div>
                                        <w:div w:id="155457106">
                                          <w:marLeft w:val="0"/>
                                          <w:marRight w:val="0"/>
                                          <w:marTop w:val="0"/>
                                          <w:marBottom w:val="0"/>
                                          <w:divBdr>
                                            <w:top w:val="none" w:sz="0" w:space="0" w:color="auto"/>
                                            <w:left w:val="none" w:sz="0" w:space="0" w:color="auto"/>
                                            <w:bottom w:val="none" w:sz="0" w:space="0" w:color="auto"/>
                                            <w:right w:val="none" w:sz="0" w:space="0" w:color="auto"/>
                                          </w:divBdr>
                                        </w:div>
                                        <w:div w:id="1385639477">
                                          <w:marLeft w:val="0"/>
                                          <w:marRight w:val="0"/>
                                          <w:marTop w:val="0"/>
                                          <w:marBottom w:val="0"/>
                                          <w:divBdr>
                                            <w:top w:val="none" w:sz="0" w:space="0" w:color="auto"/>
                                            <w:left w:val="none" w:sz="0" w:space="0" w:color="auto"/>
                                            <w:bottom w:val="none" w:sz="0" w:space="0" w:color="auto"/>
                                            <w:right w:val="none" w:sz="0" w:space="0" w:color="auto"/>
                                          </w:divBdr>
                                        </w:div>
                                        <w:div w:id="993486894">
                                          <w:marLeft w:val="0"/>
                                          <w:marRight w:val="0"/>
                                          <w:marTop w:val="0"/>
                                          <w:marBottom w:val="0"/>
                                          <w:divBdr>
                                            <w:top w:val="none" w:sz="0" w:space="0" w:color="auto"/>
                                            <w:left w:val="none" w:sz="0" w:space="0" w:color="auto"/>
                                            <w:bottom w:val="none" w:sz="0" w:space="0" w:color="auto"/>
                                            <w:right w:val="none" w:sz="0" w:space="0" w:color="auto"/>
                                          </w:divBdr>
                                        </w:div>
                                        <w:div w:id="1508255024">
                                          <w:marLeft w:val="0"/>
                                          <w:marRight w:val="0"/>
                                          <w:marTop w:val="0"/>
                                          <w:marBottom w:val="0"/>
                                          <w:divBdr>
                                            <w:top w:val="none" w:sz="0" w:space="0" w:color="auto"/>
                                            <w:left w:val="none" w:sz="0" w:space="0" w:color="auto"/>
                                            <w:bottom w:val="none" w:sz="0" w:space="0" w:color="auto"/>
                                            <w:right w:val="none" w:sz="0" w:space="0" w:color="auto"/>
                                          </w:divBdr>
                                        </w:div>
                                        <w:div w:id="658966625">
                                          <w:marLeft w:val="0"/>
                                          <w:marRight w:val="0"/>
                                          <w:marTop w:val="0"/>
                                          <w:marBottom w:val="0"/>
                                          <w:divBdr>
                                            <w:top w:val="none" w:sz="0" w:space="0" w:color="auto"/>
                                            <w:left w:val="none" w:sz="0" w:space="0" w:color="auto"/>
                                            <w:bottom w:val="none" w:sz="0" w:space="0" w:color="auto"/>
                                            <w:right w:val="none" w:sz="0" w:space="0" w:color="auto"/>
                                          </w:divBdr>
                                        </w:div>
                                        <w:div w:id="1950358743">
                                          <w:marLeft w:val="0"/>
                                          <w:marRight w:val="0"/>
                                          <w:marTop w:val="0"/>
                                          <w:marBottom w:val="0"/>
                                          <w:divBdr>
                                            <w:top w:val="none" w:sz="0" w:space="0" w:color="auto"/>
                                            <w:left w:val="none" w:sz="0" w:space="0" w:color="auto"/>
                                            <w:bottom w:val="none" w:sz="0" w:space="0" w:color="auto"/>
                                            <w:right w:val="none" w:sz="0" w:space="0" w:color="auto"/>
                                          </w:divBdr>
                                        </w:div>
                                        <w:div w:id="43409471">
                                          <w:marLeft w:val="0"/>
                                          <w:marRight w:val="0"/>
                                          <w:marTop w:val="0"/>
                                          <w:marBottom w:val="0"/>
                                          <w:divBdr>
                                            <w:top w:val="none" w:sz="0" w:space="0" w:color="auto"/>
                                            <w:left w:val="none" w:sz="0" w:space="0" w:color="auto"/>
                                            <w:bottom w:val="none" w:sz="0" w:space="0" w:color="auto"/>
                                            <w:right w:val="none" w:sz="0" w:space="0" w:color="auto"/>
                                          </w:divBdr>
                                        </w:div>
                                        <w:div w:id="1770586361">
                                          <w:marLeft w:val="0"/>
                                          <w:marRight w:val="0"/>
                                          <w:marTop w:val="0"/>
                                          <w:marBottom w:val="0"/>
                                          <w:divBdr>
                                            <w:top w:val="none" w:sz="0" w:space="0" w:color="auto"/>
                                            <w:left w:val="none" w:sz="0" w:space="0" w:color="auto"/>
                                            <w:bottom w:val="none" w:sz="0" w:space="0" w:color="auto"/>
                                            <w:right w:val="none" w:sz="0" w:space="0" w:color="auto"/>
                                          </w:divBdr>
                                        </w:div>
                                        <w:div w:id="1719011809">
                                          <w:marLeft w:val="0"/>
                                          <w:marRight w:val="0"/>
                                          <w:marTop w:val="0"/>
                                          <w:marBottom w:val="0"/>
                                          <w:divBdr>
                                            <w:top w:val="none" w:sz="0" w:space="0" w:color="auto"/>
                                            <w:left w:val="none" w:sz="0" w:space="0" w:color="auto"/>
                                            <w:bottom w:val="none" w:sz="0" w:space="0" w:color="auto"/>
                                            <w:right w:val="none" w:sz="0" w:space="0" w:color="auto"/>
                                          </w:divBdr>
                                        </w:div>
                                        <w:div w:id="61949204">
                                          <w:marLeft w:val="0"/>
                                          <w:marRight w:val="0"/>
                                          <w:marTop w:val="0"/>
                                          <w:marBottom w:val="0"/>
                                          <w:divBdr>
                                            <w:top w:val="none" w:sz="0" w:space="0" w:color="auto"/>
                                            <w:left w:val="none" w:sz="0" w:space="0" w:color="auto"/>
                                            <w:bottom w:val="none" w:sz="0" w:space="0" w:color="auto"/>
                                            <w:right w:val="none" w:sz="0" w:space="0" w:color="auto"/>
                                          </w:divBdr>
                                        </w:div>
                                        <w:div w:id="250046187">
                                          <w:marLeft w:val="0"/>
                                          <w:marRight w:val="0"/>
                                          <w:marTop w:val="0"/>
                                          <w:marBottom w:val="0"/>
                                          <w:divBdr>
                                            <w:top w:val="none" w:sz="0" w:space="0" w:color="auto"/>
                                            <w:left w:val="none" w:sz="0" w:space="0" w:color="auto"/>
                                            <w:bottom w:val="none" w:sz="0" w:space="0" w:color="auto"/>
                                            <w:right w:val="none" w:sz="0" w:space="0" w:color="auto"/>
                                          </w:divBdr>
                                          <w:divsChild>
                                            <w:div w:id="750004406">
                                              <w:marLeft w:val="0"/>
                                              <w:marRight w:val="0"/>
                                              <w:marTop w:val="0"/>
                                              <w:marBottom w:val="0"/>
                                              <w:divBdr>
                                                <w:top w:val="none" w:sz="0" w:space="0" w:color="auto"/>
                                                <w:left w:val="none" w:sz="0" w:space="0" w:color="auto"/>
                                                <w:bottom w:val="none" w:sz="0" w:space="0" w:color="auto"/>
                                                <w:right w:val="none" w:sz="0" w:space="0" w:color="auto"/>
                                              </w:divBdr>
                                            </w:div>
                                            <w:div w:id="1952666449">
                                              <w:marLeft w:val="0"/>
                                              <w:marRight w:val="0"/>
                                              <w:marTop w:val="0"/>
                                              <w:marBottom w:val="0"/>
                                              <w:divBdr>
                                                <w:top w:val="none" w:sz="0" w:space="0" w:color="auto"/>
                                                <w:left w:val="none" w:sz="0" w:space="0" w:color="auto"/>
                                                <w:bottom w:val="none" w:sz="0" w:space="0" w:color="auto"/>
                                                <w:right w:val="none" w:sz="0" w:space="0" w:color="auto"/>
                                              </w:divBdr>
                                            </w:div>
                                            <w:div w:id="1703288213">
                                              <w:marLeft w:val="0"/>
                                              <w:marRight w:val="0"/>
                                              <w:marTop w:val="0"/>
                                              <w:marBottom w:val="0"/>
                                              <w:divBdr>
                                                <w:top w:val="none" w:sz="0" w:space="0" w:color="auto"/>
                                                <w:left w:val="none" w:sz="0" w:space="0" w:color="auto"/>
                                                <w:bottom w:val="none" w:sz="0" w:space="0" w:color="auto"/>
                                                <w:right w:val="none" w:sz="0" w:space="0" w:color="auto"/>
                                              </w:divBdr>
                                            </w:div>
                                            <w:div w:id="2121218338">
                                              <w:marLeft w:val="0"/>
                                              <w:marRight w:val="0"/>
                                              <w:marTop w:val="0"/>
                                              <w:marBottom w:val="0"/>
                                              <w:divBdr>
                                                <w:top w:val="none" w:sz="0" w:space="0" w:color="auto"/>
                                                <w:left w:val="none" w:sz="0" w:space="0" w:color="auto"/>
                                                <w:bottom w:val="none" w:sz="0" w:space="0" w:color="auto"/>
                                                <w:right w:val="none" w:sz="0" w:space="0" w:color="auto"/>
                                              </w:divBdr>
                                            </w:div>
                                            <w:div w:id="1510681615">
                                              <w:marLeft w:val="0"/>
                                              <w:marRight w:val="0"/>
                                              <w:marTop w:val="0"/>
                                              <w:marBottom w:val="0"/>
                                              <w:divBdr>
                                                <w:top w:val="none" w:sz="0" w:space="0" w:color="auto"/>
                                                <w:left w:val="none" w:sz="0" w:space="0" w:color="auto"/>
                                                <w:bottom w:val="none" w:sz="0" w:space="0" w:color="auto"/>
                                                <w:right w:val="none" w:sz="0" w:space="0" w:color="auto"/>
                                              </w:divBdr>
                                            </w:div>
                                            <w:div w:id="1648511787">
                                              <w:marLeft w:val="0"/>
                                              <w:marRight w:val="0"/>
                                              <w:marTop w:val="0"/>
                                              <w:marBottom w:val="0"/>
                                              <w:divBdr>
                                                <w:top w:val="none" w:sz="0" w:space="0" w:color="auto"/>
                                                <w:left w:val="none" w:sz="0" w:space="0" w:color="auto"/>
                                                <w:bottom w:val="none" w:sz="0" w:space="0" w:color="auto"/>
                                                <w:right w:val="none" w:sz="0" w:space="0" w:color="auto"/>
                                              </w:divBdr>
                                            </w:div>
                                            <w:div w:id="1501889614">
                                              <w:marLeft w:val="0"/>
                                              <w:marRight w:val="0"/>
                                              <w:marTop w:val="0"/>
                                              <w:marBottom w:val="0"/>
                                              <w:divBdr>
                                                <w:top w:val="none" w:sz="0" w:space="0" w:color="auto"/>
                                                <w:left w:val="none" w:sz="0" w:space="0" w:color="auto"/>
                                                <w:bottom w:val="none" w:sz="0" w:space="0" w:color="auto"/>
                                                <w:right w:val="none" w:sz="0" w:space="0" w:color="auto"/>
                                              </w:divBdr>
                                            </w:div>
                                            <w:div w:id="582492482">
                                              <w:marLeft w:val="0"/>
                                              <w:marRight w:val="0"/>
                                              <w:marTop w:val="0"/>
                                              <w:marBottom w:val="0"/>
                                              <w:divBdr>
                                                <w:top w:val="none" w:sz="0" w:space="0" w:color="auto"/>
                                                <w:left w:val="none" w:sz="0" w:space="0" w:color="auto"/>
                                                <w:bottom w:val="none" w:sz="0" w:space="0" w:color="auto"/>
                                                <w:right w:val="none" w:sz="0" w:space="0" w:color="auto"/>
                                              </w:divBdr>
                                            </w:div>
                                            <w:div w:id="1631206200">
                                              <w:marLeft w:val="0"/>
                                              <w:marRight w:val="0"/>
                                              <w:marTop w:val="0"/>
                                              <w:marBottom w:val="0"/>
                                              <w:divBdr>
                                                <w:top w:val="none" w:sz="0" w:space="0" w:color="auto"/>
                                                <w:left w:val="none" w:sz="0" w:space="0" w:color="auto"/>
                                                <w:bottom w:val="none" w:sz="0" w:space="0" w:color="auto"/>
                                                <w:right w:val="none" w:sz="0" w:space="0" w:color="auto"/>
                                              </w:divBdr>
                                            </w:div>
                                            <w:div w:id="1795976374">
                                              <w:marLeft w:val="0"/>
                                              <w:marRight w:val="0"/>
                                              <w:marTop w:val="0"/>
                                              <w:marBottom w:val="0"/>
                                              <w:divBdr>
                                                <w:top w:val="none" w:sz="0" w:space="0" w:color="auto"/>
                                                <w:left w:val="none" w:sz="0" w:space="0" w:color="auto"/>
                                                <w:bottom w:val="none" w:sz="0" w:space="0" w:color="auto"/>
                                                <w:right w:val="none" w:sz="0" w:space="0" w:color="auto"/>
                                              </w:divBdr>
                                            </w:div>
                                            <w:div w:id="693768720">
                                              <w:marLeft w:val="0"/>
                                              <w:marRight w:val="0"/>
                                              <w:marTop w:val="0"/>
                                              <w:marBottom w:val="0"/>
                                              <w:divBdr>
                                                <w:top w:val="none" w:sz="0" w:space="0" w:color="auto"/>
                                                <w:left w:val="none" w:sz="0" w:space="0" w:color="auto"/>
                                                <w:bottom w:val="none" w:sz="0" w:space="0" w:color="auto"/>
                                                <w:right w:val="none" w:sz="0" w:space="0" w:color="auto"/>
                                              </w:divBdr>
                                            </w:div>
                                            <w:div w:id="1862937439">
                                              <w:marLeft w:val="0"/>
                                              <w:marRight w:val="0"/>
                                              <w:marTop w:val="0"/>
                                              <w:marBottom w:val="0"/>
                                              <w:divBdr>
                                                <w:top w:val="none" w:sz="0" w:space="0" w:color="auto"/>
                                                <w:left w:val="none" w:sz="0" w:space="0" w:color="auto"/>
                                                <w:bottom w:val="none" w:sz="0" w:space="0" w:color="auto"/>
                                                <w:right w:val="none" w:sz="0" w:space="0" w:color="auto"/>
                                              </w:divBdr>
                                            </w:div>
                                            <w:div w:id="213524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73455536">
      <w:bodyDiv w:val="1"/>
      <w:marLeft w:val="0"/>
      <w:marRight w:val="0"/>
      <w:marTop w:val="0"/>
      <w:marBottom w:val="0"/>
      <w:divBdr>
        <w:top w:val="none" w:sz="0" w:space="0" w:color="auto"/>
        <w:left w:val="none" w:sz="0" w:space="0" w:color="auto"/>
        <w:bottom w:val="none" w:sz="0" w:space="0" w:color="auto"/>
        <w:right w:val="none" w:sz="0" w:space="0" w:color="auto"/>
      </w:divBdr>
      <w:divsChild>
        <w:div w:id="1910070781">
          <w:marLeft w:val="-360"/>
          <w:marRight w:val="-360"/>
          <w:marTop w:val="0"/>
          <w:marBottom w:val="0"/>
          <w:divBdr>
            <w:top w:val="none" w:sz="0" w:space="0" w:color="auto"/>
            <w:left w:val="none" w:sz="0" w:space="0" w:color="auto"/>
            <w:bottom w:val="none" w:sz="0" w:space="0" w:color="auto"/>
            <w:right w:val="none" w:sz="0" w:space="0" w:color="auto"/>
          </w:divBdr>
          <w:divsChild>
            <w:div w:id="1980725950">
              <w:marLeft w:val="0"/>
              <w:marRight w:val="0"/>
              <w:marTop w:val="0"/>
              <w:marBottom w:val="0"/>
              <w:divBdr>
                <w:top w:val="none" w:sz="0" w:space="0" w:color="auto"/>
                <w:left w:val="none" w:sz="0" w:space="0" w:color="auto"/>
                <w:bottom w:val="none" w:sz="0" w:space="0" w:color="auto"/>
                <w:right w:val="none" w:sz="0" w:space="0" w:color="auto"/>
              </w:divBdr>
              <w:divsChild>
                <w:div w:id="2059746224">
                  <w:marLeft w:val="0"/>
                  <w:marRight w:val="0"/>
                  <w:marTop w:val="0"/>
                  <w:marBottom w:val="600"/>
                  <w:divBdr>
                    <w:top w:val="none" w:sz="0" w:space="0" w:color="auto"/>
                    <w:left w:val="none" w:sz="0" w:space="0" w:color="auto"/>
                    <w:bottom w:val="none" w:sz="0" w:space="0" w:color="auto"/>
                    <w:right w:val="none" w:sz="0" w:space="0" w:color="auto"/>
                  </w:divBdr>
                  <w:divsChild>
                    <w:div w:id="1526209102">
                      <w:marLeft w:val="0"/>
                      <w:marRight w:val="0"/>
                      <w:marTop w:val="0"/>
                      <w:marBottom w:val="135"/>
                      <w:divBdr>
                        <w:top w:val="none" w:sz="0" w:space="0" w:color="auto"/>
                        <w:left w:val="none" w:sz="0" w:space="0" w:color="auto"/>
                        <w:bottom w:val="none" w:sz="0" w:space="0" w:color="auto"/>
                        <w:right w:val="none" w:sz="0" w:space="0" w:color="auto"/>
                      </w:divBdr>
                      <w:divsChild>
                        <w:div w:id="27075232">
                          <w:marLeft w:val="0"/>
                          <w:marRight w:val="0"/>
                          <w:marTop w:val="0"/>
                          <w:marBottom w:val="0"/>
                          <w:divBdr>
                            <w:top w:val="none" w:sz="0" w:space="0" w:color="auto"/>
                            <w:left w:val="none" w:sz="0" w:space="0" w:color="auto"/>
                            <w:bottom w:val="none" w:sz="0" w:space="0" w:color="auto"/>
                            <w:right w:val="none" w:sz="0" w:space="0" w:color="auto"/>
                          </w:divBdr>
                        </w:div>
                      </w:divsChild>
                    </w:div>
                    <w:div w:id="476269487">
                      <w:marLeft w:val="0"/>
                      <w:marRight w:val="0"/>
                      <w:marTop w:val="0"/>
                      <w:marBottom w:val="240"/>
                      <w:divBdr>
                        <w:top w:val="none" w:sz="0" w:space="0" w:color="auto"/>
                        <w:left w:val="none" w:sz="0" w:space="0" w:color="auto"/>
                        <w:bottom w:val="none" w:sz="0" w:space="0" w:color="auto"/>
                        <w:right w:val="none" w:sz="0" w:space="0" w:color="auto"/>
                      </w:divBdr>
                      <w:divsChild>
                        <w:div w:id="2125465841">
                          <w:marLeft w:val="0"/>
                          <w:marRight w:val="0"/>
                          <w:marTop w:val="0"/>
                          <w:marBottom w:val="0"/>
                          <w:divBdr>
                            <w:top w:val="none" w:sz="0" w:space="0" w:color="auto"/>
                            <w:left w:val="none" w:sz="0" w:space="0" w:color="auto"/>
                            <w:bottom w:val="none" w:sz="0" w:space="0" w:color="auto"/>
                            <w:right w:val="none" w:sz="0" w:space="0" w:color="auto"/>
                          </w:divBdr>
                          <w:divsChild>
                            <w:div w:id="292904549">
                              <w:marLeft w:val="0"/>
                              <w:marRight w:val="30"/>
                              <w:marTop w:val="0"/>
                              <w:marBottom w:val="0"/>
                              <w:divBdr>
                                <w:top w:val="none" w:sz="0" w:space="0" w:color="auto"/>
                                <w:left w:val="none" w:sz="0" w:space="0" w:color="auto"/>
                                <w:bottom w:val="none" w:sz="0" w:space="0" w:color="auto"/>
                                <w:right w:val="none" w:sz="0" w:space="0" w:color="auto"/>
                              </w:divBdr>
                            </w:div>
                            <w:div w:id="1830780740">
                              <w:marLeft w:val="0"/>
                              <w:marRight w:val="30"/>
                              <w:marTop w:val="0"/>
                              <w:marBottom w:val="0"/>
                              <w:divBdr>
                                <w:top w:val="none" w:sz="0" w:space="0" w:color="auto"/>
                                <w:left w:val="none" w:sz="0" w:space="0" w:color="auto"/>
                                <w:bottom w:val="none" w:sz="0" w:space="0" w:color="auto"/>
                                <w:right w:val="none" w:sz="0" w:space="0" w:color="auto"/>
                              </w:divBdr>
                            </w:div>
                          </w:divsChild>
                        </w:div>
                        <w:div w:id="90709687">
                          <w:marLeft w:val="330"/>
                          <w:marRight w:val="0"/>
                          <w:marTop w:val="0"/>
                          <w:marBottom w:val="0"/>
                          <w:divBdr>
                            <w:top w:val="none" w:sz="0" w:space="0" w:color="auto"/>
                            <w:left w:val="none" w:sz="0" w:space="0" w:color="auto"/>
                            <w:bottom w:val="none" w:sz="0" w:space="0" w:color="auto"/>
                            <w:right w:val="none" w:sz="0" w:space="0" w:color="auto"/>
                          </w:divBdr>
                        </w:div>
                        <w:div w:id="1800762223">
                          <w:marLeft w:val="330"/>
                          <w:marRight w:val="0"/>
                          <w:marTop w:val="0"/>
                          <w:marBottom w:val="0"/>
                          <w:divBdr>
                            <w:top w:val="none" w:sz="0" w:space="0" w:color="auto"/>
                            <w:left w:val="none" w:sz="0" w:space="0" w:color="auto"/>
                            <w:bottom w:val="none" w:sz="0" w:space="0" w:color="auto"/>
                            <w:right w:val="none" w:sz="0" w:space="0" w:color="auto"/>
                          </w:divBdr>
                        </w:div>
                      </w:divsChild>
                    </w:div>
                    <w:div w:id="1227565095">
                      <w:marLeft w:val="0"/>
                      <w:marRight w:val="0"/>
                      <w:marTop w:val="0"/>
                      <w:marBottom w:val="450"/>
                      <w:divBdr>
                        <w:top w:val="none" w:sz="0" w:space="0" w:color="auto"/>
                        <w:left w:val="none" w:sz="0" w:space="0" w:color="auto"/>
                        <w:bottom w:val="none" w:sz="0" w:space="0" w:color="auto"/>
                        <w:right w:val="none" w:sz="0" w:space="0" w:color="auto"/>
                      </w:divBdr>
                      <w:divsChild>
                        <w:div w:id="1670131710">
                          <w:marLeft w:val="-45"/>
                          <w:marRight w:val="-45"/>
                          <w:marTop w:val="0"/>
                          <w:marBottom w:val="0"/>
                          <w:divBdr>
                            <w:top w:val="none" w:sz="0" w:space="0" w:color="auto"/>
                            <w:left w:val="none" w:sz="0" w:space="0" w:color="auto"/>
                            <w:bottom w:val="none" w:sz="0" w:space="0" w:color="auto"/>
                            <w:right w:val="none" w:sz="0" w:space="0" w:color="auto"/>
                          </w:divBdr>
                          <w:divsChild>
                            <w:div w:id="15761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3603314">
          <w:marLeft w:val="-360"/>
          <w:marRight w:val="-360"/>
          <w:marTop w:val="0"/>
          <w:marBottom w:val="0"/>
          <w:divBdr>
            <w:top w:val="none" w:sz="0" w:space="0" w:color="auto"/>
            <w:left w:val="none" w:sz="0" w:space="0" w:color="auto"/>
            <w:bottom w:val="none" w:sz="0" w:space="0" w:color="auto"/>
            <w:right w:val="none" w:sz="0" w:space="0" w:color="auto"/>
          </w:divBdr>
          <w:divsChild>
            <w:div w:id="652565945">
              <w:marLeft w:val="0"/>
              <w:marRight w:val="0"/>
              <w:marTop w:val="0"/>
              <w:marBottom w:val="0"/>
              <w:divBdr>
                <w:top w:val="none" w:sz="0" w:space="0" w:color="auto"/>
                <w:left w:val="none" w:sz="0" w:space="0" w:color="auto"/>
                <w:bottom w:val="none" w:sz="0" w:space="0" w:color="auto"/>
                <w:right w:val="none" w:sz="0" w:space="0" w:color="auto"/>
              </w:divBdr>
              <w:divsChild>
                <w:div w:id="1437602311">
                  <w:marLeft w:val="0"/>
                  <w:marRight w:val="0"/>
                  <w:marTop w:val="0"/>
                  <w:marBottom w:val="0"/>
                  <w:divBdr>
                    <w:top w:val="none" w:sz="0" w:space="0" w:color="auto"/>
                    <w:left w:val="none" w:sz="0" w:space="0" w:color="auto"/>
                    <w:bottom w:val="none" w:sz="0" w:space="0" w:color="auto"/>
                    <w:right w:val="none" w:sz="0" w:space="0" w:color="auto"/>
                  </w:divBdr>
                  <w:divsChild>
                    <w:div w:id="140745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9836340">
      <w:bodyDiv w:val="1"/>
      <w:marLeft w:val="0"/>
      <w:marRight w:val="0"/>
      <w:marTop w:val="0"/>
      <w:marBottom w:val="0"/>
      <w:divBdr>
        <w:top w:val="none" w:sz="0" w:space="0" w:color="auto"/>
        <w:left w:val="none" w:sz="0" w:space="0" w:color="auto"/>
        <w:bottom w:val="none" w:sz="0" w:space="0" w:color="auto"/>
        <w:right w:val="none" w:sz="0" w:space="0" w:color="auto"/>
      </w:divBdr>
      <w:divsChild>
        <w:div w:id="33235302">
          <w:marLeft w:val="-360"/>
          <w:marRight w:val="-360"/>
          <w:marTop w:val="0"/>
          <w:marBottom w:val="0"/>
          <w:divBdr>
            <w:top w:val="none" w:sz="0" w:space="0" w:color="auto"/>
            <w:left w:val="none" w:sz="0" w:space="0" w:color="auto"/>
            <w:bottom w:val="none" w:sz="0" w:space="0" w:color="auto"/>
            <w:right w:val="none" w:sz="0" w:space="0" w:color="auto"/>
          </w:divBdr>
          <w:divsChild>
            <w:div w:id="750157529">
              <w:marLeft w:val="0"/>
              <w:marRight w:val="0"/>
              <w:marTop w:val="0"/>
              <w:marBottom w:val="0"/>
              <w:divBdr>
                <w:top w:val="none" w:sz="0" w:space="0" w:color="auto"/>
                <w:left w:val="none" w:sz="0" w:space="0" w:color="auto"/>
                <w:bottom w:val="none" w:sz="0" w:space="0" w:color="auto"/>
                <w:right w:val="none" w:sz="0" w:space="0" w:color="auto"/>
              </w:divBdr>
              <w:divsChild>
                <w:div w:id="1574469348">
                  <w:marLeft w:val="0"/>
                  <w:marRight w:val="0"/>
                  <w:marTop w:val="0"/>
                  <w:marBottom w:val="600"/>
                  <w:divBdr>
                    <w:top w:val="none" w:sz="0" w:space="0" w:color="auto"/>
                    <w:left w:val="none" w:sz="0" w:space="0" w:color="auto"/>
                    <w:bottom w:val="none" w:sz="0" w:space="0" w:color="auto"/>
                    <w:right w:val="none" w:sz="0" w:space="0" w:color="auto"/>
                  </w:divBdr>
                  <w:divsChild>
                    <w:div w:id="1940678725">
                      <w:marLeft w:val="0"/>
                      <w:marRight w:val="0"/>
                      <w:marTop w:val="0"/>
                      <w:marBottom w:val="135"/>
                      <w:divBdr>
                        <w:top w:val="none" w:sz="0" w:space="0" w:color="auto"/>
                        <w:left w:val="none" w:sz="0" w:space="0" w:color="auto"/>
                        <w:bottom w:val="none" w:sz="0" w:space="0" w:color="auto"/>
                        <w:right w:val="none" w:sz="0" w:space="0" w:color="auto"/>
                      </w:divBdr>
                      <w:divsChild>
                        <w:div w:id="1068573074">
                          <w:marLeft w:val="0"/>
                          <w:marRight w:val="0"/>
                          <w:marTop w:val="0"/>
                          <w:marBottom w:val="0"/>
                          <w:divBdr>
                            <w:top w:val="none" w:sz="0" w:space="0" w:color="auto"/>
                            <w:left w:val="none" w:sz="0" w:space="0" w:color="auto"/>
                            <w:bottom w:val="none" w:sz="0" w:space="0" w:color="auto"/>
                            <w:right w:val="none" w:sz="0" w:space="0" w:color="auto"/>
                          </w:divBdr>
                        </w:div>
                      </w:divsChild>
                    </w:div>
                    <w:div w:id="1975059827">
                      <w:marLeft w:val="0"/>
                      <w:marRight w:val="0"/>
                      <w:marTop w:val="0"/>
                      <w:marBottom w:val="240"/>
                      <w:divBdr>
                        <w:top w:val="none" w:sz="0" w:space="0" w:color="auto"/>
                        <w:left w:val="none" w:sz="0" w:space="0" w:color="auto"/>
                        <w:bottom w:val="none" w:sz="0" w:space="0" w:color="auto"/>
                        <w:right w:val="none" w:sz="0" w:space="0" w:color="auto"/>
                      </w:divBdr>
                      <w:divsChild>
                        <w:div w:id="1198396189">
                          <w:marLeft w:val="0"/>
                          <w:marRight w:val="0"/>
                          <w:marTop w:val="0"/>
                          <w:marBottom w:val="0"/>
                          <w:divBdr>
                            <w:top w:val="none" w:sz="0" w:space="0" w:color="auto"/>
                            <w:left w:val="none" w:sz="0" w:space="0" w:color="auto"/>
                            <w:bottom w:val="none" w:sz="0" w:space="0" w:color="auto"/>
                            <w:right w:val="none" w:sz="0" w:space="0" w:color="auto"/>
                          </w:divBdr>
                          <w:divsChild>
                            <w:div w:id="1956980056">
                              <w:marLeft w:val="0"/>
                              <w:marRight w:val="30"/>
                              <w:marTop w:val="0"/>
                              <w:marBottom w:val="0"/>
                              <w:divBdr>
                                <w:top w:val="none" w:sz="0" w:space="0" w:color="auto"/>
                                <w:left w:val="none" w:sz="0" w:space="0" w:color="auto"/>
                                <w:bottom w:val="none" w:sz="0" w:space="0" w:color="auto"/>
                                <w:right w:val="none" w:sz="0" w:space="0" w:color="auto"/>
                              </w:divBdr>
                            </w:div>
                            <w:div w:id="708188577">
                              <w:marLeft w:val="0"/>
                              <w:marRight w:val="30"/>
                              <w:marTop w:val="0"/>
                              <w:marBottom w:val="0"/>
                              <w:divBdr>
                                <w:top w:val="none" w:sz="0" w:space="0" w:color="auto"/>
                                <w:left w:val="none" w:sz="0" w:space="0" w:color="auto"/>
                                <w:bottom w:val="none" w:sz="0" w:space="0" w:color="auto"/>
                                <w:right w:val="none" w:sz="0" w:space="0" w:color="auto"/>
                              </w:divBdr>
                            </w:div>
                          </w:divsChild>
                        </w:div>
                        <w:div w:id="988747479">
                          <w:marLeft w:val="330"/>
                          <w:marRight w:val="0"/>
                          <w:marTop w:val="0"/>
                          <w:marBottom w:val="0"/>
                          <w:divBdr>
                            <w:top w:val="none" w:sz="0" w:space="0" w:color="auto"/>
                            <w:left w:val="none" w:sz="0" w:space="0" w:color="auto"/>
                            <w:bottom w:val="none" w:sz="0" w:space="0" w:color="auto"/>
                            <w:right w:val="none" w:sz="0" w:space="0" w:color="auto"/>
                          </w:divBdr>
                        </w:div>
                        <w:div w:id="1187601551">
                          <w:marLeft w:val="330"/>
                          <w:marRight w:val="0"/>
                          <w:marTop w:val="0"/>
                          <w:marBottom w:val="0"/>
                          <w:divBdr>
                            <w:top w:val="none" w:sz="0" w:space="0" w:color="auto"/>
                            <w:left w:val="none" w:sz="0" w:space="0" w:color="auto"/>
                            <w:bottom w:val="none" w:sz="0" w:space="0" w:color="auto"/>
                            <w:right w:val="none" w:sz="0" w:space="0" w:color="auto"/>
                          </w:divBdr>
                        </w:div>
                      </w:divsChild>
                    </w:div>
                    <w:div w:id="1561165118">
                      <w:marLeft w:val="0"/>
                      <w:marRight w:val="0"/>
                      <w:marTop w:val="0"/>
                      <w:marBottom w:val="450"/>
                      <w:divBdr>
                        <w:top w:val="none" w:sz="0" w:space="0" w:color="auto"/>
                        <w:left w:val="none" w:sz="0" w:space="0" w:color="auto"/>
                        <w:bottom w:val="none" w:sz="0" w:space="0" w:color="auto"/>
                        <w:right w:val="none" w:sz="0" w:space="0" w:color="auto"/>
                      </w:divBdr>
                      <w:divsChild>
                        <w:div w:id="1042900104">
                          <w:marLeft w:val="-45"/>
                          <w:marRight w:val="-45"/>
                          <w:marTop w:val="0"/>
                          <w:marBottom w:val="0"/>
                          <w:divBdr>
                            <w:top w:val="none" w:sz="0" w:space="0" w:color="auto"/>
                            <w:left w:val="none" w:sz="0" w:space="0" w:color="auto"/>
                            <w:bottom w:val="none" w:sz="0" w:space="0" w:color="auto"/>
                            <w:right w:val="none" w:sz="0" w:space="0" w:color="auto"/>
                          </w:divBdr>
                          <w:divsChild>
                            <w:div w:id="106726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7590544">
          <w:marLeft w:val="-360"/>
          <w:marRight w:val="-360"/>
          <w:marTop w:val="0"/>
          <w:marBottom w:val="0"/>
          <w:divBdr>
            <w:top w:val="none" w:sz="0" w:space="0" w:color="auto"/>
            <w:left w:val="none" w:sz="0" w:space="0" w:color="auto"/>
            <w:bottom w:val="none" w:sz="0" w:space="0" w:color="auto"/>
            <w:right w:val="none" w:sz="0" w:space="0" w:color="auto"/>
          </w:divBdr>
          <w:divsChild>
            <w:div w:id="369035217">
              <w:marLeft w:val="0"/>
              <w:marRight w:val="0"/>
              <w:marTop w:val="0"/>
              <w:marBottom w:val="0"/>
              <w:divBdr>
                <w:top w:val="none" w:sz="0" w:space="0" w:color="auto"/>
                <w:left w:val="none" w:sz="0" w:space="0" w:color="auto"/>
                <w:bottom w:val="none" w:sz="0" w:space="0" w:color="auto"/>
                <w:right w:val="none" w:sz="0" w:space="0" w:color="auto"/>
              </w:divBdr>
              <w:divsChild>
                <w:div w:id="192354079">
                  <w:marLeft w:val="0"/>
                  <w:marRight w:val="0"/>
                  <w:marTop w:val="0"/>
                  <w:marBottom w:val="0"/>
                  <w:divBdr>
                    <w:top w:val="none" w:sz="0" w:space="0" w:color="auto"/>
                    <w:left w:val="none" w:sz="0" w:space="0" w:color="auto"/>
                    <w:bottom w:val="none" w:sz="0" w:space="0" w:color="auto"/>
                    <w:right w:val="none" w:sz="0" w:space="0" w:color="auto"/>
                  </w:divBdr>
                  <w:divsChild>
                    <w:div w:id="169785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3299420">
      <w:bodyDiv w:val="1"/>
      <w:marLeft w:val="0"/>
      <w:marRight w:val="0"/>
      <w:marTop w:val="0"/>
      <w:marBottom w:val="0"/>
      <w:divBdr>
        <w:top w:val="none" w:sz="0" w:space="0" w:color="auto"/>
        <w:left w:val="none" w:sz="0" w:space="0" w:color="auto"/>
        <w:bottom w:val="none" w:sz="0" w:space="0" w:color="auto"/>
        <w:right w:val="none" w:sz="0" w:space="0" w:color="auto"/>
      </w:divBdr>
      <w:divsChild>
        <w:div w:id="1436829445">
          <w:marLeft w:val="-360"/>
          <w:marRight w:val="-360"/>
          <w:marTop w:val="0"/>
          <w:marBottom w:val="0"/>
          <w:divBdr>
            <w:top w:val="none" w:sz="0" w:space="0" w:color="auto"/>
            <w:left w:val="none" w:sz="0" w:space="0" w:color="auto"/>
            <w:bottom w:val="none" w:sz="0" w:space="0" w:color="auto"/>
            <w:right w:val="none" w:sz="0" w:space="0" w:color="auto"/>
          </w:divBdr>
          <w:divsChild>
            <w:div w:id="1989018089">
              <w:marLeft w:val="0"/>
              <w:marRight w:val="0"/>
              <w:marTop w:val="0"/>
              <w:marBottom w:val="0"/>
              <w:divBdr>
                <w:top w:val="none" w:sz="0" w:space="0" w:color="auto"/>
                <w:left w:val="none" w:sz="0" w:space="0" w:color="auto"/>
                <w:bottom w:val="none" w:sz="0" w:space="0" w:color="auto"/>
                <w:right w:val="none" w:sz="0" w:space="0" w:color="auto"/>
              </w:divBdr>
              <w:divsChild>
                <w:div w:id="1459373017">
                  <w:marLeft w:val="0"/>
                  <w:marRight w:val="0"/>
                  <w:marTop w:val="0"/>
                  <w:marBottom w:val="600"/>
                  <w:divBdr>
                    <w:top w:val="none" w:sz="0" w:space="0" w:color="auto"/>
                    <w:left w:val="none" w:sz="0" w:space="0" w:color="auto"/>
                    <w:bottom w:val="none" w:sz="0" w:space="0" w:color="auto"/>
                    <w:right w:val="none" w:sz="0" w:space="0" w:color="auto"/>
                  </w:divBdr>
                  <w:divsChild>
                    <w:div w:id="1019815596">
                      <w:marLeft w:val="0"/>
                      <w:marRight w:val="0"/>
                      <w:marTop w:val="0"/>
                      <w:marBottom w:val="240"/>
                      <w:divBdr>
                        <w:top w:val="none" w:sz="0" w:space="0" w:color="auto"/>
                        <w:left w:val="none" w:sz="0" w:space="0" w:color="auto"/>
                        <w:bottom w:val="none" w:sz="0" w:space="0" w:color="auto"/>
                        <w:right w:val="none" w:sz="0" w:space="0" w:color="auto"/>
                      </w:divBdr>
                      <w:divsChild>
                        <w:div w:id="817262531">
                          <w:marLeft w:val="0"/>
                          <w:marRight w:val="0"/>
                          <w:marTop w:val="0"/>
                          <w:marBottom w:val="0"/>
                          <w:divBdr>
                            <w:top w:val="none" w:sz="0" w:space="0" w:color="auto"/>
                            <w:left w:val="none" w:sz="0" w:space="0" w:color="auto"/>
                            <w:bottom w:val="none" w:sz="0" w:space="0" w:color="auto"/>
                            <w:right w:val="none" w:sz="0" w:space="0" w:color="auto"/>
                          </w:divBdr>
                          <w:divsChild>
                            <w:div w:id="1836145430">
                              <w:marLeft w:val="0"/>
                              <w:marRight w:val="30"/>
                              <w:marTop w:val="0"/>
                              <w:marBottom w:val="0"/>
                              <w:divBdr>
                                <w:top w:val="none" w:sz="0" w:space="0" w:color="auto"/>
                                <w:left w:val="none" w:sz="0" w:space="0" w:color="auto"/>
                                <w:bottom w:val="none" w:sz="0" w:space="0" w:color="auto"/>
                                <w:right w:val="none" w:sz="0" w:space="0" w:color="auto"/>
                              </w:divBdr>
                            </w:div>
                            <w:div w:id="190189103">
                              <w:marLeft w:val="0"/>
                              <w:marRight w:val="30"/>
                              <w:marTop w:val="0"/>
                              <w:marBottom w:val="0"/>
                              <w:divBdr>
                                <w:top w:val="none" w:sz="0" w:space="0" w:color="auto"/>
                                <w:left w:val="none" w:sz="0" w:space="0" w:color="auto"/>
                                <w:bottom w:val="none" w:sz="0" w:space="0" w:color="auto"/>
                                <w:right w:val="none" w:sz="0" w:space="0" w:color="auto"/>
                              </w:divBdr>
                            </w:div>
                          </w:divsChild>
                        </w:div>
                        <w:div w:id="1035158972">
                          <w:marLeft w:val="330"/>
                          <w:marRight w:val="0"/>
                          <w:marTop w:val="0"/>
                          <w:marBottom w:val="0"/>
                          <w:divBdr>
                            <w:top w:val="none" w:sz="0" w:space="0" w:color="auto"/>
                            <w:left w:val="none" w:sz="0" w:space="0" w:color="auto"/>
                            <w:bottom w:val="none" w:sz="0" w:space="0" w:color="auto"/>
                            <w:right w:val="none" w:sz="0" w:space="0" w:color="auto"/>
                          </w:divBdr>
                        </w:div>
                        <w:div w:id="1596326023">
                          <w:marLeft w:val="330"/>
                          <w:marRight w:val="0"/>
                          <w:marTop w:val="0"/>
                          <w:marBottom w:val="0"/>
                          <w:divBdr>
                            <w:top w:val="none" w:sz="0" w:space="0" w:color="auto"/>
                            <w:left w:val="none" w:sz="0" w:space="0" w:color="auto"/>
                            <w:bottom w:val="none" w:sz="0" w:space="0" w:color="auto"/>
                            <w:right w:val="none" w:sz="0" w:space="0" w:color="auto"/>
                          </w:divBdr>
                        </w:div>
                      </w:divsChild>
                    </w:div>
                    <w:div w:id="2087654604">
                      <w:marLeft w:val="0"/>
                      <w:marRight w:val="0"/>
                      <w:marTop w:val="0"/>
                      <w:marBottom w:val="450"/>
                      <w:divBdr>
                        <w:top w:val="none" w:sz="0" w:space="0" w:color="auto"/>
                        <w:left w:val="none" w:sz="0" w:space="0" w:color="auto"/>
                        <w:bottom w:val="none" w:sz="0" w:space="0" w:color="auto"/>
                        <w:right w:val="none" w:sz="0" w:space="0" w:color="auto"/>
                      </w:divBdr>
                      <w:divsChild>
                        <w:div w:id="102112918">
                          <w:marLeft w:val="-45"/>
                          <w:marRight w:val="-45"/>
                          <w:marTop w:val="0"/>
                          <w:marBottom w:val="0"/>
                          <w:divBdr>
                            <w:top w:val="none" w:sz="0" w:space="0" w:color="auto"/>
                            <w:left w:val="none" w:sz="0" w:space="0" w:color="auto"/>
                            <w:bottom w:val="none" w:sz="0" w:space="0" w:color="auto"/>
                            <w:right w:val="none" w:sz="0" w:space="0" w:color="auto"/>
                          </w:divBdr>
                          <w:divsChild>
                            <w:div w:id="11869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2182867">
          <w:marLeft w:val="-360"/>
          <w:marRight w:val="-360"/>
          <w:marTop w:val="0"/>
          <w:marBottom w:val="0"/>
          <w:divBdr>
            <w:top w:val="none" w:sz="0" w:space="0" w:color="auto"/>
            <w:left w:val="none" w:sz="0" w:space="0" w:color="auto"/>
            <w:bottom w:val="none" w:sz="0" w:space="0" w:color="auto"/>
            <w:right w:val="none" w:sz="0" w:space="0" w:color="auto"/>
          </w:divBdr>
          <w:divsChild>
            <w:div w:id="1730420794">
              <w:marLeft w:val="0"/>
              <w:marRight w:val="0"/>
              <w:marTop w:val="0"/>
              <w:marBottom w:val="0"/>
              <w:divBdr>
                <w:top w:val="none" w:sz="0" w:space="0" w:color="auto"/>
                <w:left w:val="none" w:sz="0" w:space="0" w:color="auto"/>
                <w:bottom w:val="none" w:sz="0" w:space="0" w:color="auto"/>
                <w:right w:val="none" w:sz="0" w:space="0" w:color="auto"/>
              </w:divBdr>
              <w:divsChild>
                <w:div w:id="390471238">
                  <w:marLeft w:val="0"/>
                  <w:marRight w:val="0"/>
                  <w:marTop w:val="0"/>
                  <w:marBottom w:val="0"/>
                  <w:divBdr>
                    <w:top w:val="none" w:sz="0" w:space="0" w:color="auto"/>
                    <w:left w:val="none" w:sz="0" w:space="0" w:color="auto"/>
                    <w:bottom w:val="none" w:sz="0" w:space="0" w:color="auto"/>
                    <w:right w:val="none" w:sz="0" w:space="0" w:color="auto"/>
                  </w:divBdr>
                  <w:divsChild>
                    <w:div w:id="410808465">
                      <w:marLeft w:val="0"/>
                      <w:marRight w:val="0"/>
                      <w:marTop w:val="0"/>
                      <w:marBottom w:val="0"/>
                      <w:divBdr>
                        <w:top w:val="none" w:sz="0" w:space="0" w:color="auto"/>
                        <w:left w:val="none" w:sz="0" w:space="0" w:color="auto"/>
                        <w:bottom w:val="none" w:sz="0" w:space="0" w:color="auto"/>
                        <w:right w:val="none" w:sz="0" w:space="0" w:color="auto"/>
                      </w:divBdr>
                      <w:divsChild>
                        <w:div w:id="1715084970">
                          <w:marLeft w:val="0"/>
                          <w:marRight w:val="0"/>
                          <w:marTop w:val="0"/>
                          <w:marBottom w:val="0"/>
                          <w:divBdr>
                            <w:top w:val="none" w:sz="0" w:space="0" w:color="auto"/>
                            <w:left w:val="none" w:sz="0" w:space="0" w:color="auto"/>
                            <w:bottom w:val="none" w:sz="0" w:space="0" w:color="auto"/>
                            <w:right w:val="none" w:sz="0" w:space="0" w:color="auto"/>
                          </w:divBdr>
                          <w:divsChild>
                            <w:div w:id="49229333">
                              <w:marLeft w:val="0"/>
                              <w:marRight w:val="0"/>
                              <w:marTop w:val="0"/>
                              <w:marBottom w:val="0"/>
                              <w:divBdr>
                                <w:top w:val="none" w:sz="0" w:space="0" w:color="auto"/>
                                <w:left w:val="none" w:sz="0" w:space="0" w:color="auto"/>
                                <w:bottom w:val="none" w:sz="0" w:space="0" w:color="auto"/>
                                <w:right w:val="none" w:sz="0" w:space="0" w:color="auto"/>
                              </w:divBdr>
                              <w:divsChild>
                                <w:div w:id="569115856">
                                  <w:marLeft w:val="0"/>
                                  <w:marRight w:val="0"/>
                                  <w:marTop w:val="0"/>
                                  <w:marBottom w:val="0"/>
                                  <w:divBdr>
                                    <w:top w:val="none" w:sz="0" w:space="0" w:color="auto"/>
                                    <w:left w:val="none" w:sz="0" w:space="0" w:color="auto"/>
                                    <w:bottom w:val="none" w:sz="0" w:space="0" w:color="auto"/>
                                    <w:right w:val="none" w:sz="0" w:space="0" w:color="auto"/>
                                  </w:divBdr>
                                </w:div>
                                <w:div w:id="383019596">
                                  <w:marLeft w:val="0"/>
                                  <w:marRight w:val="0"/>
                                  <w:marTop w:val="0"/>
                                  <w:marBottom w:val="0"/>
                                  <w:divBdr>
                                    <w:top w:val="none" w:sz="0" w:space="0" w:color="auto"/>
                                    <w:left w:val="none" w:sz="0" w:space="0" w:color="auto"/>
                                    <w:bottom w:val="none" w:sz="0" w:space="0" w:color="auto"/>
                                    <w:right w:val="none" w:sz="0" w:space="0" w:color="auto"/>
                                  </w:divBdr>
                                </w:div>
                                <w:div w:id="352609062">
                                  <w:marLeft w:val="0"/>
                                  <w:marRight w:val="0"/>
                                  <w:marTop w:val="0"/>
                                  <w:marBottom w:val="0"/>
                                  <w:divBdr>
                                    <w:top w:val="none" w:sz="0" w:space="0" w:color="auto"/>
                                    <w:left w:val="none" w:sz="0" w:space="0" w:color="auto"/>
                                    <w:bottom w:val="none" w:sz="0" w:space="0" w:color="auto"/>
                                    <w:right w:val="none" w:sz="0" w:space="0" w:color="auto"/>
                                  </w:divBdr>
                                </w:div>
                                <w:div w:id="1275090804">
                                  <w:marLeft w:val="0"/>
                                  <w:marRight w:val="0"/>
                                  <w:marTop w:val="0"/>
                                  <w:marBottom w:val="0"/>
                                  <w:divBdr>
                                    <w:top w:val="none" w:sz="0" w:space="0" w:color="auto"/>
                                    <w:left w:val="none" w:sz="0" w:space="0" w:color="auto"/>
                                    <w:bottom w:val="none" w:sz="0" w:space="0" w:color="auto"/>
                                    <w:right w:val="none" w:sz="0" w:space="0" w:color="auto"/>
                                  </w:divBdr>
                                </w:div>
                                <w:div w:id="778987791">
                                  <w:marLeft w:val="0"/>
                                  <w:marRight w:val="0"/>
                                  <w:marTop w:val="0"/>
                                  <w:marBottom w:val="0"/>
                                  <w:divBdr>
                                    <w:top w:val="none" w:sz="0" w:space="0" w:color="auto"/>
                                    <w:left w:val="none" w:sz="0" w:space="0" w:color="auto"/>
                                    <w:bottom w:val="none" w:sz="0" w:space="0" w:color="auto"/>
                                    <w:right w:val="none" w:sz="0" w:space="0" w:color="auto"/>
                                  </w:divBdr>
                                </w:div>
                                <w:div w:id="78259448">
                                  <w:marLeft w:val="0"/>
                                  <w:marRight w:val="0"/>
                                  <w:marTop w:val="0"/>
                                  <w:marBottom w:val="0"/>
                                  <w:divBdr>
                                    <w:top w:val="none" w:sz="0" w:space="0" w:color="auto"/>
                                    <w:left w:val="none" w:sz="0" w:space="0" w:color="auto"/>
                                    <w:bottom w:val="none" w:sz="0" w:space="0" w:color="auto"/>
                                    <w:right w:val="none" w:sz="0" w:space="0" w:color="auto"/>
                                  </w:divBdr>
                                </w:div>
                                <w:div w:id="1627543291">
                                  <w:marLeft w:val="0"/>
                                  <w:marRight w:val="0"/>
                                  <w:marTop w:val="0"/>
                                  <w:marBottom w:val="0"/>
                                  <w:divBdr>
                                    <w:top w:val="none" w:sz="0" w:space="0" w:color="auto"/>
                                    <w:left w:val="none" w:sz="0" w:space="0" w:color="auto"/>
                                    <w:bottom w:val="none" w:sz="0" w:space="0" w:color="auto"/>
                                    <w:right w:val="none" w:sz="0" w:space="0" w:color="auto"/>
                                  </w:divBdr>
                                </w:div>
                                <w:div w:id="29645613">
                                  <w:marLeft w:val="0"/>
                                  <w:marRight w:val="0"/>
                                  <w:marTop w:val="0"/>
                                  <w:marBottom w:val="0"/>
                                  <w:divBdr>
                                    <w:top w:val="none" w:sz="0" w:space="0" w:color="auto"/>
                                    <w:left w:val="none" w:sz="0" w:space="0" w:color="auto"/>
                                    <w:bottom w:val="none" w:sz="0" w:space="0" w:color="auto"/>
                                    <w:right w:val="none" w:sz="0" w:space="0" w:color="auto"/>
                                  </w:divBdr>
                                </w:div>
                                <w:div w:id="2098672298">
                                  <w:marLeft w:val="0"/>
                                  <w:marRight w:val="0"/>
                                  <w:marTop w:val="0"/>
                                  <w:marBottom w:val="0"/>
                                  <w:divBdr>
                                    <w:top w:val="none" w:sz="0" w:space="0" w:color="auto"/>
                                    <w:left w:val="none" w:sz="0" w:space="0" w:color="auto"/>
                                    <w:bottom w:val="none" w:sz="0" w:space="0" w:color="auto"/>
                                    <w:right w:val="none" w:sz="0" w:space="0" w:color="auto"/>
                                  </w:divBdr>
                                  <w:divsChild>
                                    <w:div w:id="2023817945">
                                      <w:marLeft w:val="0"/>
                                      <w:marRight w:val="0"/>
                                      <w:marTop w:val="0"/>
                                      <w:marBottom w:val="0"/>
                                      <w:divBdr>
                                        <w:top w:val="none" w:sz="0" w:space="0" w:color="auto"/>
                                        <w:left w:val="none" w:sz="0" w:space="0" w:color="auto"/>
                                        <w:bottom w:val="none" w:sz="0" w:space="0" w:color="auto"/>
                                        <w:right w:val="none" w:sz="0" w:space="0" w:color="auto"/>
                                      </w:divBdr>
                                    </w:div>
                                    <w:div w:id="1468544696">
                                      <w:marLeft w:val="0"/>
                                      <w:marRight w:val="0"/>
                                      <w:marTop w:val="0"/>
                                      <w:marBottom w:val="0"/>
                                      <w:divBdr>
                                        <w:top w:val="none" w:sz="0" w:space="0" w:color="auto"/>
                                        <w:left w:val="none" w:sz="0" w:space="0" w:color="auto"/>
                                        <w:bottom w:val="none" w:sz="0" w:space="0" w:color="auto"/>
                                        <w:right w:val="none" w:sz="0" w:space="0" w:color="auto"/>
                                      </w:divBdr>
                                    </w:div>
                                    <w:div w:id="1115948941">
                                      <w:marLeft w:val="0"/>
                                      <w:marRight w:val="0"/>
                                      <w:marTop w:val="0"/>
                                      <w:marBottom w:val="0"/>
                                      <w:divBdr>
                                        <w:top w:val="none" w:sz="0" w:space="0" w:color="auto"/>
                                        <w:left w:val="none" w:sz="0" w:space="0" w:color="auto"/>
                                        <w:bottom w:val="none" w:sz="0" w:space="0" w:color="auto"/>
                                        <w:right w:val="none" w:sz="0" w:space="0" w:color="auto"/>
                                      </w:divBdr>
                                    </w:div>
                                    <w:div w:id="995257145">
                                      <w:marLeft w:val="0"/>
                                      <w:marRight w:val="0"/>
                                      <w:marTop w:val="0"/>
                                      <w:marBottom w:val="0"/>
                                      <w:divBdr>
                                        <w:top w:val="none" w:sz="0" w:space="0" w:color="auto"/>
                                        <w:left w:val="none" w:sz="0" w:space="0" w:color="auto"/>
                                        <w:bottom w:val="none" w:sz="0" w:space="0" w:color="auto"/>
                                        <w:right w:val="none" w:sz="0" w:space="0" w:color="auto"/>
                                      </w:divBdr>
                                    </w:div>
                                    <w:div w:id="550574131">
                                      <w:marLeft w:val="0"/>
                                      <w:marRight w:val="0"/>
                                      <w:marTop w:val="0"/>
                                      <w:marBottom w:val="0"/>
                                      <w:divBdr>
                                        <w:top w:val="none" w:sz="0" w:space="0" w:color="auto"/>
                                        <w:left w:val="none" w:sz="0" w:space="0" w:color="auto"/>
                                        <w:bottom w:val="none" w:sz="0" w:space="0" w:color="auto"/>
                                        <w:right w:val="none" w:sz="0" w:space="0" w:color="auto"/>
                                      </w:divBdr>
                                    </w:div>
                                    <w:div w:id="1786457839">
                                      <w:marLeft w:val="0"/>
                                      <w:marRight w:val="0"/>
                                      <w:marTop w:val="0"/>
                                      <w:marBottom w:val="0"/>
                                      <w:divBdr>
                                        <w:top w:val="none" w:sz="0" w:space="0" w:color="auto"/>
                                        <w:left w:val="none" w:sz="0" w:space="0" w:color="auto"/>
                                        <w:bottom w:val="none" w:sz="0" w:space="0" w:color="auto"/>
                                        <w:right w:val="none" w:sz="0" w:space="0" w:color="auto"/>
                                      </w:divBdr>
                                    </w:div>
                                    <w:div w:id="192814937">
                                      <w:marLeft w:val="0"/>
                                      <w:marRight w:val="0"/>
                                      <w:marTop w:val="0"/>
                                      <w:marBottom w:val="0"/>
                                      <w:divBdr>
                                        <w:top w:val="none" w:sz="0" w:space="0" w:color="auto"/>
                                        <w:left w:val="none" w:sz="0" w:space="0" w:color="auto"/>
                                        <w:bottom w:val="none" w:sz="0" w:space="0" w:color="auto"/>
                                        <w:right w:val="none" w:sz="0" w:space="0" w:color="auto"/>
                                      </w:divBdr>
                                    </w:div>
                                    <w:div w:id="77767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650483">
                          <w:marLeft w:val="0"/>
                          <w:marRight w:val="0"/>
                          <w:marTop w:val="0"/>
                          <w:marBottom w:val="0"/>
                          <w:divBdr>
                            <w:top w:val="none" w:sz="0" w:space="0" w:color="auto"/>
                            <w:left w:val="none" w:sz="0" w:space="0" w:color="auto"/>
                            <w:bottom w:val="none" w:sz="0" w:space="0" w:color="auto"/>
                            <w:right w:val="none" w:sz="0" w:space="0" w:color="auto"/>
                          </w:divBdr>
                          <w:divsChild>
                            <w:div w:id="1959797891">
                              <w:marLeft w:val="0"/>
                              <w:marRight w:val="0"/>
                              <w:marTop w:val="0"/>
                              <w:marBottom w:val="0"/>
                              <w:divBdr>
                                <w:top w:val="none" w:sz="0" w:space="0" w:color="auto"/>
                                <w:left w:val="none" w:sz="0" w:space="0" w:color="auto"/>
                                <w:bottom w:val="none" w:sz="0" w:space="0" w:color="auto"/>
                                <w:right w:val="none" w:sz="0" w:space="0" w:color="auto"/>
                              </w:divBdr>
                              <w:divsChild>
                                <w:div w:id="1987054186">
                                  <w:marLeft w:val="0"/>
                                  <w:marRight w:val="0"/>
                                  <w:marTop w:val="0"/>
                                  <w:marBottom w:val="0"/>
                                  <w:divBdr>
                                    <w:top w:val="none" w:sz="0" w:space="0" w:color="auto"/>
                                    <w:left w:val="none" w:sz="0" w:space="0" w:color="auto"/>
                                    <w:bottom w:val="none" w:sz="0" w:space="0" w:color="auto"/>
                                    <w:right w:val="none" w:sz="0" w:space="0" w:color="auto"/>
                                  </w:divBdr>
                                </w:div>
                                <w:div w:id="517811653">
                                  <w:marLeft w:val="0"/>
                                  <w:marRight w:val="0"/>
                                  <w:marTop w:val="0"/>
                                  <w:marBottom w:val="0"/>
                                  <w:divBdr>
                                    <w:top w:val="none" w:sz="0" w:space="0" w:color="auto"/>
                                    <w:left w:val="none" w:sz="0" w:space="0" w:color="auto"/>
                                    <w:bottom w:val="none" w:sz="0" w:space="0" w:color="auto"/>
                                    <w:right w:val="none" w:sz="0" w:space="0" w:color="auto"/>
                                  </w:divBdr>
                                </w:div>
                                <w:div w:id="15618861">
                                  <w:marLeft w:val="0"/>
                                  <w:marRight w:val="0"/>
                                  <w:marTop w:val="0"/>
                                  <w:marBottom w:val="0"/>
                                  <w:divBdr>
                                    <w:top w:val="none" w:sz="0" w:space="0" w:color="auto"/>
                                    <w:left w:val="none" w:sz="0" w:space="0" w:color="auto"/>
                                    <w:bottom w:val="none" w:sz="0" w:space="0" w:color="auto"/>
                                    <w:right w:val="none" w:sz="0" w:space="0" w:color="auto"/>
                                  </w:divBdr>
                                </w:div>
                                <w:div w:id="1951349789">
                                  <w:marLeft w:val="0"/>
                                  <w:marRight w:val="0"/>
                                  <w:marTop w:val="0"/>
                                  <w:marBottom w:val="0"/>
                                  <w:divBdr>
                                    <w:top w:val="none" w:sz="0" w:space="0" w:color="auto"/>
                                    <w:left w:val="none" w:sz="0" w:space="0" w:color="auto"/>
                                    <w:bottom w:val="none" w:sz="0" w:space="0" w:color="auto"/>
                                    <w:right w:val="none" w:sz="0" w:space="0" w:color="auto"/>
                                  </w:divBdr>
                                </w:div>
                                <w:div w:id="1315911585">
                                  <w:marLeft w:val="0"/>
                                  <w:marRight w:val="0"/>
                                  <w:marTop w:val="0"/>
                                  <w:marBottom w:val="0"/>
                                  <w:divBdr>
                                    <w:top w:val="none" w:sz="0" w:space="0" w:color="auto"/>
                                    <w:left w:val="none" w:sz="0" w:space="0" w:color="auto"/>
                                    <w:bottom w:val="none" w:sz="0" w:space="0" w:color="auto"/>
                                    <w:right w:val="none" w:sz="0" w:space="0" w:color="auto"/>
                                  </w:divBdr>
                                </w:div>
                                <w:div w:id="897978426">
                                  <w:marLeft w:val="0"/>
                                  <w:marRight w:val="0"/>
                                  <w:marTop w:val="0"/>
                                  <w:marBottom w:val="0"/>
                                  <w:divBdr>
                                    <w:top w:val="none" w:sz="0" w:space="0" w:color="auto"/>
                                    <w:left w:val="none" w:sz="0" w:space="0" w:color="auto"/>
                                    <w:bottom w:val="none" w:sz="0" w:space="0" w:color="auto"/>
                                    <w:right w:val="none" w:sz="0" w:space="0" w:color="auto"/>
                                  </w:divBdr>
                                </w:div>
                                <w:div w:id="2107380028">
                                  <w:marLeft w:val="0"/>
                                  <w:marRight w:val="0"/>
                                  <w:marTop w:val="0"/>
                                  <w:marBottom w:val="0"/>
                                  <w:divBdr>
                                    <w:top w:val="none" w:sz="0" w:space="0" w:color="auto"/>
                                    <w:left w:val="none" w:sz="0" w:space="0" w:color="auto"/>
                                    <w:bottom w:val="none" w:sz="0" w:space="0" w:color="auto"/>
                                    <w:right w:val="none" w:sz="0" w:space="0" w:color="auto"/>
                                  </w:divBdr>
                                </w:div>
                                <w:div w:id="759790750">
                                  <w:marLeft w:val="0"/>
                                  <w:marRight w:val="0"/>
                                  <w:marTop w:val="0"/>
                                  <w:marBottom w:val="0"/>
                                  <w:divBdr>
                                    <w:top w:val="none" w:sz="0" w:space="0" w:color="auto"/>
                                    <w:left w:val="none" w:sz="0" w:space="0" w:color="auto"/>
                                    <w:bottom w:val="none" w:sz="0" w:space="0" w:color="auto"/>
                                    <w:right w:val="none" w:sz="0" w:space="0" w:color="auto"/>
                                  </w:divBdr>
                                </w:div>
                                <w:div w:id="1474372049">
                                  <w:marLeft w:val="0"/>
                                  <w:marRight w:val="0"/>
                                  <w:marTop w:val="0"/>
                                  <w:marBottom w:val="0"/>
                                  <w:divBdr>
                                    <w:top w:val="none" w:sz="0" w:space="0" w:color="auto"/>
                                    <w:left w:val="none" w:sz="0" w:space="0" w:color="auto"/>
                                    <w:bottom w:val="none" w:sz="0" w:space="0" w:color="auto"/>
                                    <w:right w:val="none" w:sz="0" w:space="0" w:color="auto"/>
                                  </w:divBdr>
                                </w:div>
                                <w:div w:id="1841314184">
                                  <w:marLeft w:val="0"/>
                                  <w:marRight w:val="0"/>
                                  <w:marTop w:val="0"/>
                                  <w:marBottom w:val="0"/>
                                  <w:divBdr>
                                    <w:top w:val="none" w:sz="0" w:space="0" w:color="auto"/>
                                    <w:left w:val="none" w:sz="0" w:space="0" w:color="auto"/>
                                    <w:bottom w:val="none" w:sz="0" w:space="0" w:color="auto"/>
                                    <w:right w:val="none" w:sz="0" w:space="0" w:color="auto"/>
                                  </w:divBdr>
                                </w:div>
                                <w:div w:id="706876725">
                                  <w:marLeft w:val="0"/>
                                  <w:marRight w:val="0"/>
                                  <w:marTop w:val="0"/>
                                  <w:marBottom w:val="0"/>
                                  <w:divBdr>
                                    <w:top w:val="none" w:sz="0" w:space="0" w:color="auto"/>
                                    <w:left w:val="none" w:sz="0" w:space="0" w:color="auto"/>
                                    <w:bottom w:val="none" w:sz="0" w:space="0" w:color="auto"/>
                                    <w:right w:val="none" w:sz="0" w:space="0" w:color="auto"/>
                                  </w:divBdr>
                                </w:div>
                                <w:div w:id="1227951824">
                                  <w:marLeft w:val="0"/>
                                  <w:marRight w:val="0"/>
                                  <w:marTop w:val="0"/>
                                  <w:marBottom w:val="0"/>
                                  <w:divBdr>
                                    <w:top w:val="none" w:sz="0" w:space="0" w:color="auto"/>
                                    <w:left w:val="none" w:sz="0" w:space="0" w:color="auto"/>
                                    <w:bottom w:val="none" w:sz="0" w:space="0" w:color="auto"/>
                                    <w:right w:val="none" w:sz="0" w:space="0" w:color="auto"/>
                                  </w:divBdr>
                                  <w:divsChild>
                                    <w:div w:id="388850085">
                                      <w:marLeft w:val="0"/>
                                      <w:marRight w:val="0"/>
                                      <w:marTop w:val="0"/>
                                      <w:marBottom w:val="0"/>
                                      <w:divBdr>
                                        <w:top w:val="none" w:sz="0" w:space="0" w:color="auto"/>
                                        <w:left w:val="none" w:sz="0" w:space="0" w:color="auto"/>
                                        <w:bottom w:val="none" w:sz="0" w:space="0" w:color="auto"/>
                                        <w:right w:val="none" w:sz="0" w:space="0" w:color="auto"/>
                                      </w:divBdr>
                                    </w:div>
                                    <w:div w:id="360206265">
                                      <w:marLeft w:val="0"/>
                                      <w:marRight w:val="0"/>
                                      <w:marTop w:val="0"/>
                                      <w:marBottom w:val="0"/>
                                      <w:divBdr>
                                        <w:top w:val="none" w:sz="0" w:space="0" w:color="auto"/>
                                        <w:left w:val="none" w:sz="0" w:space="0" w:color="auto"/>
                                        <w:bottom w:val="none" w:sz="0" w:space="0" w:color="auto"/>
                                        <w:right w:val="none" w:sz="0" w:space="0" w:color="auto"/>
                                      </w:divBdr>
                                    </w:div>
                                    <w:div w:id="53360833">
                                      <w:marLeft w:val="0"/>
                                      <w:marRight w:val="0"/>
                                      <w:marTop w:val="0"/>
                                      <w:marBottom w:val="0"/>
                                      <w:divBdr>
                                        <w:top w:val="none" w:sz="0" w:space="0" w:color="auto"/>
                                        <w:left w:val="none" w:sz="0" w:space="0" w:color="auto"/>
                                        <w:bottom w:val="none" w:sz="0" w:space="0" w:color="auto"/>
                                        <w:right w:val="none" w:sz="0" w:space="0" w:color="auto"/>
                                      </w:divBdr>
                                    </w:div>
                                    <w:div w:id="1771971429">
                                      <w:marLeft w:val="0"/>
                                      <w:marRight w:val="0"/>
                                      <w:marTop w:val="0"/>
                                      <w:marBottom w:val="0"/>
                                      <w:divBdr>
                                        <w:top w:val="none" w:sz="0" w:space="0" w:color="auto"/>
                                        <w:left w:val="none" w:sz="0" w:space="0" w:color="auto"/>
                                        <w:bottom w:val="none" w:sz="0" w:space="0" w:color="auto"/>
                                        <w:right w:val="none" w:sz="0" w:space="0" w:color="auto"/>
                                      </w:divBdr>
                                    </w:div>
                                    <w:div w:id="1644626731">
                                      <w:marLeft w:val="0"/>
                                      <w:marRight w:val="0"/>
                                      <w:marTop w:val="0"/>
                                      <w:marBottom w:val="0"/>
                                      <w:divBdr>
                                        <w:top w:val="none" w:sz="0" w:space="0" w:color="auto"/>
                                        <w:left w:val="none" w:sz="0" w:space="0" w:color="auto"/>
                                        <w:bottom w:val="none" w:sz="0" w:space="0" w:color="auto"/>
                                        <w:right w:val="none" w:sz="0" w:space="0" w:color="auto"/>
                                      </w:divBdr>
                                    </w:div>
                                    <w:div w:id="457648376">
                                      <w:marLeft w:val="0"/>
                                      <w:marRight w:val="0"/>
                                      <w:marTop w:val="0"/>
                                      <w:marBottom w:val="0"/>
                                      <w:divBdr>
                                        <w:top w:val="none" w:sz="0" w:space="0" w:color="auto"/>
                                        <w:left w:val="none" w:sz="0" w:space="0" w:color="auto"/>
                                        <w:bottom w:val="none" w:sz="0" w:space="0" w:color="auto"/>
                                        <w:right w:val="none" w:sz="0" w:space="0" w:color="auto"/>
                                      </w:divBdr>
                                    </w:div>
                                    <w:div w:id="1410999364">
                                      <w:marLeft w:val="0"/>
                                      <w:marRight w:val="0"/>
                                      <w:marTop w:val="0"/>
                                      <w:marBottom w:val="0"/>
                                      <w:divBdr>
                                        <w:top w:val="none" w:sz="0" w:space="0" w:color="auto"/>
                                        <w:left w:val="none" w:sz="0" w:space="0" w:color="auto"/>
                                        <w:bottom w:val="none" w:sz="0" w:space="0" w:color="auto"/>
                                        <w:right w:val="none" w:sz="0" w:space="0" w:color="auto"/>
                                      </w:divBdr>
                                    </w:div>
                                    <w:div w:id="1726027364">
                                      <w:marLeft w:val="0"/>
                                      <w:marRight w:val="0"/>
                                      <w:marTop w:val="0"/>
                                      <w:marBottom w:val="0"/>
                                      <w:divBdr>
                                        <w:top w:val="none" w:sz="0" w:space="0" w:color="auto"/>
                                        <w:left w:val="none" w:sz="0" w:space="0" w:color="auto"/>
                                        <w:bottom w:val="none" w:sz="0" w:space="0" w:color="auto"/>
                                        <w:right w:val="none" w:sz="0" w:space="0" w:color="auto"/>
                                      </w:divBdr>
                                    </w:div>
                                    <w:div w:id="188684244">
                                      <w:marLeft w:val="0"/>
                                      <w:marRight w:val="0"/>
                                      <w:marTop w:val="0"/>
                                      <w:marBottom w:val="0"/>
                                      <w:divBdr>
                                        <w:top w:val="none" w:sz="0" w:space="0" w:color="auto"/>
                                        <w:left w:val="none" w:sz="0" w:space="0" w:color="auto"/>
                                        <w:bottom w:val="none" w:sz="0" w:space="0" w:color="auto"/>
                                        <w:right w:val="none" w:sz="0" w:space="0" w:color="auto"/>
                                      </w:divBdr>
                                    </w:div>
                                    <w:div w:id="839547092">
                                      <w:marLeft w:val="0"/>
                                      <w:marRight w:val="0"/>
                                      <w:marTop w:val="0"/>
                                      <w:marBottom w:val="0"/>
                                      <w:divBdr>
                                        <w:top w:val="none" w:sz="0" w:space="0" w:color="auto"/>
                                        <w:left w:val="none" w:sz="0" w:space="0" w:color="auto"/>
                                        <w:bottom w:val="none" w:sz="0" w:space="0" w:color="auto"/>
                                        <w:right w:val="none" w:sz="0" w:space="0" w:color="auto"/>
                                      </w:divBdr>
                                    </w:div>
                                    <w:div w:id="5481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447589">
                          <w:marLeft w:val="0"/>
                          <w:marRight w:val="0"/>
                          <w:marTop w:val="0"/>
                          <w:marBottom w:val="0"/>
                          <w:divBdr>
                            <w:top w:val="none" w:sz="0" w:space="0" w:color="auto"/>
                            <w:left w:val="none" w:sz="0" w:space="0" w:color="auto"/>
                            <w:bottom w:val="none" w:sz="0" w:space="0" w:color="auto"/>
                            <w:right w:val="none" w:sz="0" w:space="0" w:color="auto"/>
                          </w:divBdr>
                          <w:divsChild>
                            <w:div w:id="567110427">
                              <w:marLeft w:val="0"/>
                              <w:marRight w:val="0"/>
                              <w:marTop w:val="0"/>
                              <w:marBottom w:val="0"/>
                              <w:divBdr>
                                <w:top w:val="none" w:sz="0" w:space="0" w:color="auto"/>
                                <w:left w:val="none" w:sz="0" w:space="0" w:color="auto"/>
                                <w:bottom w:val="none" w:sz="0" w:space="0" w:color="auto"/>
                                <w:right w:val="none" w:sz="0" w:space="0" w:color="auto"/>
                              </w:divBdr>
                              <w:divsChild>
                                <w:div w:id="1858932901">
                                  <w:marLeft w:val="0"/>
                                  <w:marRight w:val="0"/>
                                  <w:marTop w:val="0"/>
                                  <w:marBottom w:val="0"/>
                                  <w:divBdr>
                                    <w:top w:val="none" w:sz="0" w:space="0" w:color="auto"/>
                                    <w:left w:val="none" w:sz="0" w:space="0" w:color="auto"/>
                                    <w:bottom w:val="none" w:sz="0" w:space="0" w:color="auto"/>
                                    <w:right w:val="none" w:sz="0" w:space="0" w:color="auto"/>
                                  </w:divBdr>
                                </w:div>
                                <w:div w:id="448276893">
                                  <w:marLeft w:val="0"/>
                                  <w:marRight w:val="0"/>
                                  <w:marTop w:val="0"/>
                                  <w:marBottom w:val="0"/>
                                  <w:divBdr>
                                    <w:top w:val="none" w:sz="0" w:space="0" w:color="auto"/>
                                    <w:left w:val="none" w:sz="0" w:space="0" w:color="auto"/>
                                    <w:bottom w:val="none" w:sz="0" w:space="0" w:color="auto"/>
                                    <w:right w:val="none" w:sz="0" w:space="0" w:color="auto"/>
                                  </w:divBdr>
                                </w:div>
                                <w:div w:id="146747719">
                                  <w:marLeft w:val="0"/>
                                  <w:marRight w:val="0"/>
                                  <w:marTop w:val="0"/>
                                  <w:marBottom w:val="0"/>
                                  <w:divBdr>
                                    <w:top w:val="none" w:sz="0" w:space="0" w:color="auto"/>
                                    <w:left w:val="none" w:sz="0" w:space="0" w:color="auto"/>
                                    <w:bottom w:val="none" w:sz="0" w:space="0" w:color="auto"/>
                                    <w:right w:val="none" w:sz="0" w:space="0" w:color="auto"/>
                                  </w:divBdr>
                                </w:div>
                                <w:div w:id="2119131050">
                                  <w:marLeft w:val="0"/>
                                  <w:marRight w:val="0"/>
                                  <w:marTop w:val="0"/>
                                  <w:marBottom w:val="0"/>
                                  <w:divBdr>
                                    <w:top w:val="none" w:sz="0" w:space="0" w:color="auto"/>
                                    <w:left w:val="none" w:sz="0" w:space="0" w:color="auto"/>
                                    <w:bottom w:val="none" w:sz="0" w:space="0" w:color="auto"/>
                                    <w:right w:val="none" w:sz="0" w:space="0" w:color="auto"/>
                                  </w:divBdr>
                                </w:div>
                                <w:div w:id="650981046">
                                  <w:marLeft w:val="0"/>
                                  <w:marRight w:val="0"/>
                                  <w:marTop w:val="0"/>
                                  <w:marBottom w:val="0"/>
                                  <w:divBdr>
                                    <w:top w:val="none" w:sz="0" w:space="0" w:color="auto"/>
                                    <w:left w:val="none" w:sz="0" w:space="0" w:color="auto"/>
                                    <w:bottom w:val="none" w:sz="0" w:space="0" w:color="auto"/>
                                    <w:right w:val="none" w:sz="0" w:space="0" w:color="auto"/>
                                  </w:divBdr>
                                </w:div>
                                <w:div w:id="484931815">
                                  <w:marLeft w:val="0"/>
                                  <w:marRight w:val="0"/>
                                  <w:marTop w:val="0"/>
                                  <w:marBottom w:val="0"/>
                                  <w:divBdr>
                                    <w:top w:val="none" w:sz="0" w:space="0" w:color="auto"/>
                                    <w:left w:val="none" w:sz="0" w:space="0" w:color="auto"/>
                                    <w:bottom w:val="none" w:sz="0" w:space="0" w:color="auto"/>
                                    <w:right w:val="none" w:sz="0" w:space="0" w:color="auto"/>
                                  </w:divBdr>
                                </w:div>
                                <w:div w:id="1490249382">
                                  <w:marLeft w:val="0"/>
                                  <w:marRight w:val="0"/>
                                  <w:marTop w:val="0"/>
                                  <w:marBottom w:val="0"/>
                                  <w:divBdr>
                                    <w:top w:val="none" w:sz="0" w:space="0" w:color="auto"/>
                                    <w:left w:val="none" w:sz="0" w:space="0" w:color="auto"/>
                                    <w:bottom w:val="none" w:sz="0" w:space="0" w:color="auto"/>
                                    <w:right w:val="none" w:sz="0" w:space="0" w:color="auto"/>
                                  </w:divBdr>
                                </w:div>
                                <w:div w:id="320738663">
                                  <w:marLeft w:val="0"/>
                                  <w:marRight w:val="0"/>
                                  <w:marTop w:val="0"/>
                                  <w:marBottom w:val="0"/>
                                  <w:divBdr>
                                    <w:top w:val="none" w:sz="0" w:space="0" w:color="auto"/>
                                    <w:left w:val="none" w:sz="0" w:space="0" w:color="auto"/>
                                    <w:bottom w:val="none" w:sz="0" w:space="0" w:color="auto"/>
                                    <w:right w:val="none" w:sz="0" w:space="0" w:color="auto"/>
                                  </w:divBdr>
                                </w:div>
                                <w:div w:id="443186120">
                                  <w:marLeft w:val="0"/>
                                  <w:marRight w:val="0"/>
                                  <w:marTop w:val="0"/>
                                  <w:marBottom w:val="0"/>
                                  <w:divBdr>
                                    <w:top w:val="none" w:sz="0" w:space="0" w:color="auto"/>
                                    <w:left w:val="none" w:sz="0" w:space="0" w:color="auto"/>
                                    <w:bottom w:val="none" w:sz="0" w:space="0" w:color="auto"/>
                                    <w:right w:val="none" w:sz="0" w:space="0" w:color="auto"/>
                                  </w:divBdr>
                                </w:div>
                                <w:div w:id="1526821423">
                                  <w:marLeft w:val="0"/>
                                  <w:marRight w:val="0"/>
                                  <w:marTop w:val="0"/>
                                  <w:marBottom w:val="0"/>
                                  <w:divBdr>
                                    <w:top w:val="none" w:sz="0" w:space="0" w:color="auto"/>
                                    <w:left w:val="none" w:sz="0" w:space="0" w:color="auto"/>
                                    <w:bottom w:val="none" w:sz="0" w:space="0" w:color="auto"/>
                                    <w:right w:val="none" w:sz="0" w:space="0" w:color="auto"/>
                                  </w:divBdr>
                                </w:div>
                                <w:div w:id="288708946">
                                  <w:marLeft w:val="0"/>
                                  <w:marRight w:val="0"/>
                                  <w:marTop w:val="0"/>
                                  <w:marBottom w:val="0"/>
                                  <w:divBdr>
                                    <w:top w:val="none" w:sz="0" w:space="0" w:color="auto"/>
                                    <w:left w:val="none" w:sz="0" w:space="0" w:color="auto"/>
                                    <w:bottom w:val="none" w:sz="0" w:space="0" w:color="auto"/>
                                    <w:right w:val="none" w:sz="0" w:space="0" w:color="auto"/>
                                  </w:divBdr>
                                </w:div>
                                <w:div w:id="24723336">
                                  <w:marLeft w:val="0"/>
                                  <w:marRight w:val="0"/>
                                  <w:marTop w:val="0"/>
                                  <w:marBottom w:val="0"/>
                                  <w:divBdr>
                                    <w:top w:val="none" w:sz="0" w:space="0" w:color="auto"/>
                                    <w:left w:val="none" w:sz="0" w:space="0" w:color="auto"/>
                                    <w:bottom w:val="none" w:sz="0" w:space="0" w:color="auto"/>
                                    <w:right w:val="none" w:sz="0" w:space="0" w:color="auto"/>
                                  </w:divBdr>
                                  <w:divsChild>
                                    <w:div w:id="1097364674">
                                      <w:marLeft w:val="0"/>
                                      <w:marRight w:val="0"/>
                                      <w:marTop w:val="0"/>
                                      <w:marBottom w:val="0"/>
                                      <w:divBdr>
                                        <w:top w:val="none" w:sz="0" w:space="0" w:color="auto"/>
                                        <w:left w:val="none" w:sz="0" w:space="0" w:color="auto"/>
                                        <w:bottom w:val="none" w:sz="0" w:space="0" w:color="auto"/>
                                        <w:right w:val="none" w:sz="0" w:space="0" w:color="auto"/>
                                      </w:divBdr>
                                    </w:div>
                                    <w:div w:id="1518082159">
                                      <w:marLeft w:val="0"/>
                                      <w:marRight w:val="0"/>
                                      <w:marTop w:val="0"/>
                                      <w:marBottom w:val="0"/>
                                      <w:divBdr>
                                        <w:top w:val="none" w:sz="0" w:space="0" w:color="auto"/>
                                        <w:left w:val="none" w:sz="0" w:space="0" w:color="auto"/>
                                        <w:bottom w:val="none" w:sz="0" w:space="0" w:color="auto"/>
                                        <w:right w:val="none" w:sz="0" w:space="0" w:color="auto"/>
                                      </w:divBdr>
                                    </w:div>
                                    <w:div w:id="1863594601">
                                      <w:marLeft w:val="0"/>
                                      <w:marRight w:val="0"/>
                                      <w:marTop w:val="0"/>
                                      <w:marBottom w:val="0"/>
                                      <w:divBdr>
                                        <w:top w:val="none" w:sz="0" w:space="0" w:color="auto"/>
                                        <w:left w:val="none" w:sz="0" w:space="0" w:color="auto"/>
                                        <w:bottom w:val="none" w:sz="0" w:space="0" w:color="auto"/>
                                        <w:right w:val="none" w:sz="0" w:space="0" w:color="auto"/>
                                      </w:divBdr>
                                    </w:div>
                                    <w:div w:id="2124840365">
                                      <w:marLeft w:val="0"/>
                                      <w:marRight w:val="0"/>
                                      <w:marTop w:val="0"/>
                                      <w:marBottom w:val="0"/>
                                      <w:divBdr>
                                        <w:top w:val="none" w:sz="0" w:space="0" w:color="auto"/>
                                        <w:left w:val="none" w:sz="0" w:space="0" w:color="auto"/>
                                        <w:bottom w:val="none" w:sz="0" w:space="0" w:color="auto"/>
                                        <w:right w:val="none" w:sz="0" w:space="0" w:color="auto"/>
                                      </w:divBdr>
                                    </w:div>
                                    <w:div w:id="1892764141">
                                      <w:marLeft w:val="0"/>
                                      <w:marRight w:val="0"/>
                                      <w:marTop w:val="0"/>
                                      <w:marBottom w:val="0"/>
                                      <w:divBdr>
                                        <w:top w:val="none" w:sz="0" w:space="0" w:color="auto"/>
                                        <w:left w:val="none" w:sz="0" w:space="0" w:color="auto"/>
                                        <w:bottom w:val="none" w:sz="0" w:space="0" w:color="auto"/>
                                        <w:right w:val="none" w:sz="0" w:space="0" w:color="auto"/>
                                      </w:divBdr>
                                    </w:div>
                                    <w:div w:id="823161952">
                                      <w:marLeft w:val="0"/>
                                      <w:marRight w:val="0"/>
                                      <w:marTop w:val="0"/>
                                      <w:marBottom w:val="0"/>
                                      <w:divBdr>
                                        <w:top w:val="none" w:sz="0" w:space="0" w:color="auto"/>
                                        <w:left w:val="none" w:sz="0" w:space="0" w:color="auto"/>
                                        <w:bottom w:val="none" w:sz="0" w:space="0" w:color="auto"/>
                                        <w:right w:val="none" w:sz="0" w:space="0" w:color="auto"/>
                                      </w:divBdr>
                                    </w:div>
                                    <w:div w:id="723408179">
                                      <w:marLeft w:val="0"/>
                                      <w:marRight w:val="0"/>
                                      <w:marTop w:val="0"/>
                                      <w:marBottom w:val="0"/>
                                      <w:divBdr>
                                        <w:top w:val="none" w:sz="0" w:space="0" w:color="auto"/>
                                        <w:left w:val="none" w:sz="0" w:space="0" w:color="auto"/>
                                        <w:bottom w:val="none" w:sz="0" w:space="0" w:color="auto"/>
                                        <w:right w:val="none" w:sz="0" w:space="0" w:color="auto"/>
                                      </w:divBdr>
                                    </w:div>
                                    <w:div w:id="755856961">
                                      <w:marLeft w:val="0"/>
                                      <w:marRight w:val="0"/>
                                      <w:marTop w:val="0"/>
                                      <w:marBottom w:val="0"/>
                                      <w:divBdr>
                                        <w:top w:val="none" w:sz="0" w:space="0" w:color="auto"/>
                                        <w:left w:val="none" w:sz="0" w:space="0" w:color="auto"/>
                                        <w:bottom w:val="none" w:sz="0" w:space="0" w:color="auto"/>
                                        <w:right w:val="none" w:sz="0" w:space="0" w:color="auto"/>
                                      </w:divBdr>
                                    </w:div>
                                    <w:div w:id="1038311976">
                                      <w:marLeft w:val="0"/>
                                      <w:marRight w:val="0"/>
                                      <w:marTop w:val="0"/>
                                      <w:marBottom w:val="0"/>
                                      <w:divBdr>
                                        <w:top w:val="none" w:sz="0" w:space="0" w:color="auto"/>
                                        <w:left w:val="none" w:sz="0" w:space="0" w:color="auto"/>
                                        <w:bottom w:val="none" w:sz="0" w:space="0" w:color="auto"/>
                                        <w:right w:val="none" w:sz="0" w:space="0" w:color="auto"/>
                                      </w:divBdr>
                                    </w:div>
                                    <w:div w:id="1006634438">
                                      <w:marLeft w:val="0"/>
                                      <w:marRight w:val="0"/>
                                      <w:marTop w:val="0"/>
                                      <w:marBottom w:val="0"/>
                                      <w:divBdr>
                                        <w:top w:val="none" w:sz="0" w:space="0" w:color="auto"/>
                                        <w:left w:val="none" w:sz="0" w:space="0" w:color="auto"/>
                                        <w:bottom w:val="none" w:sz="0" w:space="0" w:color="auto"/>
                                        <w:right w:val="none" w:sz="0" w:space="0" w:color="auto"/>
                                      </w:divBdr>
                                    </w:div>
                                    <w:div w:id="212226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5983608">
      <w:bodyDiv w:val="1"/>
      <w:marLeft w:val="0"/>
      <w:marRight w:val="0"/>
      <w:marTop w:val="0"/>
      <w:marBottom w:val="0"/>
      <w:divBdr>
        <w:top w:val="none" w:sz="0" w:space="0" w:color="auto"/>
        <w:left w:val="none" w:sz="0" w:space="0" w:color="auto"/>
        <w:bottom w:val="none" w:sz="0" w:space="0" w:color="auto"/>
        <w:right w:val="none" w:sz="0" w:space="0" w:color="auto"/>
      </w:divBdr>
      <w:divsChild>
        <w:div w:id="1485270699">
          <w:marLeft w:val="-360"/>
          <w:marRight w:val="-360"/>
          <w:marTop w:val="0"/>
          <w:marBottom w:val="0"/>
          <w:divBdr>
            <w:top w:val="none" w:sz="0" w:space="0" w:color="auto"/>
            <w:left w:val="none" w:sz="0" w:space="0" w:color="auto"/>
            <w:bottom w:val="none" w:sz="0" w:space="0" w:color="auto"/>
            <w:right w:val="none" w:sz="0" w:space="0" w:color="auto"/>
          </w:divBdr>
          <w:divsChild>
            <w:div w:id="1438912222">
              <w:marLeft w:val="0"/>
              <w:marRight w:val="0"/>
              <w:marTop w:val="0"/>
              <w:marBottom w:val="0"/>
              <w:divBdr>
                <w:top w:val="none" w:sz="0" w:space="0" w:color="auto"/>
                <w:left w:val="none" w:sz="0" w:space="0" w:color="auto"/>
                <w:bottom w:val="none" w:sz="0" w:space="0" w:color="auto"/>
                <w:right w:val="none" w:sz="0" w:space="0" w:color="auto"/>
              </w:divBdr>
              <w:divsChild>
                <w:div w:id="1630746810">
                  <w:marLeft w:val="0"/>
                  <w:marRight w:val="0"/>
                  <w:marTop w:val="0"/>
                  <w:marBottom w:val="600"/>
                  <w:divBdr>
                    <w:top w:val="none" w:sz="0" w:space="0" w:color="auto"/>
                    <w:left w:val="none" w:sz="0" w:space="0" w:color="auto"/>
                    <w:bottom w:val="none" w:sz="0" w:space="0" w:color="auto"/>
                    <w:right w:val="none" w:sz="0" w:space="0" w:color="auto"/>
                  </w:divBdr>
                  <w:divsChild>
                    <w:div w:id="1393500141">
                      <w:marLeft w:val="0"/>
                      <w:marRight w:val="0"/>
                      <w:marTop w:val="0"/>
                      <w:marBottom w:val="240"/>
                      <w:divBdr>
                        <w:top w:val="none" w:sz="0" w:space="0" w:color="auto"/>
                        <w:left w:val="none" w:sz="0" w:space="0" w:color="auto"/>
                        <w:bottom w:val="none" w:sz="0" w:space="0" w:color="auto"/>
                        <w:right w:val="none" w:sz="0" w:space="0" w:color="auto"/>
                      </w:divBdr>
                      <w:divsChild>
                        <w:div w:id="1251082644">
                          <w:marLeft w:val="0"/>
                          <w:marRight w:val="0"/>
                          <w:marTop w:val="0"/>
                          <w:marBottom w:val="0"/>
                          <w:divBdr>
                            <w:top w:val="none" w:sz="0" w:space="0" w:color="auto"/>
                            <w:left w:val="none" w:sz="0" w:space="0" w:color="auto"/>
                            <w:bottom w:val="none" w:sz="0" w:space="0" w:color="auto"/>
                            <w:right w:val="none" w:sz="0" w:space="0" w:color="auto"/>
                          </w:divBdr>
                          <w:divsChild>
                            <w:div w:id="881405709">
                              <w:marLeft w:val="0"/>
                              <w:marRight w:val="30"/>
                              <w:marTop w:val="0"/>
                              <w:marBottom w:val="0"/>
                              <w:divBdr>
                                <w:top w:val="none" w:sz="0" w:space="0" w:color="auto"/>
                                <w:left w:val="none" w:sz="0" w:space="0" w:color="auto"/>
                                <w:bottom w:val="none" w:sz="0" w:space="0" w:color="auto"/>
                                <w:right w:val="none" w:sz="0" w:space="0" w:color="auto"/>
                              </w:divBdr>
                            </w:div>
                            <w:div w:id="363797117">
                              <w:marLeft w:val="0"/>
                              <w:marRight w:val="30"/>
                              <w:marTop w:val="0"/>
                              <w:marBottom w:val="0"/>
                              <w:divBdr>
                                <w:top w:val="none" w:sz="0" w:space="0" w:color="auto"/>
                                <w:left w:val="none" w:sz="0" w:space="0" w:color="auto"/>
                                <w:bottom w:val="none" w:sz="0" w:space="0" w:color="auto"/>
                                <w:right w:val="none" w:sz="0" w:space="0" w:color="auto"/>
                              </w:divBdr>
                            </w:div>
                          </w:divsChild>
                        </w:div>
                        <w:div w:id="459883634">
                          <w:marLeft w:val="330"/>
                          <w:marRight w:val="0"/>
                          <w:marTop w:val="0"/>
                          <w:marBottom w:val="0"/>
                          <w:divBdr>
                            <w:top w:val="none" w:sz="0" w:space="0" w:color="auto"/>
                            <w:left w:val="none" w:sz="0" w:space="0" w:color="auto"/>
                            <w:bottom w:val="none" w:sz="0" w:space="0" w:color="auto"/>
                            <w:right w:val="none" w:sz="0" w:space="0" w:color="auto"/>
                          </w:divBdr>
                        </w:div>
                        <w:div w:id="1558973363">
                          <w:marLeft w:val="330"/>
                          <w:marRight w:val="0"/>
                          <w:marTop w:val="0"/>
                          <w:marBottom w:val="0"/>
                          <w:divBdr>
                            <w:top w:val="none" w:sz="0" w:space="0" w:color="auto"/>
                            <w:left w:val="none" w:sz="0" w:space="0" w:color="auto"/>
                            <w:bottom w:val="none" w:sz="0" w:space="0" w:color="auto"/>
                            <w:right w:val="none" w:sz="0" w:space="0" w:color="auto"/>
                          </w:divBdr>
                        </w:div>
                      </w:divsChild>
                    </w:div>
                    <w:div w:id="781387115">
                      <w:marLeft w:val="0"/>
                      <w:marRight w:val="0"/>
                      <w:marTop w:val="0"/>
                      <w:marBottom w:val="450"/>
                      <w:divBdr>
                        <w:top w:val="none" w:sz="0" w:space="0" w:color="auto"/>
                        <w:left w:val="none" w:sz="0" w:space="0" w:color="auto"/>
                        <w:bottom w:val="none" w:sz="0" w:space="0" w:color="auto"/>
                        <w:right w:val="none" w:sz="0" w:space="0" w:color="auto"/>
                      </w:divBdr>
                      <w:divsChild>
                        <w:div w:id="940453976">
                          <w:marLeft w:val="-45"/>
                          <w:marRight w:val="-45"/>
                          <w:marTop w:val="0"/>
                          <w:marBottom w:val="0"/>
                          <w:divBdr>
                            <w:top w:val="none" w:sz="0" w:space="0" w:color="auto"/>
                            <w:left w:val="none" w:sz="0" w:space="0" w:color="auto"/>
                            <w:bottom w:val="none" w:sz="0" w:space="0" w:color="auto"/>
                            <w:right w:val="none" w:sz="0" w:space="0" w:color="auto"/>
                          </w:divBdr>
                          <w:divsChild>
                            <w:div w:id="74102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7122384">
          <w:marLeft w:val="-360"/>
          <w:marRight w:val="-360"/>
          <w:marTop w:val="0"/>
          <w:marBottom w:val="0"/>
          <w:divBdr>
            <w:top w:val="none" w:sz="0" w:space="0" w:color="auto"/>
            <w:left w:val="none" w:sz="0" w:space="0" w:color="auto"/>
            <w:bottom w:val="none" w:sz="0" w:space="0" w:color="auto"/>
            <w:right w:val="none" w:sz="0" w:space="0" w:color="auto"/>
          </w:divBdr>
          <w:divsChild>
            <w:div w:id="1348605001">
              <w:marLeft w:val="0"/>
              <w:marRight w:val="0"/>
              <w:marTop w:val="0"/>
              <w:marBottom w:val="0"/>
              <w:divBdr>
                <w:top w:val="none" w:sz="0" w:space="0" w:color="auto"/>
                <w:left w:val="none" w:sz="0" w:space="0" w:color="auto"/>
                <w:bottom w:val="none" w:sz="0" w:space="0" w:color="auto"/>
                <w:right w:val="none" w:sz="0" w:space="0" w:color="auto"/>
              </w:divBdr>
              <w:divsChild>
                <w:div w:id="805975599">
                  <w:marLeft w:val="0"/>
                  <w:marRight w:val="0"/>
                  <w:marTop w:val="0"/>
                  <w:marBottom w:val="0"/>
                  <w:divBdr>
                    <w:top w:val="none" w:sz="0" w:space="0" w:color="auto"/>
                    <w:left w:val="none" w:sz="0" w:space="0" w:color="auto"/>
                    <w:bottom w:val="none" w:sz="0" w:space="0" w:color="auto"/>
                    <w:right w:val="none" w:sz="0" w:space="0" w:color="auto"/>
                  </w:divBdr>
                  <w:divsChild>
                    <w:div w:id="1501894502">
                      <w:marLeft w:val="0"/>
                      <w:marRight w:val="0"/>
                      <w:marTop w:val="0"/>
                      <w:marBottom w:val="0"/>
                      <w:divBdr>
                        <w:top w:val="none" w:sz="0" w:space="0" w:color="auto"/>
                        <w:left w:val="none" w:sz="0" w:space="0" w:color="auto"/>
                        <w:bottom w:val="none" w:sz="0" w:space="0" w:color="auto"/>
                        <w:right w:val="none" w:sz="0" w:space="0" w:color="auto"/>
                      </w:divBdr>
                      <w:divsChild>
                        <w:div w:id="84419942">
                          <w:marLeft w:val="0"/>
                          <w:marRight w:val="0"/>
                          <w:marTop w:val="0"/>
                          <w:marBottom w:val="0"/>
                          <w:divBdr>
                            <w:top w:val="none" w:sz="0" w:space="0" w:color="auto"/>
                            <w:left w:val="none" w:sz="0" w:space="0" w:color="auto"/>
                            <w:bottom w:val="none" w:sz="0" w:space="0" w:color="auto"/>
                            <w:right w:val="none" w:sz="0" w:space="0" w:color="auto"/>
                          </w:divBdr>
                          <w:divsChild>
                            <w:div w:id="2139103908">
                              <w:marLeft w:val="0"/>
                              <w:marRight w:val="0"/>
                              <w:marTop w:val="0"/>
                              <w:marBottom w:val="0"/>
                              <w:divBdr>
                                <w:top w:val="none" w:sz="0" w:space="0" w:color="auto"/>
                                <w:left w:val="none" w:sz="0" w:space="0" w:color="auto"/>
                                <w:bottom w:val="none" w:sz="0" w:space="0" w:color="auto"/>
                                <w:right w:val="none" w:sz="0" w:space="0" w:color="auto"/>
                              </w:divBdr>
                              <w:divsChild>
                                <w:div w:id="828401868">
                                  <w:marLeft w:val="0"/>
                                  <w:marRight w:val="0"/>
                                  <w:marTop w:val="0"/>
                                  <w:marBottom w:val="0"/>
                                  <w:divBdr>
                                    <w:top w:val="none" w:sz="0" w:space="0" w:color="auto"/>
                                    <w:left w:val="none" w:sz="0" w:space="0" w:color="auto"/>
                                    <w:bottom w:val="none" w:sz="0" w:space="0" w:color="auto"/>
                                    <w:right w:val="none" w:sz="0" w:space="0" w:color="auto"/>
                                  </w:divBdr>
                                </w:div>
                                <w:div w:id="70542215">
                                  <w:marLeft w:val="0"/>
                                  <w:marRight w:val="0"/>
                                  <w:marTop w:val="0"/>
                                  <w:marBottom w:val="0"/>
                                  <w:divBdr>
                                    <w:top w:val="none" w:sz="0" w:space="0" w:color="auto"/>
                                    <w:left w:val="none" w:sz="0" w:space="0" w:color="auto"/>
                                    <w:bottom w:val="none" w:sz="0" w:space="0" w:color="auto"/>
                                    <w:right w:val="none" w:sz="0" w:space="0" w:color="auto"/>
                                  </w:divBdr>
                                </w:div>
                                <w:div w:id="1292513620">
                                  <w:marLeft w:val="0"/>
                                  <w:marRight w:val="0"/>
                                  <w:marTop w:val="0"/>
                                  <w:marBottom w:val="0"/>
                                  <w:divBdr>
                                    <w:top w:val="none" w:sz="0" w:space="0" w:color="auto"/>
                                    <w:left w:val="none" w:sz="0" w:space="0" w:color="auto"/>
                                    <w:bottom w:val="none" w:sz="0" w:space="0" w:color="auto"/>
                                    <w:right w:val="none" w:sz="0" w:space="0" w:color="auto"/>
                                  </w:divBdr>
                                </w:div>
                                <w:div w:id="2006282518">
                                  <w:marLeft w:val="0"/>
                                  <w:marRight w:val="0"/>
                                  <w:marTop w:val="0"/>
                                  <w:marBottom w:val="0"/>
                                  <w:divBdr>
                                    <w:top w:val="none" w:sz="0" w:space="0" w:color="auto"/>
                                    <w:left w:val="none" w:sz="0" w:space="0" w:color="auto"/>
                                    <w:bottom w:val="none" w:sz="0" w:space="0" w:color="auto"/>
                                    <w:right w:val="none" w:sz="0" w:space="0" w:color="auto"/>
                                  </w:divBdr>
                                </w:div>
                                <w:div w:id="1799226714">
                                  <w:marLeft w:val="0"/>
                                  <w:marRight w:val="0"/>
                                  <w:marTop w:val="0"/>
                                  <w:marBottom w:val="0"/>
                                  <w:divBdr>
                                    <w:top w:val="none" w:sz="0" w:space="0" w:color="auto"/>
                                    <w:left w:val="none" w:sz="0" w:space="0" w:color="auto"/>
                                    <w:bottom w:val="none" w:sz="0" w:space="0" w:color="auto"/>
                                    <w:right w:val="none" w:sz="0" w:space="0" w:color="auto"/>
                                  </w:divBdr>
                                  <w:divsChild>
                                    <w:div w:id="203101840">
                                      <w:marLeft w:val="0"/>
                                      <w:marRight w:val="0"/>
                                      <w:marTop w:val="0"/>
                                      <w:marBottom w:val="0"/>
                                      <w:divBdr>
                                        <w:top w:val="none" w:sz="0" w:space="0" w:color="auto"/>
                                        <w:left w:val="none" w:sz="0" w:space="0" w:color="auto"/>
                                        <w:bottom w:val="none" w:sz="0" w:space="0" w:color="auto"/>
                                        <w:right w:val="none" w:sz="0" w:space="0" w:color="auto"/>
                                      </w:divBdr>
                                    </w:div>
                                    <w:div w:id="339897381">
                                      <w:marLeft w:val="0"/>
                                      <w:marRight w:val="0"/>
                                      <w:marTop w:val="0"/>
                                      <w:marBottom w:val="0"/>
                                      <w:divBdr>
                                        <w:top w:val="none" w:sz="0" w:space="0" w:color="auto"/>
                                        <w:left w:val="none" w:sz="0" w:space="0" w:color="auto"/>
                                        <w:bottom w:val="none" w:sz="0" w:space="0" w:color="auto"/>
                                        <w:right w:val="none" w:sz="0" w:space="0" w:color="auto"/>
                                      </w:divBdr>
                                    </w:div>
                                    <w:div w:id="2044791373">
                                      <w:marLeft w:val="0"/>
                                      <w:marRight w:val="0"/>
                                      <w:marTop w:val="0"/>
                                      <w:marBottom w:val="0"/>
                                      <w:divBdr>
                                        <w:top w:val="none" w:sz="0" w:space="0" w:color="auto"/>
                                        <w:left w:val="none" w:sz="0" w:space="0" w:color="auto"/>
                                        <w:bottom w:val="none" w:sz="0" w:space="0" w:color="auto"/>
                                        <w:right w:val="none" w:sz="0" w:space="0" w:color="auto"/>
                                      </w:divBdr>
                                    </w:div>
                                    <w:div w:id="100625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92180">
                          <w:marLeft w:val="0"/>
                          <w:marRight w:val="0"/>
                          <w:marTop w:val="0"/>
                          <w:marBottom w:val="0"/>
                          <w:divBdr>
                            <w:top w:val="none" w:sz="0" w:space="0" w:color="auto"/>
                            <w:left w:val="none" w:sz="0" w:space="0" w:color="auto"/>
                            <w:bottom w:val="none" w:sz="0" w:space="0" w:color="auto"/>
                            <w:right w:val="none" w:sz="0" w:space="0" w:color="auto"/>
                          </w:divBdr>
                          <w:divsChild>
                            <w:div w:id="1840919919">
                              <w:marLeft w:val="0"/>
                              <w:marRight w:val="0"/>
                              <w:marTop w:val="0"/>
                              <w:marBottom w:val="0"/>
                              <w:divBdr>
                                <w:top w:val="none" w:sz="0" w:space="0" w:color="auto"/>
                                <w:left w:val="none" w:sz="0" w:space="0" w:color="auto"/>
                                <w:bottom w:val="none" w:sz="0" w:space="0" w:color="auto"/>
                                <w:right w:val="none" w:sz="0" w:space="0" w:color="auto"/>
                              </w:divBdr>
                              <w:divsChild>
                                <w:div w:id="1244222553">
                                  <w:marLeft w:val="0"/>
                                  <w:marRight w:val="0"/>
                                  <w:marTop w:val="0"/>
                                  <w:marBottom w:val="0"/>
                                  <w:divBdr>
                                    <w:top w:val="none" w:sz="0" w:space="0" w:color="auto"/>
                                    <w:left w:val="none" w:sz="0" w:space="0" w:color="auto"/>
                                    <w:bottom w:val="none" w:sz="0" w:space="0" w:color="auto"/>
                                    <w:right w:val="none" w:sz="0" w:space="0" w:color="auto"/>
                                  </w:divBdr>
                                </w:div>
                                <w:div w:id="2023429787">
                                  <w:marLeft w:val="0"/>
                                  <w:marRight w:val="0"/>
                                  <w:marTop w:val="0"/>
                                  <w:marBottom w:val="0"/>
                                  <w:divBdr>
                                    <w:top w:val="none" w:sz="0" w:space="0" w:color="auto"/>
                                    <w:left w:val="none" w:sz="0" w:space="0" w:color="auto"/>
                                    <w:bottom w:val="none" w:sz="0" w:space="0" w:color="auto"/>
                                    <w:right w:val="none" w:sz="0" w:space="0" w:color="auto"/>
                                  </w:divBdr>
                                </w:div>
                                <w:div w:id="1437754884">
                                  <w:marLeft w:val="0"/>
                                  <w:marRight w:val="0"/>
                                  <w:marTop w:val="0"/>
                                  <w:marBottom w:val="0"/>
                                  <w:divBdr>
                                    <w:top w:val="none" w:sz="0" w:space="0" w:color="auto"/>
                                    <w:left w:val="none" w:sz="0" w:space="0" w:color="auto"/>
                                    <w:bottom w:val="none" w:sz="0" w:space="0" w:color="auto"/>
                                    <w:right w:val="none" w:sz="0" w:space="0" w:color="auto"/>
                                  </w:divBdr>
                                </w:div>
                                <w:div w:id="1572422251">
                                  <w:marLeft w:val="0"/>
                                  <w:marRight w:val="0"/>
                                  <w:marTop w:val="0"/>
                                  <w:marBottom w:val="0"/>
                                  <w:divBdr>
                                    <w:top w:val="none" w:sz="0" w:space="0" w:color="auto"/>
                                    <w:left w:val="none" w:sz="0" w:space="0" w:color="auto"/>
                                    <w:bottom w:val="none" w:sz="0" w:space="0" w:color="auto"/>
                                    <w:right w:val="none" w:sz="0" w:space="0" w:color="auto"/>
                                  </w:divBdr>
                                </w:div>
                                <w:div w:id="473449762">
                                  <w:marLeft w:val="0"/>
                                  <w:marRight w:val="0"/>
                                  <w:marTop w:val="0"/>
                                  <w:marBottom w:val="0"/>
                                  <w:divBdr>
                                    <w:top w:val="none" w:sz="0" w:space="0" w:color="auto"/>
                                    <w:left w:val="none" w:sz="0" w:space="0" w:color="auto"/>
                                    <w:bottom w:val="none" w:sz="0" w:space="0" w:color="auto"/>
                                    <w:right w:val="none" w:sz="0" w:space="0" w:color="auto"/>
                                  </w:divBdr>
                                </w:div>
                                <w:div w:id="1462114856">
                                  <w:marLeft w:val="0"/>
                                  <w:marRight w:val="0"/>
                                  <w:marTop w:val="0"/>
                                  <w:marBottom w:val="0"/>
                                  <w:divBdr>
                                    <w:top w:val="none" w:sz="0" w:space="0" w:color="auto"/>
                                    <w:left w:val="none" w:sz="0" w:space="0" w:color="auto"/>
                                    <w:bottom w:val="none" w:sz="0" w:space="0" w:color="auto"/>
                                    <w:right w:val="none" w:sz="0" w:space="0" w:color="auto"/>
                                  </w:divBdr>
                                </w:div>
                                <w:div w:id="2051031723">
                                  <w:marLeft w:val="0"/>
                                  <w:marRight w:val="0"/>
                                  <w:marTop w:val="0"/>
                                  <w:marBottom w:val="0"/>
                                  <w:divBdr>
                                    <w:top w:val="none" w:sz="0" w:space="0" w:color="auto"/>
                                    <w:left w:val="none" w:sz="0" w:space="0" w:color="auto"/>
                                    <w:bottom w:val="none" w:sz="0" w:space="0" w:color="auto"/>
                                    <w:right w:val="none" w:sz="0" w:space="0" w:color="auto"/>
                                  </w:divBdr>
                                </w:div>
                                <w:div w:id="923030163">
                                  <w:marLeft w:val="0"/>
                                  <w:marRight w:val="0"/>
                                  <w:marTop w:val="0"/>
                                  <w:marBottom w:val="0"/>
                                  <w:divBdr>
                                    <w:top w:val="none" w:sz="0" w:space="0" w:color="auto"/>
                                    <w:left w:val="none" w:sz="0" w:space="0" w:color="auto"/>
                                    <w:bottom w:val="none" w:sz="0" w:space="0" w:color="auto"/>
                                    <w:right w:val="none" w:sz="0" w:space="0" w:color="auto"/>
                                  </w:divBdr>
                                </w:div>
                                <w:div w:id="1732802041">
                                  <w:marLeft w:val="0"/>
                                  <w:marRight w:val="0"/>
                                  <w:marTop w:val="0"/>
                                  <w:marBottom w:val="0"/>
                                  <w:divBdr>
                                    <w:top w:val="none" w:sz="0" w:space="0" w:color="auto"/>
                                    <w:left w:val="none" w:sz="0" w:space="0" w:color="auto"/>
                                    <w:bottom w:val="none" w:sz="0" w:space="0" w:color="auto"/>
                                    <w:right w:val="none" w:sz="0" w:space="0" w:color="auto"/>
                                  </w:divBdr>
                                </w:div>
                                <w:div w:id="2065912297">
                                  <w:marLeft w:val="0"/>
                                  <w:marRight w:val="0"/>
                                  <w:marTop w:val="0"/>
                                  <w:marBottom w:val="0"/>
                                  <w:divBdr>
                                    <w:top w:val="none" w:sz="0" w:space="0" w:color="auto"/>
                                    <w:left w:val="none" w:sz="0" w:space="0" w:color="auto"/>
                                    <w:bottom w:val="none" w:sz="0" w:space="0" w:color="auto"/>
                                    <w:right w:val="none" w:sz="0" w:space="0" w:color="auto"/>
                                  </w:divBdr>
                                </w:div>
                                <w:div w:id="79176558">
                                  <w:marLeft w:val="0"/>
                                  <w:marRight w:val="0"/>
                                  <w:marTop w:val="0"/>
                                  <w:marBottom w:val="0"/>
                                  <w:divBdr>
                                    <w:top w:val="none" w:sz="0" w:space="0" w:color="auto"/>
                                    <w:left w:val="none" w:sz="0" w:space="0" w:color="auto"/>
                                    <w:bottom w:val="none" w:sz="0" w:space="0" w:color="auto"/>
                                    <w:right w:val="none" w:sz="0" w:space="0" w:color="auto"/>
                                  </w:divBdr>
                                </w:div>
                                <w:div w:id="1180972515">
                                  <w:marLeft w:val="0"/>
                                  <w:marRight w:val="0"/>
                                  <w:marTop w:val="0"/>
                                  <w:marBottom w:val="0"/>
                                  <w:divBdr>
                                    <w:top w:val="none" w:sz="0" w:space="0" w:color="auto"/>
                                    <w:left w:val="none" w:sz="0" w:space="0" w:color="auto"/>
                                    <w:bottom w:val="none" w:sz="0" w:space="0" w:color="auto"/>
                                    <w:right w:val="none" w:sz="0" w:space="0" w:color="auto"/>
                                  </w:divBdr>
                                </w:div>
                                <w:div w:id="337272054">
                                  <w:marLeft w:val="0"/>
                                  <w:marRight w:val="0"/>
                                  <w:marTop w:val="0"/>
                                  <w:marBottom w:val="0"/>
                                  <w:divBdr>
                                    <w:top w:val="none" w:sz="0" w:space="0" w:color="auto"/>
                                    <w:left w:val="none" w:sz="0" w:space="0" w:color="auto"/>
                                    <w:bottom w:val="none" w:sz="0" w:space="0" w:color="auto"/>
                                    <w:right w:val="none" w:sz="0" w:space="0" w:color="auto"/>
                                  </w:divBdr>
                                  <w:divsChild>
                                    <w:div w:id="1360086287">
                                      <w:marLeft w:val="0"/>
                                      <w:marRight w:val="0"/>
                                      <w:marTop w:val="0"/>
                                      <w:marBottom w:val="0"/>
                                      <w:divBdr>
                                        <w:top w:val="none" w:sz="0" w:space="0" w:color="auto"/>
                                        <w:left w:val="none" w:sz="0" w:space="0" w:color="auto"/>
                                        <w:bottom w:val="none" w:sz="0" w:space="0" w:color="auto"/>
                                        <w:right w:val="none" w:sz="0" w:space="0" w:color="auto"/>
                                      </w:divBdr>
                                    </w:div>
                                    <w:div w:id="1949777256">
                                      <w:marLeft w:val="0"/>
                                      <w:marRight w:val="0"/>
                                      <w:marTop w:val="0"/>
                                      <w:marBottom w:val="0"/>
                                      <w:divBdr>
                                        <w:top w:val="none" w:sz="0" w:space="0" w:color="auto"/>
                                        <w:left w:val="none" w:sz="0" w:space="0" w:color="auto"/>
                                        <w:bottom w:val="none" w:sz="0" w:space="0" w:color="auto"/>
                                        <w:right w:val="none" w:sz="0" w:space="0" w:color="auto"/>
                                      </w:divBdr>
                                    </w:div>
                                    <w:div w:id="1681471438">
                                      <w:marLeft w:val="0"/>
                                      <w:marRight w:val="0"/>
                                      <w:marTop w:val="0"/>
                                      <w:marBottom w:val="0"/>
                                      <w:divBdr>
                                        <w:top w:val="none" w:sz="0" w:space="0" w:color="auto"/>
                                        <w:left w:val="none" w:sz="0" w:space="0" w:color="auto"/>
                                        <w:bottom w:val="none" w:sz="0" w:space="0" w:color="auto"/>
                                        <w:right w:val="none" w:sz="0" w:space="0" w:color="auto"/>
                                      </w:divBdr>
                                    </w:div>
                                    <w:div w:id="1751075180">
                                      <w:marLeft w:val="0"/>
                                      <w:marRight w:val="0"/>
                                      <w:marTop w:val="0"/>
                                      <w:marBottom w:val="0"/>
                                      <w:divBdr>
                                        <w:top w:val="none" w:sz="0" w:space="0" w:color="auto"/>
                                        <w:left w:val="none" w:sz="0" w:space="0" w:color="auto"/>
                                        <w:bottom w:val="none" w:sz="0" w:space="0" w:color="auto"/>
                                        <w:right w:val="none" w:sz="0" w:space="0" w:color="auto"/>
                                      </w:divBdr>
                                    </w:div>
                                    <w:div w:id="1696034306">
                                      <w:marLeft w:val="0"/>
                                      <w:marRight w:val="0"/>
                                      <w:marTop w:val="0"/>
                                      <w:marBottom w:val="0"/>
                                      <w:divBdr>
                                        <w:top w:val="none" w:sz="0" w:space="0" w:color="auto"/>
                                        <w:left w:val="none" w:sz="0" w:space="0" w:color="auto"/>
                                        <w:bottom w:val="none" w:sz="0" w:space="0" w:color="auto"/>
                                        <w:right w:val="none" w:sz="0" w:space="0" w:color="auto"/>
                                      </w:divBdr>
                                    </w:div>
                                    <w:div w:id="1872760025">
                                      <w:marLeft w:val="0"/>
                                      <w:marRight w:val="0"/>
                                      <w:marTop w:val="0"/>
                                      <w:marBottom w:val="0"/>
                                      <w:divBdr>
                                        <w:top w:val="none" w:sz="0" w:space="0" w:color="auto"/>
                                        <w:left w:val="none" w:sz="0" w:space="0" w:color="auto"/>
                                        <w:bottom w:val="none" w:sz="0" w:space="0" w:color="auto"/>
                                        <w:right w:val="none" w:sz="0" w:space="0" w:color="auto"/>
                                      </w:divBdr>
                                    </w:div>
                                    <w:div w:id="1525363338">
                                      <w:marLeft w:val="0"/>
                                      <w:marRight w:val="0"/>
                                      <w:marTop w:val="0"/>
                                      <w:marBottom w:val="0"/>
                                      <w:divBdr>
                                        <w:top w:val="none" w:sz="0" w:space="0" w:color="auto"/>
                                        <w:left w:val="none" w:sz="0" w:space="0" w:color="auto"/>
                                        <w:bottom w:val="none" w:sz="0" w:space="0" w:color="auto"/>
                                        <w:right w:val="none" w:sz="0" w:space="0" w:color="auto"/>
                                      </w:divBdr>
                                    </w:div>
                                    <w:div w:id="1586497485">
                                      <w:marLeft w:val="0"/>
                                      <w:marRight w:val="0"/>
                                      <w:marTop w:val="0"/>
                                      <w:marBottom w:val="0"/>
                                      <w:divBdr>
                                        <w:top w:val="none" w:sz="0" w:space="0" w:color="auto"/>
                                        <w:left w:val="none" w:sz="0" w:space="0" w:color="auto"/>
                                        <w:bottom w:val="none" w:sz="0" w:space="0" w:color="auto"/>
                                        <w:right w:val="none" w:sz="0" w:space="0" w:color="auto"/>
                                      </w:divBdr>
                                    </w:div>
                                    <w:div w:id="1504010218">
                                      <w:marLeft w:val="0"/>
                                      <w:marRight w:val="0"/>
                                      <w:marTop w:val="0"/>
                                      <w:marBottom w:val="0"/>
                                      <w:divBdr>
                                        <w:top w:val="none" w:sz="0" w:space="0" w:color="auto"/>
                                        <w:left w:val="none" w:sz="0" w:space="0" w:color="auto"/>
                                        <w:bottom w:val="none" w:sz="0" w:space="0" w:color="auto"/>
                                        <w:right w:val="none" w:sz="0" w:space="0" w:color="auto"/>
                                      </w:divBdr>
                                    </w:div>
                                    <w:div w:id="1243178894">
                                      <w:marLeft w:val="0"/>
                                      <w:marRight w:val="0"/>
                                      <w:marTop w:val="0"/>
                                      <w:marBottom w:val="0"/>
                                      <w:divBdr>
                                        <w:top w:val="none" w:sz="0" w:space="0" w:color="auto"/>
                                        <w:left w:val="none" w:sz="0" w:space="0" w:color="auto"/>
                                        <w:bottom w:val="none" w:sz="0" w:space="0" w:color="auto"/>
                                        <w:right w:val="none" w:sz="0" w:space="0" w:color="auto"/>
                                      </w:divBdr>
                                    </w:div>
                                    <w:div w:id="1186479577">
                                      <w:marLeft w:val="0"/>
                                      <w:marRight w:val="0"/>
                                      <w:marTop w:val="0"/>
                                      <w:marBottom w:val="0"/>
                                      <w:divBdr>
                                        <w:top w:val="none" w:sz="0" w:space="0" w:color="auto"/>
                                        <w:left w:val="none" w:sz="0" w:space="0" w:color="auto"/>
                                        <w:bottom w:val="none" w:sz="0" w:space="0" w:color="auto"/>
                                        <w:right w:val="none" w:sz="0" w:space="0" w:color="auto"/>
                                      </w:divBdr>
                                    </w:div>
                                    <w:div w:id="126969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092336">
                          <w:marLeft w:val="0"/>
                          <w:marRight w:val="0"/>
                          <w:marTop w:val="0"/>
                          <w:marBottom w:val="0"/>
                          <w:divBdr>
                            <w:top w:val="none" w:sz="0" w:space="0" w:color="auto"/>
                            <w:left w:val="none" w:sz="0" w:space="0" w:color="auto"/>
                            <w:bottom w:val="none" w:sz="0" w:space="0" w:color="auto"/>
                            <w:right w:val="none" w:sz="0" w:space="0" w:color="auto"/>
                          </w:divBdr>
                          <w:divsChild>
                            <w:div w:id="742072098">
                              <w:marLeft w:val="0"/>
                              <w:marRight w:val="0"/>
                              <w:marTop w:val="0"/>
                              <w:marBottom w:val="0"/>
                              <w:divBdr>
                                <w:top w:val="none" w:sz="0" w:space="0" w:color="auto"/>
                                <w:left w:val="none" w:sz="0" w:space="0" w:color="auto"/>
                                <w:bottom w:val="none" w:sz="0" w:space="0" w:color="auto"/>
                                <w:right w:val="none" w:sz="0" w:space="0" w:color="auto"/>
                              </w:divBdr>
                              <w:divsChild>
                                <w:div w:id="311720793">
                                  <w:marLeft w:val="0"/>
                                  <w:marRight w:val="0"/>
                                  <w:marTop w:val="0"/>
                                  <w:marBottom w:val="0"/>
                                  <w:divBdr>
                                    <w:top w:val="none" w:sz="0" w:space="0" w:color="auto"/>
                                    <w:left w:val="none" w:sz="0" w:space="0" w:color="auto"/>
                                    <w:bottom w:val="none" w:sz="0" w:space="0" w:color="auto"/>
                                    <w:right w:val="none" w:sz="0" w:space="0" w:color="auto"/>
                                  </w:divBdr>
                                </w:div>
                                <w:div w:id="886793303">
                                  <w:marLeft w:val="0"/>
                                  <w:marRight w:val="0"/>
                                  <w:marTop w:val="0"/>
                                  <w:marBottom w:val="0"/>
                                  <w:divBdr>
                                    <w:top w:val="none" w:sz="0" w:space="0" w:color="auto"/>
                                    <w:left w:val="none" w:sz="0" w:space="0" w:color="auto"/>
                                    <w:bottom w:val="none" w:sz="0" w:space="0" w:color="auto"/>
                                    <w:right w:val="none" w:sz="0" w:space="0" w:color="auto"/>
                                  </w:divBdr>
                                </w:div>
                                <w:div w:id="2126346795">
                                  <w:marLeft w:val="0"/>
                                  <w:marRight w:val="0"/>
                                  <w:marTop w:val="0"/>
                                  <w:marBottom w:val="0"/>
                                  <w:divBdr>
                                    <w:top w:val="none" w:sz="0" w:space="0" w:color="auto"/>
                                    <w:left w:val="none" w:sz="0" w:space="0" w:color="auto"/>
                                    <w:bottom w:val="none" w:sz="0" w:space="0" w:color="auto"/>
                                    <w:right w:val="none" w:sz="0" w:space="0" w:color="auto"/>
                                  </w:divBdr>
                                </w:div>
                                <w:div w:id="1712614281">
                                  <w:marLeft w:val="0"/>
                                  <w:marRight w:val="0"/>
                                  <w:marTop w:val="0"/>
                                  <w:marBottom w:val="0"/>
                                  <w:divBdr>
                                    <w:top w:val="none" w:sz="0" w:space="0" w:color="auto"/>
                                    <w:left w:val="none" w:sz="0" w:space="0" w:color="auto"/>
                                    <w:bottom w:val="none" w:sz="0" w:space="0" w:color="auto"/>
                                    <w:right w:val="none" w:sz="0" w:space="0" w:color="auto"/>
                                  </w:divBdr>
                                </w:div>
                                <w:div w:id="2082630937">
                                  <w:marLeft w:val="0"/>
                                  <w:marRight w:val="0"/>
                                  <w:marTop w:val="0"/>
                                  <w:marBottom w:val="0"/>
                                  <w:divBdr>
                                    <w:top w:val="none" w:sz="0" w:space="0" w:color="auto"/>
                                    <w:left w:val="none" w:sz="0" w:space="0" w:color="auto"/>
                                    <w:bottom w:val="none" w:sz="0" w:space="0" w:color="auto"/>
                                    <w:right w:val="none" w:sz="0" w:space="0" w:color="auto"/>
                                  </w:divBdr>
                                </w:div>
                                <w:div w:id="93786200">
                                  <w:marLeft w:val="0"/>
                                  <w:marRight w:val="0"/>
                                  <w:marTop w:val="0"/>
                                  <w:marBottom w:val="0"/>
                                  <w:divBdr>
                                    <w:top w:val="none" w:sz="0" w:space="0" w:color="auto"/>
                                    <w:left w:val="none" w:sz="0" w:space="0" w:color="auto"/>
                                    <w:bottom w:val="none" w:sz="0" w:space="0" w:color="auto"/>
                                    <w:right w:val="none" w:sz="0" w:space="0" w:color="auto"/>
                                  </w:divBdr>
                                </w:div>
                                <w:div w:id="215625884">
                                  <w:marLeft w:val="0"/>
                                  <w:marRight w:val="0"/>
                                  <w:marTop w:val="0"/>
                                  <w:marBottom w:val="0"/>
                                  <w:divBdr>
                                    <w:top w:val="none" w:sz="0" w:space="0" w:color="auto"/>
                                    <w:left w:val="none" w:sz="0" w:space="0" w:color="auto"/>
                                    <w:bottom w:val="none" w:sz="0" w:space="0" w:color="auto"/>
                                    <w:right w:val="none" w:sz="0" w:space="0" w:color="auto"/>
                                  </w:divBdr>
                                </w:div>
                                <w:div w:id="1663507121">
                                  <w:marLeft w:val="0"/>
                                  <w:marRight w:val="0"/>
                                  <w:marTop w:val="0"/>
                                  <w:marBottom w:val="0"/>
                                  <w:divBdr>
                                    <w:top w:val="none" w:sz="0" w:space="0" w:color="auto"/>
                                    <w:left w:val="none" w:sz="0" w:space="0" w:color="auto"/>
                                    <w:bottom w:val="none" w:sz="0" w:space="0" w:color="auto"/>
                                    <w:right w:val="none" w:sz="0" w:space="0" w:color="auto"/>
                                  </w:divBdr>
                                </w:div>
                                <w:div w:id="93482486">
                                  <w:marLeft w:val="0"/>
                                  <w:marRight w:val="0"/>
                                  <w:marTop w:val="0"/>
                                  <w:marBottom w:val="0"/>
                                  <w:divBdr>
                                    <w:top w:val="none" w:sz="0" w:space="0" w:color="auto"/>
                                    <w:left w:val="none" w:sz="0" w:space="0" w:color="auto"/>
                                    <w:bottom w:val="none" w:sz="0" w:space="0" w:color="auto"/>
                                    <w:right w:val="none" w:sz="0" w:space="0" w:color="auto"/>
                                  </w:divBdr>
                                </w:div>
                                <w:div w:id="6375237">
                                  <w:marLeft w:val="0"/>
                                  <w:marRight w:val="0"/>
                                  <w:marTop w:val="0"/>
                                  <w:marBottom w:val="0"/>
                                  <w:divBdr>
                                    <w:top w:val="none" w:sz="0" w:space="0" w:color="auto"/>
                                    <w:left w:val="none" w:sz="0" w:space="0" w:color="auto"/>
                                    <w:bottom w:val="none" w:sz="0" w:space="0" w:color="auto"/>
                                    <w:right w:val="none" w:sz="0" w:space="0" w:color="auto"/>
                                  </w:divBdr>
                                  <w:divsChild>
                                    <w:div w:id="659308991">
                                      <w:marLeft w:val="0"/>
                                      <w:marRight w:val="0"/>
                                      <w:marTop w:val="0"/>
                                      <w:marBottom w:val="0"/>
                                      <w:divBdr>
                                        <w:top w:val="none" w:sz="0" w:space="0" w:color="auto"/>
                                        <w:left w:val="none" w:sz="0" w:space="0" w:color="auto"/>
                                        <w:bottom w:val="none" w:sz="0" w:space="0" w:color="auto"/>
                                        <w:right w:val="none" w:sz="0" w:space="0" w:color="auto"/>
                                      </w:divBdr>
                                    </w:div>
                                    <w:div w:id="1534147935">
                                      <w:marLeft w:val="0"/>
                                      <w:marRight w:val="0"/>
                                      <w:marTop w:val="0"/>
                                      <w:marBottom w:val="0"/>
                                      <w:divBdr>
                                        <w:top w:val="none" w:sz="0" w:space="0" w:color="auto"/>
                                        <w:left w:val="none" w:sz="0" w:space="0" w:color="auto"/>
                                        <w:bottom w:val="none" w:sz="0" w:space="0" w:color="auto"/>
                                        <w:right w:val="none" w:sz="0" w:space="0" w:color="auto"/>
                                      </w:divBdr>
                                    </w:div>
                                    <w:div w:id="306013210">
                                      <w:marLeft w:val="0"/>
                                      <w:marRight w:val="0"/>
                                      <w:marTop w:val="0"/>
                                      <w:marBottom w:val="0"/>
                                      <w:divBdr>
                                        <w:top w:val="none" w:sz="0" w:space="0" w:color="auto"/>
                                        <w:left w:val="none" w:sz="0" w:space="0" w:color="auto"/>
                                        <w:bottom w:val="none" w:sz="0" w:space="0" w:color="auto"/>
                                        <w:right w:val="none" w:sz="0" w:space="0" w:color="auto"/>
                                      </w:divBdr>
                                    </w:div>
                                    <w:div w:id="1835337304">
                                      <w:marLeft w:val="0"/>
                                      <w:marRight w:val="0"/>
                                      <w:marTop w:val="0"/>
                                      <w:marBottom w:val="0"/>
                                      <w:divBdr>
                                        <w:top w:val="none" w:sz="0" w:space="0" w:color="auto"/>
                                        <w:left w:val="none" w:sz="0" w:space="0" w:color="auto"/>
                                        <w:bottom w:val="none" w:sz="0" w:space="0" w:color="auto"/>
                                        <w:right w:val="none" w:sz="0" w:space="0" w:color="auto"/>
                                      </w:divBdr>
                                    </w:div>
                                    <w:div w:id="1452480373">
                                      <w:marLeft w:val="0"/>
                                      <w:marRight w:val="0"/>
                                      <w:marTop w:val="0"/>
                                      <w:marBottom w:val="0"/>
                                      <w:divBdr>
                                        <w:top w:val="none" w:sz="0" w:space="0" w:color="auto"/>
                                        <w:left w:val="none" w:sz="0" w:space="0" w:color="auto"/>
                                        <w:bottom w:val="none" w:sz="0" w:space="0" w:color="auto"/>
                                        <w:right w:val="none" w:sz="0" w:space="0" w:color="auto"/>
                                      </w:divBdr>
                                    </w:div>
                                    <w:div w:id="1939680213">
                                      <w:marLeft w:val="0"/>
                                      <w:marRight w:val="0"/>
                                      <w:marTop w:val="0"/>
                                      <w:marBottom w:val="0"/>
                                      <w:divBdr>
                                        <w:top w:val="none" w:sz="0" w:space="0" w:color="auto"/>
                                        <w:left w:val="none" w:sz="0" w:space="0" w:color="auto"/>
                                        <w:bottom w:val="none" w:sz="0" w:space="0" w:color="auto"/>
                                        <w:right w:val="none" w:sz="0" w:space="0" w:color="auto"/>
                                      </w:divBdr>
                                    </w:div>
                                    <w:div w:id="385221175">
                                      <w:marLeft w:val="0"/>
                                      <w:marRight w:val="0"/>
                                      <w:marTop w:val="0"/>
                                      <w:marBottom w:val="0"/>
                                      <w:divBdr>
                                        <w:top w:val="none" w:sz="0" w:space="0" w:color="auto"/>
                                        <w:left w:val="none" w:sz="0" w:space="0" w:color="auto"/>
                                        <w:bottom w:val="none" w:sz="0" w:space="0" w:color="auto"/>
                                        <w:right w:val="none" w:sz="0" w:space="0" w:color="auto"/>
                                      </w:divBdr>
                                    </w:div>
                                    <w:div w:id="1931811390">
                                      <w:marLeft w:val="0"/>
                                      <w:marRight w:val="0"/>
                                      <w:marTop w:val="0"/>
                                      <w:marBottom w:val="0"/>
                                      <w:divBdr>
                                        <w:top w:val="none" w:sz="0" w:space="0" w:color="auto"/>
                                        <w:left w:val="none" w:sz="0" w:space="0" w:color="auto"/>
                                        <w:bottom w:val="none" w:sz="0" w:space="0" w:color="auto"/>
                                        <w:right w:val="none" w:sz="0" w:space="0" w:color="auto"/>
                                      </w:divBdr>
                                    </w:div>
                                    <w:div w:id="124356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1147539">
      <w:bodyDiv w:val="1"/>
      <w:marLeft w:val="0"/>
      <w:marRight w:val="0"/>
      <w:marTop w:val="0"/>
      <w:marBottom w:val="0"/>
      <w:divBdr>
        <w:top w:val="none" w:sz="0" w:space="0" w:color="auto"/>
        <w:left w:val="none" w:sz="0" w:space="0" w:color="auto"/>
        <w:bottom w:val="none" w:sz="0" w:space="0" w:color="auto"/>
        <w:right w:val="none" w:sz="0" w:space="0" w:color="auto"/>
      </w:divBdr>
      <w:divsChild>
        <w:div w:id="573667428">
          <w:marLeft w:val="-360"/>
          <w:marRight w:val="-360"/>
          <w:marTop w:val="0"/>
          <w:marBottom w:val="0"/>
          <w:divBdr>
            <w:top w:val="none" w:sz="0" w:space="0" w:color="auto"/>
            <w:left w:val="none" w:sz="0" w:space="0" w:color="auto"/>
            <w:bottom w:val="none" w:sz="0" w:space="0" w:color="auto"/>
            <w:right w:val="none" w:sz="0" w:space="0" w:color="auto"/>
          </w:divBdr>
          <w:divsChild>
            <w:div w:id="1670910077">
              <w:marLeft w:val="0"/>
              <w:marRight w:val="0"/>
              <w:marTop w:val="0"/>
              <w:marBottom w:val="0"/>
              <w:divBdr>
                <w:top w:val="none" w:sz="0" w:space="0" w:color="auto"/>
                <w:left w:val="none" w:sz="0" w:space="0" w:color="auto"/>
                <w:bottom w:val="none" w:sz="0" w:space="0" w:color="auto"/>
                <w:right w:val="none" w:sz="0" w:space="0" w:color="auto"/>
              </w:divBdr>
              <w:divsChild>
                <w:div w:id="906191288">
                  <w:marLeft w:val="0"/>
                  <w:marRight w:val="0"/>
                  <w:marTop w:val="0"/>
                  <w:marBottom w:val="600"/>
                  <w:divBdr>
                    <w:top w:val="none" w:sz="0" w:space="0" w:color="auto"/>
                    <w:left w:val="none" w:sz="0" w:space="0" w:color="auto"/>
                    <w:bottom w:val="none" w:sz="0" w:space="0" w:color="auto"/>
                    <w:right w:val="none" w:sz="0" w:space="0" w:color="auto"/>
                  </w:divBdr>
                  <w:divsChild>
                    <w:div w:id="788352142">
                      <w:marLeft w:val="0"/>
                      <w:marRight w:val="0"/>
                      <w:marTop w:val="0"/>
                      <w:marBottom w:val="135"/>
                      <w:divBdr>
                        <w:top w:val="none" w:sz="0" w:space="0" w:color="auto"/>
                        <w:left w:val="none" w:sz="0" w:space="0" w:color="auto"/>
                        <w:bottom w:val="none" w:sz="0" w:space="0" w:color="auto"/>
                        <w:right w:val="none" w:sz="0" w:space="0" w:color="auto"/>
                      </w:divBdr>
                      <w:divsChild>
                        <w:div w:id="541551588">
                          <w:marLeft w:val="0"/>
                          <w:marRight w:val="0"/>
                          <w:marTop w:val="0"/>
                          <w:marBottom w:val="0"/>
                          <w:divBdr>
                            <w:top w:val="none" w:sz="0" w:space="0" w:color="auto"/>
                            <w:left w:val="none" w:sz="0" w:space="0" w:color="auto"/>
                            <w:bottom w:val="none" w:sz="0" w:space="0" w:color="auto"/>
                            <w:right w:val="none" w:sz="0" w:space="0" w:color="auto"/>
                          </w:divBdr>
                        </w:div>
                      </w:divsChild>
                    </w:div>
                    <w:div w:id="707141133">
                      <w:marLeft w:val="0"/>
                      <w:marRight w:val="0"/>
                      <w:marTop w:val="0"/>
                      <w:marBottom w:val="240"/>
                      <w:divBdr>
                        <w:top w:val="none" w:sz="0" w:space="0" w:color="auto"/>
                        <w:left w:val="none" w:sz="0" w:space="0" w:color="auto"/>
                        <w:bottom w:val="none" w:sz="0" w:space="0" w:color="auto"/>
                        <w:right w:val="none" w:sz="0" w:space="0" w:color="auto"/>
                      </w:divBdr>
                      <w:divsChild>
                        <w:div w:id="2009553658">
                          <w:marLeft w:val="0"/>
                          <w:marRight w:val="0"/>
                          <w:marTop w:val="0"/>
                          <w:marBottom w:val="0"/>
                          <w:divBdr>
                            <w:top w:val="none" w:sz="0" w:space="0" w:color="auto"/>
                            <w:left w:val="none" w:sz="0" w:space="0" w:color="auto"/>
                            <w:bottom w:val="none" w:sz="0" w:space="0" w:color="auto"/>
                            <w:right w:val="none" w:sz="0" w:space="0" w:color="auto"/>
                          </w:divBdr>
                          <w:divsChild>
                            <w:div w:id="296379555">
                              <w:marLeft w:val="0"/>
                              <w:marRight w:val="30"/>
                              <w:marTop w:val="0"/>
                              <w:marBottom w:val="0"/>
                              <w:divBdr>
                                <w:top w:val="none" w:sz="0" w:space="0" w:color="auto"/>
                                <w:left w:val="none" w:sz="0" w:space="0" w:color="auto"/>
                                <w:bottom w:val="none" w:sz="0" w:space="0" w:color="auto"/>
                                <w:right w:val="none" w:sz="0" w:space="0" w:color="auto"/>
                              </w:divBdr>
                            </w:div>
                            <w:div w:id="2027514820">
                              <w:marLeft w:val="0"/>
                              <w:marRight w:val="30"/>
                              <w:marTop w:val="0"/>
                              <w:marBottom w:val="0"/>
                              <w:divBdr>
                                <w:top w:val="none" w:sz="0" w:space="0" w:color="auto"/>
                                <w:left w:val="none" w:sz="0" w:space="0" w:color="auto"/>
                                <w:bottom w:val="none" w:sz="0" w:space="0" w:color="auto"/>
                                <w:right w:val="none" w:sz="0" w:space="0" w:color="auto"/>
                              </w:divBdr>
                            </w:div>
                          </w:divsChild>
                        </w:div>
                        <w:div w:id="1561937093">
                          <w:marLeft w:val="330"/>
                          <w:marRight w:val="0"/>
                          <w:marTop w:val="0"/>
                          <w:marBottom w:val="0"/>
                          <w:divBdr>
                            <w:top w:val="none" w:sz="0" w:space="0" w:color="auto"/>
                            <w:left w:val="none" w:sz="0" w:space="0" w:color="auto"/>
                            <w:bottom w:val="none" w:sz="0" w:space="0" w:color="auto"/>
                            <w:right w:val="none" w:sz="0" w:space="0" w:color="auto"/>
                          </w:divBdr>
                        </w:div>
                        <w:div w:id="1337075546">
                          <w:marLeft w:val="330"/>
                          <w:marRight w:val="0"/>
                          <w:marTop w:val="0"/>
                          <w:marBottom w:val="0"/>
                          <w:divBdr>
                            <w:top w:val="none" w:sz="0" w:space="0" w:color="auto"/>
                            <w:left w:val="none" w:sz="0" w:space="0" w:color="auto"/>
                            <w:bottom w:val="none" w:sz="0" w:space="0" w:color="auto"/>
                            <w:right w:val="none" w:sz="0" w:space="0" w:color="auto"/>
                          </w:divBdr>
                        </w:div>
                      </w:divsChild>
                    </w:div>
                    <w:div w:id="288324741">
                      <w:marLeft w:val="0"/>
                      <w:marRight w:val="0"/>
                      <w:marTop w:val="0"/>
                      <w:marBottom w:val="450"/>
                      <w:divBdr>
                        <w:top w:val="none" w:sz="0" w:space="0" w:color="auto"/>
                        <w:left w:val="none" w:sz="0" w:space="0" w:color="auto"/>
                        <w:bottom w:val="none" w:sz="0" w:space="0" w:color="auto"/>
                        <w:right w:val="none" w:sz="0" w:space="0" w:color="auto"/>
                      </w:divBdr>
                      <w:divsChild>
                        <w:div w:id="1510294713">
                          <w:marLeft w:val="-45"/>
                          <w:marRight w:val="-45"/>
                          <w:marTop w:val="0"/>
                          <w:marBottom w:val="0"/>
                          <w:divBdr>
                            <w:top w:val="none" w:sz="0" w:space="0" w:color="auto"/>
                            <w:left w:val="none" w:sz="0" w:space="0" w:color="auto"/>
                            <w:bottom w:val="none" w:sz="0" w:space="0" w:color="auto"/>
                            <w:right w:val="none" w:sz="0" w:space="0" w:color="auto"/>
                          </w:divBdr>
                          <w:divsChild>
                            <w:div w:id="7648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0096183">
          <w:marLeft w:val="-360"/>
          <w:marRight w:val="-360"/>
          <w:marTop w:val="0"/>
          <w:marBottom w:val="0"/>
          <w:divBdr>
            <w:top w:val="none" w:sz="0" w:space="0" w:color="auto"/>
            <w:left w:val="none" w:sz="0" w:space="0" w:color="auto"/>
            <w:bottom w:val="none" w:sz="0" w:space="0" w:color="auto"/>
            <w:right w:val="none" w:sz="0" w:space="0" w:color="auto"/>
          </w:divBdr>
          <w:divsChild>
            <w:div w:id="1690057921">
              <w:marLeft w:val="0"/>
              <w:marRight w:val="0"/>
              <w:marTop w:val="0"/>
              <w:marBottom w:val="0"/>
              <w:divBdr>
                <w:top w:val="none" w:sz="0" w:space="0" w:color="auto"/>
                <w:left w:val="none" w:sz="0" w:space="0" w:color="auto"/>
                <w:bottom w:val="none" w:sz="0" w:space="0" w:color="auto"/>
                <w:right w:val="none" w:sz="0" w:space="0" w:color="auto"/>
              </w:divBdr>
              <w:divsChild>
                <w:div w:id="684333280">
                  <w:marLeft w:val="0"/>
                  <w:marRight w:val="0"/>
                  <w:marTop w:val="0"/>
                  <w:marBottom w:val="0"/>
                  <w:divBdr>
                    <w:top w:val="none" w:sz="0" w:space="0" w:color="auto"/>
                    <w:left w:val="none" w:sz="0" w:space="0" w:color="auto"/>
                    <w:bottom w:val="none" w:sz="0" w:space="0" w:color="auto"/>
                    <w:right w:val="none" w:sz="0" w:space="0" w:color="auto"/>
                  </w:divBdr>
                  <w:divsChild>
                    <w:div w:id="130442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5521004">
      <w:bodyDiv w:val="1"/>
      <w:marLeft w:val="0"/>
      <w:marRight w:val="0"/>
      <w:marTop w:val="0"/>
      <w:marBottom w:val="0"/>
      <w:divBdr>
        <w:top w:val="none" w:sz="0" w:space="0" w:color="auto"/>
        <w:left w:val="none" w:sz="0" w:space="0" w:color="auto"/>
        <w:bottom w:val="none" w:sz="0" w:space="0" w:color="auto"/>
        <w:right w:val="none" w:sz="0" w:space="0" w:color="auto"/>
      </w:divBdr>
      <w:divsChild>
        <w:div w:id="1084061406">
          <w:marLeft w:val="-360"/>
          <w:marRight w:val="-360"/>
          <w:marTop w:val="0"/>
          <w:marBottom w:val="0"/>
          <w:divBdr>
            <w:top w:val="none" w:sz="0" w:space="0" w:color="auto"/>
            <w:left w:val="none" w:sz="0" w:space="0" w:color="auto"/>
            <w:bottom w:val="none" w:sz="0" w:space="0" w:color="auto"/>
            <w:right w:val="none" w:sz="0" w:space="0" w:color="auto"/>
          </w:divBdr>
          <w:divsChild>
            <w:div w:id="770587557">
              <w:marLeft w:val="0"/>
              <w:marRight w:val="0"/>
              <w:marTop w:val="0"/>
              <w:marBottom w:val="0"/>
              <w:divBdr>
                <w:top w:val="none" w:sz="0" w:space="0" w:color="auto"/>
                <w:left w:val="none" w:sz="0" w:space="0" w:color="auto"/>
                <w:bottom w:val="none" w:sz="0" w:space="0" w:color="auto"/>
                <w:right w:val="none" w:sz="0" w:space="0" w:color="auto"/>
              </w:divBdr>
              <w:divsChild>
                <w:div w:id="151794930">
                  <w:marLeft w:val="0"/>
                  <w:marRight w:val="0"/>
                  <w:marTop w:val="0"/>
                  <w:marBottom w:val="600"/>
                  <w:divBdr>
                    <w:top w:val="none" w:sz="0" w:space="0" w:color="auto"/>
                    <w:left w:val="none" w:sz="0" w:space="0" w:color="auto"/>
                    <w:bottom w:val="none" w:sz="0" w:space="0" w:color="auto"/>
                    <w:right w:val="none" w:sz="0" w:space="0" w:color="auto"/>
                  </w:divBdr>
                  <w:divsChild>
                    <w:div w:id="1694454123">
                      <w:marLeft w:val="0"/>
                      <w:marRight w:val="0"/>
                      <w:marTop w:val="0"/>
                      <w:marBottom w:val="240"/>
                      <w:divBdr>
                        <w:top w:val="none" w:sz="0" w:space="0" w:color="auto"/>
                        <w:left w:val="none" w:sz="0" w:space="0" w:color="auto"/>
                        <w:bottom w:val="none" w:sz="0" w:space="0" w:color="auto"/>
                        <w:right w:val="none" w:sz="0" w:space="0" w:color="auto"/>
                      </w:divBdr>
                      <w:divsChild>
                        <w:div w:id="1887060211">
                          <w:marLeft w:val="0"/>
                          <w:marRight w:val="0"/>
                          <w:marTop w:val="0"/>
                          <w:marBottom w:val="0"/>
                          <w:divBdr>
                            <w:top w:val="none" w:sz="0" w:space="0" w:color="auto"/>
                            <w:left w:val="none" w:sz="0" w:space="0" w:color="auto"/>
                            <w:bottom w:val="none" w:sz="0" w:space="0" w:color="auto"/>
                            <w:right w:val="none" w:sz="0" w:space="0" w:color="auto"/>
                          </w:divBdr>
                          <w:divsChild>
                            <w:div w:id="808938187">
                              <w:marLeft w:val="0"/>
                              <w:marRight w:val="30"/>
                              <w:marTop w:val="0"/>
                              <w:marBottom w:val="0"/>
                              <w:divBdr>
                                <w:top w:val="none" w:sz="0" w:space="0" w:color="auto"/>
                                <w:left w:val="none" w:sz="0" w:space="0" w:color="auto"/>
                                <w:bottom w:val="none" w:sz="0" w:space="0" w:color="auto"/>
                                <w:right w:val="none" w:sz="0" w:space="0" w:color="auto"/>
                              </w:divBdr>
                            </w:div>
                            <w:div w:id="661782567">
                              <w:marLeft w:val="0"/>
                              <w:marRight w:val="30"/>
                              <w:marTop w:val="0"/>
                              <w:marBottom w:val="0"/>
                              <w:divBdr>
                                <w:top w:val="none" w:sz="0" w:space="0" w:color="auto"/>
                                <w:left w:val="none" w:sz="0" w:space="0" w:color="auto"/>
                                <w:bottom w:val="none" w:sz="0" w:space="0" w:color="auto"/>
                                <w:right w:val="none" w:sz="0" w:space="0" w:color="auto"/>
                              </w:divBdr>
                            </w:div>
                          </w:divsChild>
                        </w:div>
                        <w:div w:id="1057584535">
                          <w:marLeft w:val="330"/>
                          <w:marRight w:val="0"/>
                          <w:marTop w:val="0"/>
                          <w:marBottom w:val="0"/>
                          <w:divBdr>
                            <w:top w:val="none" w:sz="0" w:space="0" w:color="auto"/>
                            <w:left w:val="none" w:sz="0" w:space="0" w:color="auto"/>
                            <w:bottom w:val="none" w:sz="0" w:space="0" w:color="auto"/>
                            <w:right w:val="none" w:sz="0" w:space="0" w:color="auto"/>
                          </w:divBdr>
                        </w:div>
                        <w:div w:id="1072965173">
                          <w:marLeft w:val="330"/>
                          <w:marRight w:val="0"/>
                          <w:marTop w:val="0"/>
                          <w:marBottom w:val="0"/>
                          <w:divBdr>
                            <w:top w:val="none" w:sz="0" w:space="0" w:color="auto"/>
                            <w:left w:val="none" w:sz="0" w:space="0" w:color="auto"/>
                            <w:bottom w:val="none" w:sz="0" w:space="0" w:color="auto"/>
                            <w:right w:val="none" w:sz="0" w:space="0" w:color="auto"/>
                          </w:divBdr>
                        </w:div>
                      </w:divsChild>
                    </w:div>
                    <w:div w:id="1751149612">
                      <w:marLeft w:val="0"/>
                      <w:marRight w:val="0"/>
                      <w:marTop w:val="0"/>
                      <w:marBottom w:val="450"/>
                      <w:divBdr>
                        <w:top w:val="none" w:sz="0" w:space="0" w:color="auto"/>
                        <w:left w:val="none" w:sz="0" w:space="0" w:color="auto"/>
                        <w:bottom w:val="none" w:sz="0" w:space="0" w:color="auto"/>
                        <w:right w:val="none" w:sz="0" w:space="0" w:color="auto"/>
                      </w:divBdr>
                      <w:divsChild>
                        <w:div w:id="1741365977">
                          <w:marLeft w:val="-45"/>
                          <w:marRight w:val="-45"/>
                          <w:marTop w:val="0"/>
                          <w:marBottom w:val="0"/>
                          <w:divBdr>
                            <w:top w:val="none" w:sz="0" w:space="0" w:color="auto"/>
                            <w:left w:val="none" w:sz="0" w:space="0" w:color="auto"/>
                            <w:bottom w:val="none" w:sz="0" w:space="0" w:color="auto"/>
                            <w:right w:val="none" w:sz="0" w:space="0" w:color="auto"/>
                          </w:divBdr>
                          <w:divsChild>
                            <w:div w:id="113718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3486890">
          <w:marLeft w:val="-360"/>
          <w:marRight w:val="-360"/>
          <w:marTop w:val="0"/>
          <w:marBottom w:val="0"/>
          <w:divBdr>
            <w:top w:val="none" w:sz="0" w:space="0" w:color="auto"/>
            <w:left w:val="none" w:sz="0" w:space="0" w:color="auto"/>
            <w:bottom w:val="none" w:sz="0" w:space="0" w:color="auto"/>
            <w:right w:val="none" w:sz="0" w:space="0" w:color="auto"/>
          </w:divBdr>
          <w:divsChild>
            <w:div w:id="422918623">
              <w:marLeft w:val="0"/>
              <w:marRight w:val="0"/>
              <w:marTop w:val="0"/>
              <w:marBottom w:val="0"/>
              <w:divBdr>
                <w:top w:val="none" w:sz="0" w:space="0" w:color="auto"/>
                <w:left w:val="none" w:sz="0" w:space="0" w:color="auto"/>
                <w:bottom w:val="none" w:sz="0" w:space="0" w:color="auto"/>
                <w:right w:val="none" w:sz="0" w:space="0" w:color="auto"/>
              </w:divBdr>
              <w:divsChild>
                <w:div w:id="254097119">
                  <w:marLeft w:val="0"/>
                  <w:marRight w:val="0"/>
                  <w:marTop w:val="0"/>
                  <w:marBottom w:val="0"/>
                  <w:divBdr>
                    <w:top w:val="none" w:sz="0" w:space="0" w:color="auto"/>
                    <w:left w:val="none" w:sz="0" w:space="0" w:color="auto"/>
                    <w:bottom w:val="none" w:sz="0" w:space="0" w:color="auto"/>
                    <w:right w:val="none" w:sz="0" w:space="0" w:color="auto"/>
                  </w:divBdr>
                  <w:divsChild>
                    <w:div w:id="89401544">
                      <w:marLeft w:val="0"/>
                      <w:marRight w:val="0"/>
                      <w:marTop w:val="0"/>
                      <w:marBottom w:val="0"/>
                      <w:divBdr>
                        <w:top w:val="none" w:sz="0" w:space="0" w:color="auto"/>
                        <w:left w:val="none" w:sz="0" w:space="0" w:color="auto"/>
                        <w:bottom w:val="none" w:sz="0" w:space="0" w:color="auto"/>
                        <w:right w:val="none" w:sz="0" w:space="0" w:color="auto"/>
                      </w:divBdr>
                      <w:divsChild>
                        <w:div w:id="330573671">
                          <w:marLeft w:val="0"/>
                          <w:marRight w:val="0"/>
                          <w:marTop w:val="0"/>
                          <w:marBottom w:val="0"/>
                          <w:divBdr>
                            <w:top w:val="none" w:sz="0" w:space="0" w:color="auto"/>
                            <w:left w:val="none" w:sz="0" w:space="0" w:color="auto"/>
                            <w:bottom w:val="none" w:sz="0" w:space="0" w:color="auto"/>
                            <w:right w:val="none" w:sz="0" w:space="0" w:color="auto"/>
                          </w:divBdr>
                          <w:divsChild>
                            <w:div w:id="742487883">
                              <w:marLeft w:val="0"/>
                              <w:marRight w:val="0"/>
                              <w:marTop w:val="0"/>
                              <w:marBottom w:val="0"/>
                              <w:divBdr>
                                <w:top w:val="none" w:sz="0" w:space="0" w:color="auto"/>
                                <w:left w:val="none" w:sz="0" w:space="0" w:color="auto"/>
                                <w:bottom w:val="none" w:sz="0" w:space="0" w:color="auto"/>
                                <w:right w:val="none" w:sz="0" w:space="0" w:color="auto"/>
                              </w:divBdr>
                              <w:divsChild>
                                <w:div w:id="1381829141">
                                  <w:marLeft w:val="0"/>
                                  <w:marRight w:val="0"/>
                                  <w:marTop w:val="0"/>
                                  <w:marBottom w:val="0"/>
                                  <w:divBdr>
                                    <w:top w:val="none" w:sz="0" w:space="0" w:color="auto"/>
                                    <w:left w:val="none" w:sz="0" w:space="0" w:color="auto"/>
                                    <w:bottom w:val="none" w:sz="0" w:space="0" w:color="auto"/>
                                    <w:right w:val="none" w:sz="0" w:space="0" w:color="auto"/>
                                  </w:divBdr>
                                </w:div>
                                <w:div w:id="1222866621">
                                  <w:marLeft w:val="0"/>
                                  <w:marRight w:val="0"/>
                                  <w:marTop w:val="0"/>
                                  <w:marBottom w:val="0"/>
                                  <w:divBdr>
                                    <w:top w:val="none" w:sz="0" w:space="0" w:color="auto"/>
                                    <w:left w:val="none" w:sz="0" w:space="0" w:color="auto"/>
                                    <w:bottom w:val="none" w:sz="0" w:space="0" w:color="auto"/>
                                    <w:right w:val="none" w:sz="0" w:space="0" w:color="auto"/>
                                  </w:divBdr>
                                </w:div>
                                <w:div w:id="1502047150">
                                  <w:marLeft w:val="0"/>
                                  <w:marRight w:val="0"/>
                                  <w:marTop w:val="0"/>
                                  <w:marBottom w:val="0"/>
                                  <w:divBdr>
                                    <w:top w:val="none" w:sz="0" w:space="0" w:color="auto"/>
                                    <w:left w:val="none" w:sz="0" w:space="0" w:color="auto"/>
                                    <w:bottom w:val="none" w:sz="0" w:space="0" w:color="auto"/>
                                    <w:right w:val="none" w:sz="0" w:space="0" w:color="auto"/>
                                  </w:divBdr>
                                </w:div>
                                <w:div w:id="696542260">
                                  <w:marLeft w:val="0"/>
                                  <w:marRight w:val="0"/>
                                  <w:marTop w:val="0"/>
                                  <w:marBottom w:val="0"/>
                                  <w:divBdr>
                                    <w:top w:val="none" w:sz="0" w:space="0" w:color="auto"/>
                                    <w:left w:val="none" w:sz="0" w:space="0" w:color="auto"/>
                                    <w:bottom w:val="none" w:sz="0" w:space="0" w:color="auto"/>
                                    <w:right w:val="none" w:sz="0" w:space="0" w:color="auto"/>
                                  </w:divBdr>
                                </w:div>
                                <w:div w:id="872763122">
                                  <w:marLeft w:val="0"/>
                                  <w:marRight w:val="0"/>
                                  <w:marTop w:val="0"/>
                                  <w:marBottom w:val="0"/>
                                  <w:divBdr>
                                    <w:top w:val="none" w:sz="0" w:space="0" w:color="auto"/>
                                    <w:left w:val="none" w:sz="0" w:space="0" w:color="auto"/>
                                    <w:bottom w:val="none" w:sz="0" w:space="0" w:color="auto"/>
                                    <w:right w:val="none" w:sz="0" w:space="0" w:color="auto"/>
                                  </w:divBdr>
                                </w:div>
                                <w:div w:id="646275965">
                                  <w:marLeft w:val="0"/>
                                  <w:marRight w:val="0"/>
                                  <w:marTop w:val="0"/>
                                  <w:marBottom w:val="0"/>
                                  <w:divBdr>
                                    <w:top w:val="none" w:sz="0" w:space="0" w:color="auto"/>
                                    <w:left w:val="none" w:sz="0" w:space="0" w:color="auto"/>
                                    <w:bottom w:val="none" w:sz="0" w:space="0" w:color="auto"/>
                                    <w:right w:val="none" w:sz="0" w:space="0" w:color="auto"/>
                                  </w:divBdr>
                                </w:div>
                                <w:div w:id="1548953472">
                                  <w:marLeft w:val="0"/>
                                  <w:marRight w:val="0"/>
                                  <w:marTop w:val="0"/>
                                  <w:marBottom w:val="0"/>
                                  <w:divBdr>
                                    <w:top w:val="none" w:sz="0" w:space="0" w:color="auto"/>
                                    <w:left w:val="none" w:sz="0" w:space="0" w:color="auto"/>
                                    <w:bottom w:val="none" w:sz="0" w:space="0" w:color="auto"/>
                                    <w:right w:val="none" w:sz="0" w:space="0" w:color="auto"/>
                                  </w:divBdr>
                                  <w:divsChild>
                                    <w:div w:id="1732733590">
                                      <w:marLeft w:val="0"/>
                                      <w:marRight w:val="0"/>
                                      <w:marTop w:val="0"/>
                                      <w:marBottom w:val="0"/>
                                      <w:divBdr>
                                        <w:top w:val="none" w:sz="0" w:space="0" w:color="auto"/>
                                        <w:left w:val="none" w:sz="0" w:space="0" w:color="auto"/>
                                        <w:bottom w:val="none" w:sz="0" w:space="0" w:color="auto"/>
                                        <w:right w:val="none" w:sz="0" w:space="0" w:color="auto"/>
                                      </w:divBdr>
                                    </w:div>
                                    <w:div w:id="537855818">
                                      <w:marLeft w:val="0"/>
                                      <w:marRight w:val="0"/>
                                      <w:marTop w:val="0"/>
                                      <w:marBottom w:val="0"/>
                                      <w:divBdr>
                                        <w:top w:val="none" w:sz="0" w:space="0" w:color="auto"/>
                                        <w:left w:val="none" w:sz="0" w:space="0" w:color="auto"/>
                                        <w:bottom w:val="none" w:sz="0" w:space="0" w:color="auto"/>
                                        <w:right w:val="none" w:sz="0" w:space="0" w:color="auto"/>
                                      </w:divBdr>
                                    </w:div>
                                    <w:div w:id="856694971">
                                      <w:marLeft w:val="0"/>
                                      <w:marRight w:val="0"/>
                                      <w:marTop w:val="0"/>
                                      <w:marBottom w:val="0"/>
                                      <w:divBdr>
                                        <w:top w:val="none" w:sz="0" w:space="0" w:color="auto"/>
                                        <w:left w:val="none" w:sz="0" w:space="0" w:color="auto"/>
                                        <w:bottom w:val="none" w:sz="0" w:space="0" w:color="auto"/>
                                        <w:right w:val="none" w:sz="0" w:space="0" w:color="auto"/>
                                      </w:divBdr>
                                    </w:div>
                                    <w:div w:id="1224870929">
                                      <w:marLeft w:val="0"/>
                                      <w:marRight w:val="0"/>
                                      <w:marTop w:val="0"/>
                                      <w:marBottom w:val="0"/>
                                      <w:divBdr>
                                        <w:top w:val="none" w:sz="0" w:space="0" w:color="auto"/>
                                        <w:left w:val="none" w:sz="0" w:space="0" w:color="auto"/>
                                        <w:bottom w:val="none" w:sz="0" w:space="0" w:color="auto"/>
                                        <w:right w:val="none" w:sz="0" w:space="0" w:color="auto"/>
                                      </w:divBdr>
                                    </w:div>
                                    <w:div w:id="2128041487">
                                      <w:marLeft w:val="0"/>
                                      <w:marRight w:val="0"/>
                                      <w:marTop w:val="0"/>
                                      <w:marBottom w:val="0"/>
                                      <w:divBdr>
                                        <w:top w:val="none" w:sz="0" w:space="0" w:color="auto"/>
                                        <w:left w:val="none" w:sz="0" w:space="0" w:color="auto"/>
                                        <w:bottom w:val="none" w:sz="0" w:space="0" w:color="auto"/>
                                        <w:right w:val="none" w:sz="0" w:space="0" w:color="auto"/>
                                      </w:divBdr>
                                    </w:div>
                                    <w:div w:id="27625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084510">
                          <w:marLeft w:val="0"/>
                          <w:marRight w:val="0"/>
                          <w:marTop w:val="0"/>
                          <w:marBottom w:val="0"/>
                          <w:divBdr>
                            <w:top w:val="none" w:sz="0" w:space="0" w:color="auto"/>
                            <w:left w:val="none" w:sz="0" w:space="0" w:color="auto"/>
                            <w:bottom w:val="none" w:sz="0" w:space="0" w:color="auto"/>
                            <w:right w:val="none" w:sz="0" w:space="0" w:color="auto"/>
                          </w:divBdr>
                          <w:divsChild>
                            <w:div w:id="1830366027">
                              <w:marLeft w:val="0"/>
                              <w:marRight w:val="0"/>
                              <w:marTop w:val="0"/>
                              <w:marBottom w:val="0"/>
                              <w:divBdr>
                                <w:top w:val="none" w:sz="0" w:space="0" w:color="auto"/>
                                <w:left w:val="none" w:sz="0" w:space="0" w:color="auto"/>
                                <w:bottom w:val="none" w:sz="0" w:space="0" w:color="auto"/>
                                <w:right w:val="none" w:sz="0" w:space="0" w:color="auto"/>
                              </w:divBdr>
                              <w:divsChild>
                                <w:div w:id="1062482930">
                                  <w:marLeft w:val="0"/>
                                  <w:marRight w:val="0"/>
                                  <w:marTop w:val="0"/>
                                  <w:marBottom w:val="0"/>
                                  <w:divBdr>
                                    <w:top w:val="none" w:sz="0" w:space="0" w:color="auto"/>
                                    <w:left w:val="none" w:sz="0" w:space="0" w:color="auto"/>
                                    <w:bottom w:val="none" w:sz="0" w:space="0" w:color="auto"/>
                                    <w:right w:val="none" w:sz="0" w:space="0" w:color="auto"/>
                                  </w:divBdr>
                                </w:div>
                                <w:div w:id="1333490818">
                                  <w:marLeft w:val="0"/>
                                  <w:marRight w:val="0"/>
                                  <w:marTop w:val="0"/>
                                  <w:marBottom w:val="0"/>
                                  <w:divBdr>
                                    <w:top w:val="none" w:sz="0" w:space="0" w:color="auto"/>
                                    <w:left w:val="none" w:sz="0" w:space="0" w:color="auto"/>
                                    <w:bottom w:val="none" w:sz="0" w:space="0" w:color="auto"/>
                                    <w:right w:val="none" w:sz="0" w:space="0" w:color="auto"/>
                                  </w:divBdr>
                                </w:div>
                                <w:div w:id="1175650674">
                                  <w:marLeft w:val="0"/>
                                  <w:marRight w:val="0"/>
                                  <w:marTop w:val="0"/>
                                  <w:marBottom w:val="0"/>
                                  <w:divBdr>
                                    <w:top w:val="none" w:sz="0" w:space="0" w:color="auto"/>
                                    <w:left w:val="none" w:sz="0" w:space="0" w:color="auto"/>
                                    <w:bottom w:val="none" w:sz="0" w:space="0" w:color="auto"/>
                                    <w:right w:val="none" w:sz="0" w:space="0" w:color="auto"/>
                                  </w:divBdr>
                                </w:div>
                                <w:div w:id="107286641">
                                  <w:marLeft w:val="0"/>
                                  <w:marRight w:val="0"/>
                                  <w:marTop w:val="0"/>
                                  <w:marBottom w:val="0"/>
                                  <w:divBdr>
                                    <w:top w:val="none" w:sz="0" w:space="0" w:color="auto"/>
                                    <w:left w:val="none" w:sz="0" w:space="0" w:color="auto"/>
                                    <w:bottom w:val="none" w:sz="0" w:space="0" w:color="auto"/>
                                    <w:right w:val="none" w:sz="0" w:space="0" w:color="auto"/>
                                  </w:divBdr>
                                </w:div>
                                <w:div w:id="1278833628">
                                  <w:marLeft w:val="0"/>
                                  <w:marRight w:val="0"/>
                                  <w:marTop w:val="0"/>
                                  <w:marBottom w:val="0"/>
                                  <w:divBdr>
                                    <w:top w:val="none" w:sz="0" w:space="0" w:color="auto"/>
                                    <w:left w:val="none" w:sz="0" w:space="0" w:color="auto"/>
                                    <w:bottom w:val="none" w:sz="0" w:space="0" w:color="auto"/>
                                    <w:right w:val="none" w:sz="0" w:space="0" w:color="auto"/>
                                  </w:divBdr>
                                </w:div>
                                <w:div w:id="1720474626">
                                  <w:marLeft w:val="0"/>
                                  <w:marRight w:val="0"/>
                                  <w:marTop w:val="0"/>
                                  <w:marBottom w:val="0"/>
                                  <w:divBdr>
                                    <w:top w:val="none" w:sz="0" w:space="0" w:color="auto"/>
                                    <w:left w:val="none" w:sz="0" w:space="0" w:color="auto"/>
                                    <w:bottom w:val="none" w:sz="0" w:space="0" w:color="auto"/>
                                    <w:right w:val="none" w:sz="0" w:space="0" w:color="auto"/>
                                  </w:divBdr>
                                </w:div>
                                <w:div w:id="1637376343">
                                  <w:marLeft w:val="0"/>
                                  <w:marRight w:val="0"/>
                                  <w:marTop w:val="0"/>
                                  <w:marBottom w:val="0"/>
                                  <w:divBdr>
                                    <w:top w:val="none" w:sz="0" w:space="0" w:color="auto"/>
                                    <w:left w:val="none" w:sz="0" w:space="0" w:color="auto"/>
                                    <w:bottom w:val="none" w:sz="0" w:space="0" w:color="auto"/>
                                    <w:right w:val="none" w:sz="0" w:space="0" w:color="auto"/>
                                  </w:divBdr>
                                </w:div>
                                <w:div w:id="1747650531">
                                  <w:marLeft w:val="0"/>
                                  <w:marRight w:val="0"/>
                                  <w:marTop w:val="0"/>
                                  <w:marBottom w:val="0"/>
                                  <w:divBdr>
                                    <w:top w:val="none" w:sz="0" w:space="0" w:color="auto"/>
                                    <w:left w:val="none" w:sz="0" w:space="0" w:color="auto"/>
                                    <w:bottom w:val="none" w:sz="0" w:space="0" w:color="auto"/>
                                    <w:right w:val="none" w:sz="0" w:space="0" w:color="auto"/>
                                  </w:divBdr>
                                </w:div>
                                <w:div w:id="198130396">
                                  <w:marLeft w:val="0"/>
                                  <w:marRight w:val="0"/>
                                  <w:marTop w:val="0"/>
                                  <w:marBottom w:val="0"/>
                                  <w:divBdr>
                                    <w:top w:val="none" w:sz="0" w:space="0" w:color="auto"/>
                                    <w:left w:val="none" w:sz="0" w:space="0" w:color="auto"/>
                                    <w:bottom w:val="none" w:sz="0" w:space="0" w:color="auto"/>
                                    <w:right w:val="none" w:sz="0" w:space="0" w:color="auto"/>
                                  </w:divBdr>
                                </w:div>
                                <w:div w:id="810054326">
                                  <w:marLeft w:val="0"/>
                                  <w:marRight w:val="0"/>
                                  <w:marTop w:val="0"/>
                                  <w:marBottom w:val="0"/>
                                  <w:divBdr>
                                    <w:top w:val="none" w:sz="0" w:space="0" w:color="auto"/>
                                    <w:left w:val="none" w:sz="0" w:space="0" w:color="auto"/>
                                    <w:bottom w:val="none" w:sz="0" w:space="0" w:color="auto"/>
                                    <w:right w:val="none" w:sz="0" w:space="0" w:color="auto"/>
                                  </w:divBdr>
                                </w:div>
                                <w:div w:id="1360230927">
                                  <w:marLeft w:val="0"/>
                                  <w:marRight w:val="0"/>
                                  <w:marTop w:val="0"/>
                                  <w:marBottom w:val="0"/>
                                  <w:divBdr>
                                    <w:top w:val="none" w:sz="0" w:space="0" w:color="auto"/>
                                    <w:left w:val="none" w:sz="0" w:space="0" w:color="auto"/>
                                    <w:bottom w:val="none" w:sz="0" w:space="0" w:color="auto"/>
                                    <w:right w:val="none" w:sz="0" w:space="0" w:color="auto"/>
                                  </w:divBdr>
                                </w:div>
                                <w:div w:id="261652035">
                                  <w:marLeft w:val="0"/>
                                  <w:marRight w:val="0"/>
                                  <w:marTop w:val="0"/>
                                  <w:marBottom w:val="0"/>
                                  <w:divBdr>
                                    <w:top w:val="none" w:sz="0" w:space="0" w:color="auto"/>
                                    <w:left w:val="none" w:sz="0" w:space="0" w:color="auto"/>
                                    <w:bottom w:val="none" w:sz="0" w:space="0" w:color="auto"/>
                                    <w:right w:val="none" w:sz="0" w:space="0" w:color="auto"/>
                                  </w:divBdr>
                                  <w:divsChild>
                                    <w:div w:id="845289028">
                                      <w:marLeft w:val="0"/>
                                      <w:marRight w:val="0"/>
                                      <w:marTop w:val="0"/>
                                      <w:marBottom w:val="0"/>
                                      <w:divBdr>
                                        <w:top w:val="none" w:sz="0" w:space="0" w:color="auto"/>
                                        <w:left w:val="none" w:sz="0" w:space="0" w:color="auto"/>
                                        <w:bottom w:val="none" w:sz="0" w:space="0" w:color="auto"/>
                                        <w:right w:val="none" w:sz="0" w:space="0" w:color="auto"/>
                                      </w:divBdr>
                                    </w:div>
                                    <w:div w:id="1158376040">
                                      <w:marLeft w:val="0"/>
                                      <w:marRight w:val="0"/>
                                      <w:marTop w:val="0"/>
                                      <w:marBottom w:val="0"/>
                                      <w:divBdr>
                                        <w:top w:val="none" w:sz="0" w:space="0" w:color="auto"/>
                                        <w:left w:val="none" w:sz="0" w:space="0" w:color="auto"/>
                                        <w:bottom w:val="none" w:sz="0" w:space="0" w:color="auto"/>
                                        <w:right w:val="none" w:sz="0" w:space="0" w:color="auto"/>
                                      </w:divBdr>
                                    </w:div>
                                    <w:div w:id="1298293939">
                                      <w:marLeft w:val="0"/>
                                      <w:marRight w:val="0"/>
                                      <w:marTop w:val="0"/>
                                      <w:marBottom w:val="0"/>
                                      <w:divBdr>
                                        <w:top w:val="none" w:sz="0" w:space="0" w:color="auto"/>
                                        <w:left w:val="none" w:sz="0" w:space="0" w:color="auto"/>
                                        <w:bottom w:val="none" w:sz="0" w:space="0" w:color="auto"/>
                                        <w:right w:val="none" w:sz="0" w:space="0" w:color="auto"/>
                                      </w:divBdr>
                                    </w:div>
                                    <w:div w:id="1051197883">
                                      <w:marLeft w:val="0"/>
                                      <w:marRight w:val="0"/>
                                      <w:marTop w:val="0"/>
                                      <w:marBottom w:val="0"/>
                                      <w:divBdr>
                                        <w:top w:val="none" w:sz="0" w:space="0" w:color="auto"/>
                                        <w:left w:val="none" w:sz="0" w:space="0" w:color="auto"/>
                                        <w:bottom w:val="none" w:sz="0" w:space="0" w:color="auto"/>
                                        <w:right w:val="none" w:sz="0" w:space="0" w:color="auto"/>
                                      </w:divBdr>
                                    </w:div>
                                    <w:div w:id="1718577801">
                                      <w:marLeft w:val="0"/>
                                      <w:marRight w:val="0"/>
                                      <w:marTop w:val="0"/>
                                      <w:marBottom w:val="0"/>
                                      <w:divBdr>
                                        <w:top w:val="none" w:sz="0" w:space="0" w:color="auto"/>
                                        <w:left w:val="none" w:sz="0" w:space="0" w:color="auto"/>
                                        <w:bottom w:val="none" w:sz="0" w:space="0" w:color="auto"/>
                                        <w:right w:val="none" w:sz="0" w:space="0" w:color="auto"/>
                                      </w:divBdr>
                                    </w:div>
                                    <w:div w:id="689575237">
                                      <w:marLeft w:val="0"/>
                                      <w:marRight w:val="0"/>
                                      <w:marTop w:val="0"/>
                                      <w:marBottom w:val="0"/>
                                      <w:divBdr>
                                        <w:top w:val="none" w:sz="0" w:space="0" w:color="auto"/>
                                        <w:left w:val="none" w:sz="0" w:space="0" w:color="auto"/>
                                        <w:bottom w:val="none" w:sz="0" w:space="0" w:color="auto"/>
                                        <w:right w:val="none" w:sz="0" w:space="0" w:color="auto"/>
                                      </w:divBdr>
                                    </w:div>
                                    <w:div w:id="335305159">
                                      <w:marLeft w:val="0"/>
                                      <w:marRight w:val="0"/>
                                      <w:marTop w:val="0"/>
                                      <w:marBottom w:val="0"/>
                                      <w:divBdr>
                                        <w:top w:val="none" w:sz="0" w:space="0" w:color="auto"/>
                                        <w:left w:val="none" w:sz="0" w:space="0" w:color="auto"/>
                                        <w:bottom w:val="none" w:sz="0" w:space="0" w:color="auto"/>
                                        <w:right w:val="none" w:sz="0" w:space="0" w:color="auto"/>
                                      </w:divBdr>
                                    </w:div>
                                    <w:div w:id="1456674646">
                                      <w:marLeft w:val="0"/>
                                      <w:marRight w:val="0"/>
                                      <w:marTop w:val="0"/>
                                      <w:marBottom w:val="0"/>
                                      <w:divBdr>
                                        <w:top w:val="none" w:sz="0" w:space="0" w:color="auto"/>
                                        <w:left w:val="none" w:sz="0" w:space="0" w:color="auto"/>
                                        <w:bottom w:val="none" w:sz="0" w:space="0" w:color="auto"/>
                                        <w:right w:val="none" w:sz="0" w:space="0" w:color="auto"/>
                                      </w:divBdr>
                                    </w:div>
                                    <w:div w:id="1206059998">
                                      <w:marLeft w:val="0"/>
                                      <w:marRight w:val="0"/>
                                      <w:marTop w:val="0"/>
                                      <w:marBottom w:val="0"/>
                                      <w:divBdr>
                                        <w:top w:val="none" w:sz="0" w:space="0" w:color="auto"/>
                                        <w:left w:val="none" w:sz="0" w:space="0" w:color="auto"/>
                                        <w:bottom w:val="none" w:sz="0" w:space="0" w:color="auto"/>
                                        <w:right w:val="none" w:sz="0" w:space="0" w:color="auto"/>
                                      </w:divBdr>
                                    </w:div>
                                    <w:div w:id="1996176689">
                                      <w:marLeft w:val="0"/>
                                      <w:marRight w:val="0"/>
                                      <w:marTop w:val="0"/>
                                      <w:marBottom w:val="0"/>
                                      <w:divBdr>
                                        <w:top w:val="none" w:sz="0" w:space="0" w:color="auto"/>
                                        <w:left w:val="none" w:sz="0" w:space="0" w:color="auto"/>
                                        <w:bottom w:val="none" w:sz="0" w:space="0" w:color="auto"/>
                                        <w:right w:val="none" w:sz="0" w:space="0" w:color="auto"/>
                                      </w:divBdr>
                                    </w:div>
                                    <w:div w:id="36336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549211">
                          <w:marLeft w:val="0"/>
                          <w:marRight w:val="0"/>
                          <w:marTop w:val="0"/>
                          <w:marBottom w:val="0"/>
                          <w:divBdr>
                            <w:top w:val="none" w:sz="0" w:space="0" w:color="auto"/>
                            <w:left w:val="none" w:sz="0" w:space="0" w:color="auto"/>
                            <w:bottom w:val="none" w:sz="0" w:space="0" w:color="auto"/>
                            <w:right w:val="none" w:sz="0" w:space="0" w:color="auto"/>
                          </w:divBdr>
                          <w:divsChild>
                            <w:div w:id="2049643490">
                              <w:marLeft w:val="0"/>
                              <w:marRight w:val="0"/>
                              <w:marTop w:val="0"/>
                              <w:marBottom w:val="0"/>
                              <w:divBdr>
                                <w:top w:val="none" w:sz="0" w:space="0" w:color="auto"/>
                                <w:left w:val="none" w:sz="0" w:space="0" w:color="auto"/>
                                <w:bottom w:val="none" w:sz="0" w:space="0" w:color="auto"/>
                                <w:right w:val="none" w:sz="0" w:space="0" w:color="auto"/>
                              </w:divBdr>
                              <w:divsChild>
                                <w:div w:id="1445804957">
                                  <w:marLeft w:val="0"/>
                                  <w:marRight w:val="0"/>
                                  <w:marTop w:val="0"/>
                                  <w:marBottom w:val="0"/>
                                  <w:divBdr>
                                    <w:top w:val="none" w:sz="0" w:space="0" w:color="auto"/>
                                    <w:left w:val="none" w:sz="0" w:space="0" w:color="auto"/>
                                    <w:bottom w:val="none" w:sz="0" w:space="0" w:color="auto"/>
                                    <w:right w:val="none" w:sz="0" w:space="0" w:color="auto"/>
                                  </w:divBdr>
                                </w:div>
                                <w:div w:id="269246698">
                                  <w:marLeft w:val="0"/>
                                  <w:marRight w:val="0"/>
                                  <w:marTop w:val="0"/>
                                  <w:marBottom w:val="0"/>
                                  <w:divBdr>
                                    <w:top w:val="none" w:sz="0" w:space="0" w:color="auto"/>
                                    <w:left w:val="none" w:sz="0" w:space="0" w:color="auto"/>
                                    <w:bottom w:val="none" w:sz="0" w:space="0" w:color="auto"/>
                                    <w:right w:val="none" w:sz="0" w:space="0" w:color="auto"/>
                                  </w:divBdr>
                                </w:div>
                                <w:div w:id="273291481">
                                  <w:marLeft w:val="0"/>
                                  <w:marRight w:val="0"/>
                                  <w:marTop w:val="0"/>
                                  <w:marBottom w:val="0"/>
                                  <w:divBdr>
                                    <w:top w:val="none" w:sz="0" w:space="0" w:color="auto"/>
                                    <w:left w:val="none" w:sz="0" w:space="0" w:color="auto"/>
                                    <w:bottom w:val="none" w:sz="0" w:space="0" w:color="auto"/>
                                    <w:right w:val="none" w:sz="0" w:space="0" w:color="auto"/>
                                  </w:divBdr>
                                </w:div>
                                <w:div w:id="1042630560">
                                  <w:marLeft w:val="0"/>
                                  <w:marRight w:val="0"/>
                                  <w:marTop w:val="0"/>
                                  <w:marBottom w:val="0"/>
                                  <w:divBdr>
                                    <w:top w:val="none" w:sz="0" w:space="0" w:color="auto"/>
                                    <w:left w:val="none" w:sz="0" w:space="0" w:color="auto"/>
                                    <w:bottom w:val="none" w:sz="0" w:space="0" w:color="auto"/>
                                    <w:right w:val="none" w:sz="0" w:space="0" w:color="auto"/>
                                  </w:divBdr>
                                </w:div>
                                <w:div w:id="1436746768">
                                  <w:marLeft w:val="0"/>
                                  <w:marRight w:val="0"/>
                                  <w:marTop w:val="0"/>
                                  <w:marBottom w:val="0"/>
                                  <w:divBdr>
                                    <w:top w:val="none" w:sz="0" w:space="0" w:color="auto"/>
                                    <w:left w:val="none" w:sz="0" w:space="0" w:color="auto"/>
                                    <w:bottom w:val="none" w:sz="0" w:space="0" w:color="auto"/>
                                    <w:right w:val="none" w:sz="0" w:space="0" w:color="auto"/>
                                  </w:divBdr>
                                </w:div>
                                <w:div w:id="1730610588">
                                  <w:marLeft w:val="0"/>
                                  <w:marRight w:val="0"/>
                                  <w:marTop w:val="0"/>
                                  <w:marBottom w:val="0"/>
                                  <w:divBdr>
                                    <w:top w:val="none" w:sz="0" w:space="0" w:color="auto"/>
                                    <w:left w:val="none" w:sz="0" w:space="0" w:color="auto"/>
                                    <w:bottom w:val="none" w:sz="0" w:space="0" w:color="auto"/>
                                    <w:right w:val="none" w:sz="0" w:space="0" w:color="auto"/>
                                  </w:divBdr>
                                </w:div>
                                <w:div w:id="858736635">
                                  <w:marLeft w:val="0"/>
                                  <w:marRight w:val="0"/>
                                  <w:marTop w:val="0"/>
                                  <w:marBottom w:val="0"/>
                                  <w:divBdr>
                                    <w:top w:val="none" w:sz="0" w:space="0" w:color="auto"/>
                                    <w:left w:val="none" w:sz="0" w:space="0" w:color="auto"/>
                                    <w:bottom w:val="none" w:sz="0" w:space="0" w:color="auto"/>
                                    <w:right w:val="none" w:sz="0" w:space="0" w:color="auto"/>
                                  </w:divBdr>
                                </w:div>
                                <w:div w:id="29838753">
                                  <w:marLeft w:val="0"/>
                                  <w:marRight w:val="0"/>
                                  <w:marTop w:val="0"/>
                                  <w:marBottom w:val="0"/>
                                  <w:divBdr>
                                    <w:top w:val="none" w:sz="0" w:space="0" w:color="auto"/>
                                    <w:left w:val="none" w:sz="0" w:space="0" w:color="auto"/>
                                    <w:bottom w:val="none" w:sz="0" w:space="0" w:color="auto"/>
                                    <w:right w:val="none" w:sz="0" w:space="0" w:color="auto"/>
                                  </w:divBdr>
                                </w:div>
                                <w:div w:id="888692504">
                                  <w:marLeft w:val="0"/>
                                  <w:marRight w:val="0"/>
                                  <w:marTop w:val="0"/>
                                  <w:marBottom w:val="0"/>
                                  <w:divBdr>
                                    <w:top w:val="none" w:sz="0" w:space="0" w:color="auto"/>
                                    <w:left w:val="none" w:sz="0" w:space="0" w:color="auto"/>
                                    <w:bottom w:val="none" w:sz="0" w:space="0" w:color="auto"/>
                                    <w:right w:val="none" w:sz="0" w:space="0" w:color="auto"/>
                                  </w:divBdr>
                                </w:div>
                                <w:div w:id="864828181">
                                  <w:marLeft w:val="0"/>
                                  <w:marRight w:val="0"/>
                                  <w:marTop w:val="0"/>
                                  <w:marBottom w:val="0"/>
                                  <w:divBdr>
                                    <w:top w:val="none" w:sz="0" w:space="0" w:color="auto"/>
                                    <w:left w:val="none" w:sz="0" w:space="0" w:color="auto"/>
                                    <w:bottom w:val="none" w:sz="0" w:space="0" w:color="auto"/>
                                    <w:right w:val="none" w:sz="0" w:space="0" w:color="auto"/>
                                  </w:divBdr>
                                </w:div>
                                <w:div w:id="2031951071">
                                  <w:marLeft w:val="0"/>
                                  <w:marRight w:val="0"/>
                                  <w:marTop w:val="0"/>
                                  <w:marBottom w:val="0"/>
                                  <w:divBdr>
                                    <w:top w:val="none" w:sz="0" w:space="0" w:color="auto"/>
                                    <w:left w:val="none" w:sz="0" w:space="0" w:color="auto"/>
                                    <w:bottom w:val="none" w:sz="0" w:space="0" w:color="auto"/>
                                    <w:right w:val="none" w:sz="0" w:space="0" w:color="auto"/>
                                  </w:divBdr>
                                  <w:divsChild>
                                    <w:div w:id="527446157">
                                      <w:marLeft w:val="0"/>
                                      <w:marRight w:val="0"/>
                                      <w:marTop w:val="0"/>
                                      <w:marBottom w:val="0"/>
                                      <w:divBdr>
                                        <w:top w:val="none" w:sz="0" w:space="0" w:color="auto"/>
                                        <w:left w:val="none" w:sz="0" w:space="0" w:color="auto"/>
                                        <w:bottom w:val="none" w:sz="0" w:space="0" w:color="auto"/>
                                        <w:right w:val="none" w:sz="0" w:space="0" w:color="auto"/>
                                      </w:divBdr>
                                    </w:div>
                                    <w:div w:id="733048307">
                                      <w:marLeft w:val="0"/>
                                      <w:marRight w:val="0"/>
                                      <w:marTop w:val="0"/>
                                      <w:marBottom w:val="0"/>
                                      <w:divBdr>
                                        <w:top w:val="none" w:sz="0" w:space="0" w:color="auto"/>
                                        <w:left w:val="none" w:sz="0" w:space="0" w:color="auto"/>
                                        <w:bottom w:val="none" w:sz="0" w:space="0" w:color="auto"/>
                                        <w:right w:val="none" w:sz="0" w:space="0" w:color="auto"/>
                                      </w:divBdr>
                                    </w:div>
                                    <w:div w:id="901138739">
                                      <w:marLeft w:val="0"/>
                                      <w:marRight w:val="0"/>
                                      <w:marTop w:val="0"/>
                                      <w:marBottom w:val="0"/>
                                      <w:divBdr>
                                        <w:top w:val="none" w:sz="0" w:space="0" w:color="auto"/>
                                        <w:left w:val="none" w:sz="0" w:space="0" w:color="auto"/>
                                        <w:bottom w:val="none" w:sz="0" w:space="0" w:color="auto"/>
                                        <w:right w:val="none" w:sz="0" w:space="0" w:color="auto"/>
                                      </w:divBdr>
                                    </w:div>
                                    <w:div w:id="941062583">
                                      <w:marLeft w:val="0"/>
                                      <w:marRight w:val="0"/>
                                      <w:marTop w:val="0"/>
                                      <w:marBottom w:val="0"/>
                                      <w:divBdr>
                                        <w:top w:val="none" w:sz="0" w:space="0" w:color="auto"/>
                                        <w:left w:val="none" w:sz="0" w:space="0" w:color="auto"/>
                                        <w:bottom w:val="none" w:sz="0" w:space="0" w:color="auto"/>
                                        <w:right w:val="none" w:sz="0" w:space="0" w:color="auto"/>
                                      </w:divBdr>
                                    </w:div>
                                    <w:div w:id="476653759">
                                      <w:marLeft w:val="0"/>
                                      <w:marRight w:val="0"/>
                                      <w:marTop w:val="0"/>
                                      <w:marBottom w:val="0"/>
                                      <w:divBdr>
                                        <w:top w:val="none" w:sz="0" w:space="0" w:color="auto"/>
                                        <w:left w:val="none" w:sz="0" w:space="0" w:color="auto"/>
                                        <w:bottom w:val="none" w:sz="0" w:space="0" w:color="auto"/>
                                        <w:right w:val="none" w:sz="0" w:space="0" w:color="auto"/>
                                      </w:divBdr>
                                    </w:div>
                                    <w:div w:id="1082870424">
                                      <w:marLeft w:val="0"/>
                                      <w:marRight w:val="0"/>
                                      <w:marTop w:val="0"/>
                                      <w:marBottom w:val="0"/>
                                      <w:divBdr>
                                        <w:top w:val="none" w:sz="0" w:space="0" w:color="auto"/>
                                        <w:left w:val="none" w:sz="0" w:space="0" w:color="auto"/>
                                        <w:bottom w:val="none" w:sz="0" w:space="0" w:color="auto"/>
                                        <w:right w:val="none" w:sz="0" w:space="0" w:color="auto"/>
                                      </w:divBdr>
                                    </w:div>
                                    <w:div w:id="1228152499">
                                      <w:marLeft w:val="0"/>
                                      <w:marRight w:val="0"/>
                                      <w:marTop w:val="0"/>
                                      <w:marBottom w:val="0"/>
                                      <w:divBdr>
                                        <w:top w:val="none" w:sz="0" w:space="0" w:color="auto"/>
                                        <w:left w:val="none" w:sz="0" w:space="0" w:color="auto"/>
                                        <w:bottom w:val="none" w:sz="0" w:space="0" w:color="auto"/>
                                        <w:right w:val="none" w:sz="0" w:space="0" w:color="auto"/>
                                      </w:divBdr>
                                    </w:div>
                                    <w:div w:id="1234971822">
                                      <w:marLeft w:val="0"/>
                                      <w:marRight w:val="0"/>
                                      <w:marTop w:val="0"/>
                                      <w:marBottom w:val="0"/>
                                      <w:divBdr>
                                        <w:top w:val="none" w:sz="0" w:space="0" w:color="auto"/>
                                        <w:left w:val="none" w:sz="0" w:space="0" w:color="auto"/>
                                        <w:bottom w:val="none" w:sz="0" w:space="0" w:color="auto"/>
                                        <w:right w:val="none" w:sz="0" w:space="0" w:color="auto"/>
                                      </w:divBdr>
                                    </w:div>
                                    <w:div w:id="340737636">
                                      <w:marLeft w:val="0"/>
                                      <w:marRight w:val="0"/>
                                      <w:marTop w:val="0"/>
                                      <w:marBottom w:val="0"/>
                                      <w:divBdr>
                                        <w:top w:val="none" w:sz="0" w:space="0" w:color="auto"/>
                                        <w:left w:val="none" w:sz="0" w:space="0" w:color="auto"/>
                                        <w:bottom w:val="none" w:sz="0" w:space="0" w:color="auto"/>
                                        <w:right w:val="none" w:sz="0" w:space="0" w:color="auto"/>
                                      </w:divBdr>
                                    </w:div>
                                    <w:div w:id="61698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177039">
                          <w:marLeft w:val="0"/>
                          <w:marRight w:val="0"/>
                          <w:marTop w:val="0"/>
                          <w:marBottom w:val="0"/>
                          <w:divBdr>
                            <w:top w:val="none" w:sz="0" w:space="0" w:color="auto"/>
                            <w:left w:val="none" w:sz="0" w:space="0" w:color="auto"/>
                            <w:bottom w:val="none" w:sz="0" w:space="0" w:color="auto"/>
                            <w:right w:val="none" w:sz="0" w:space="0" w:color="auto"/>
                          </w:divBdr>
                          <w:divsChild>
                            <w:div w:id="820926489">
                              <w:marLeft w:val="0"/>
                              <w:marRight w:val="0"/>
                              <w:marTop w:val="0"/>
                              <w:marBottom w:val="0"/>
                              <w:divBdr>
                                <w:top w:val="none" w:sz="0" w:space="0" w:color="auto"/>
                                <w:left w:val="none" w:sz="0" w:space="0" w:color="auto"/>
                                <w:bottom w:val="none" w:sz="0" w:space="0" w:color="auto"/>
                                <w:right w:val="none" w:sz="0" w:space="0" w:color="auto"/>
                              </w:divBdr>
                              <w:divsChild>
                                <w:div w:id="1702196641">
                                  <w:marLeft w:val="0"/>
                                  <w:marRight w:val="0"/>
                                  <w:marTop w:val="0"/>
                                  <w:marBottom w:val="0"/>
                                  <w:divBdr>
                                    <w:top w:val="none" w:sz="0" w:space="0" w:color="auto"/>
                                    <w:left w:val="none" w:sz="0" w:space="0" w:color="auto"/>
                                    <w:bottom w:val="none" w:sz="0" w:space="0" w:color="auto"/>
                                    <w:right w:val="none" w:sz="0" w:space="0" w:color="auto"/>
                                  </w:divBdr>
                                </w:div>
                                <w:div w:id="1481769638">
                                  <w:marLeft w:val="0"/>
                                  <w:marRight w:val="0"/>
                                  <w:marTop w:val="0"/>
                                  <w:marBottom w:val="0"/>
                                  <w:divBdr>
                                    <w:top w:val="none" w:sz="0" w:space="0" w:color="auto"/>
                                    <w:left w:val="none" w:sz="0" w:space="0" w:color="auto"/>
                                    <w:bottom w:val="none" w:sz="0" w:space="0" w:color="auto"/>
                                    <w:right w:val="none" w:sz="0" w:space="0" w:color="auto"/>
                                  </w:divBdr>
                                </w:div>
                                <w:div w:id="498353281">
                                  <w:marLeft w:val="0"/>
                                  <w:marRight w:val="0"/>
                                  <w:marTop w:val="0"/>
                                  <w:marBottom w:val="0"/>
                                  <w:divBdr>
                                    <w:top w:val="none" w:sz="0" w:space="0" w:color="auto"/>
                                    <w:left w:val="none" w:sz="0" w:space="0" w:color="auto"/>
                                    <w:bottom w:val="none" w:sz="0" w:space="0" w:color="auto"/>
                                    <w:right w:val="none" w:sz="0" w:space="0" w:color="auto"/>
                                  </w:divBdr>
                                </w:div>
                                <w:div w:id="365757255">
                                  <w:marLeft w:val="0"/>
                                  <w:marRight w:val="0"/>
                                  <w:marTop w:val="0"/>
                                  <w:marBottom w:val="0"/>
                                  <w:divBdr>
                                    <w:top w:val="none" w:sz="0" w:space="0" w:color="auto"/>
                                    <w:left w:val="none" w:sz="0" w:space="0" w:color="auto"/>
                                    <w:bottom w:val="none" w:sz="0" w:space="0" w:color="auto"/>
                                    <w:right w:val="none" w:sz="0" w:space="0" w:color="auto"/>
                                  </w:divBdr>
                                </w:div>
                                <w:div w:id="938368322">
                                  <w:marLeft w:val="0"/>
                                  <w:marRight w:val="0"/>
                                  <w:marTop w:val="0"/>
                                  <w:marBottom w:val="0"/>
                                  <w:divBdr>
                                    <w:top w:val="none" w:sz="0" w:space="0" w:color="auto"/>
                                    <w:left w:val="none" w:sz="0" w:space="0" w:color="auto"/>
                                    <w:bottom w:val="none" w:sz="0" w:space="0" w:color="auto"/>
                                    <w:right w:val="none" w:sz="0" w:space="0" w:color="auto"/>
                                  </w:divBdr>
                                </w:div>
                                <w:div w:id="1203053130">
                                  <w:marLeft w:val="0"/>
                                  <w:marRight w:val="0"/>
                                  <w:marTop w:val="0"/>
                                  <w:marBottom w:val="0"/>
                                  <w:divBdr>
                                    <w:top w:val="none" w:sz="0" w:space="0" w:color="auto"/>
                                    <w:left w:val="none" w:sz="0" w:space="0" w:color="auto"/>
                                    <w:bottom w:val="none" w:sz="0" w:space="0" w:color="auto"/>
                                    <w:right w:val="none" w:sz="0" w:space="0" w:color="auto"/>
                                  </w:divBdr>
                                </w:div>
                                <w:div w:id="158346337">
                                  <w:marLeft w:val="0"/>
                                  <w:marRight w:val="0"/>
                                  <w:marTop w:val="0"/>
                                  <w:marBottom w:val="0"/>
                                  <w:divBdr>
                                    <w:top w:val="none" w:sz="0" w:space="0" w:color="auto"/>
                                    <w:left w:val="none" w:sz="0" w:space="0" w:color="auto"/>
                                    <w:bottom w:val="none" w:sz="0" w:space="0" w:color="auto"/>
                                    <w:right w:val="none" w:sz="0" w:space="0" w:color="auto"/>
                                  </w:divBdr>
                                  <w:divsChild>
                                    <w:div w:id="353310735">
                                      <w:marLeft w:val="0"/>
                                      <w:marRight w:val="0"/>
                                      <w:marTop w:val="0"/>
                                      <w:marBottom w:val="0"/>
                                      <w:divBdr>
                                        <w:top w:val="none" w:sz="0" w:space="0" w:color="auto"/>
                                        <w:left w:val="none" w:sz="0" w:space="0" w:color="auto"/>
                                        <w:bottom w:val="none" w:sz="0" w:space="0" w:color="auto"/>
                                        <w:right w:val="none" w:sz="0" w:space="0" w:color="auto"/>
                                      </w:divBdr>
                                    </w:div>
                                    <w:div w:id="6568677">
                                      <w:marLeft w:val="0"/>
                                      <w:marRight w:val="0"/>
                                      <w:marTop w:val="0"/>
                                      <w:marBottom w:val="0"/>
                                      <w:divBdr>
                                        <w:top w:val="none" w:sz="0" w:space="0" w:color="auto"/>
                                        <w:left w:val="none" w:sz="0" w:space="0" w:color="auto"/>
                                        <w:bottom w:val="none" w:sz="0" w:space="0" w:color="auto"/>
                                        <w:right w:val="none" w:sz="0" w:space="0" w:color="auto"/>
                                      </w:divBdr>
                                    </w:div>
                                    <w:div w:id="1863280850">
                                      <w:marLeft w:val="0"/>
                                      <w:marRight w:val="0"/>
                                      <w:marTop w:val="0"/>
                                      <w:marBottom w:val="0"/>
                                      <w:divBdr>
                                        <w:top w:val="none" w:sz="0" w:space="0" w:color="auto"/>
                                        <w:left w:val="none" w:sz="0" w:space="0" w:color="auto"/>
                                        <w:bottom w:val="none" w:sz="0" w:space="0" w:color="auto"/>
                                        <w:right w:val="none" w:sz="0" w:space="0" w:color="auto"/>
                                      </w:divBdr>
                                    </w:div>
                                    <w:div w:id="1898513224">
                                      <w:marLeft w:val="0"/>
                                      <w:marRight w:val="0"/>
                                      <w:marTop w:val="0"/>
                                      <w:marBottom w:val="0"/>
                                      <w:divBdr>
                                        <w:top w:val="none" w:sz="0" w:space="0" w:color="auto"/>
                                        <w:left w:val="none" w:sz="0" w:space="0" w:color="auto"/>
                                        <w:bottom w:val="none" w:sz="0" w:space="0" w:color="auto"/>
                                        <w:right w:val="none" w:sz="0" w:space="0" w:color="auto"/>
                                      </w:divBdr>
                                    </w:div>
                                    <w:div w:id="2089157580">
                                      <w:marLeft w:val="0"/>
                                      <w:marRight w:val="0"/>
                                      <w:marTop w:val="0"/>
                                      <w:marBottom w:val="0"/>
                                      <w:divBdr>
                                        <w:top w:val="none" w:sz="0" w:space="0" w:color="auto"/>
                                        <w:left w:val="none" w:sz="0" w:space="0" w:color="auto"/>
                                        <w:bottom w:val="none" w:sz="0" w:space="0" w:color="auto"/>
                                        <w:right w:val="none" w:sz="0" w:space="0" w:color="auto"/>
                                      </w:divBdr>
                                    </w:div>
                                    <w:div w:id="86352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9127946">
      <w:bodyDiv w:val="1"/>
      <w:marLeft w:val="0"/>
      <w:marRight w:val="0"/>
      <w:marTop w:val="0"/>
      <w:marBottom w:val="0"/>
      <w:divBdr>
        <w:top w:val="none" w:sz="0" w:space="0" w:color="auto"/>
        <w:left w:val="none" w:sz="0" w:space="0" w:color="auto"/>
        <w:bottom w:val="none" w:sz="0" w:space="0" w:color="auto"/>
        <w:right w:val="none" w:sz="0" w:space="0" w:color="auto"/>
      </w:divBdr>
      <w:divsChild>
        <w:div w:id="661390067">
          <w:marLeft w:val="-360"/>
          <w:marRight w:val="-360"/>
          <w:marTop w:val="0"/>
          <w:marBottom w:val="0"/>
          <w:divBdr>
            <w:top w:val="none" w:sz="0" w:space="0" w:color="auto"/>
            <w:left w:val="none" w:sz="0" w:space="0" w:color="auto"/>
            <w:bottom w:val="none" w:sz="0" w:space="0" w:color="auto"/>
            <w:right w:val="none" w:sz="0" w:space="0" w:color="auto"/>
          </w:divBdr>
          <w:divsChild>
            <w:div w:id="1723207512">
              <w:marLeft w:val="0"/>
              <w:marRight w:val="0"/>
              <w:marTop w:val="0"/>
              <w:marBottom w:val="0"/>
              <w:divBdr>
                <w:top w:val="none" w:sz="0" w:space="0" w:color="auto"/>
                <w:left w:val="none" w:sz="0" w:space="0" w:color="auto"/>
                <w:bottom w:val="none" w:sz="0" w:space="0" w:color="auto"/>
                <w:right w:val="none" w:sz="0" w:space="0" w:color="auto"/>
              </w:divBdr>
              <w:divsChild>
                <w:div w:id="1193880982">
                  <w:marLeft w:val="0"/>
                  <w:marRight w:val="0"/>
                  <w:marTop w:val="0"/>
                  <w:marBottom w:val="600"/>
                  <w:divBdr>
                    <w:top w:val="none" w:sz="0" w:space="0" w:color="auto"/>
                    <w:left w:val="none" w:sz="0" w:space="0" w:color="auto"/>
                    <w:bottom w:val="none" w:sz="0" w:space="0" w:color="auto"/>
                    <w:right w:val="none" w:sz="0" w:space="0" w:color="auto"/>
                  </w:divBdr>
                  <w:divsChild>
                    <w:div w:id="1235508043">
                      <w:marLeft w:val="0"/>
                      <w:marRight w:val="0"/>
                      <w:marTop w:val="0"/>
                      <w:marBottom w:val="240"/>
                      <w:divBdr>
                        <w:top w:val="none" w:sz="0" w:space="0" w:color="auto"/>
                        <w:left w:val="none" w:sz="0" w:space="0" w:color="auto"/>
                        <w:bottom w:val="none" w:sz="0" w:space="0" w:color="auto"/>
                        <w:right w:val="none" w:sz="0" w:space="0" w:color="auto"/>
                      </w:divBdr>
                      <w:divsChild>
                        <w:div w:id="1137378708">
                          <w:marLeft w:val="0"/>
                          <w:marRight w:val="0"/>
                          <w:marTop w:val="0"/>
                          <w:marBottom w:val="0"/>
                          <w:divBdr>
                            <w:top w:val="none" w:sz="0" w:space="0" w:color="auto"/>
                            <w:left w:val="none" w:sz="0" w:space="0" w:color="auto"/>
                            <w:bottom w:val="none" w:sz="0" w:space="0" w:color="auto"/>
                            <w:right w:val="none" w:sz="0" w:space="0" w:color="auto"/>
                          </w:divBdr>
                          <w:divsChild>
                            <w:div w:id="387650042">
                              <w:marLeft w:val="0"/>
                              <w:marRight w:val="30"/>
                              <w:marTop w:val="0"/>
                              <w:marBottom w:val="0"/>
                              <w:divBdr>
                                <w:top w:val="none" w:sz="0" w:space="0" w:color="auto"/>
                                <w:left w:val="none" w:sz="0" w:space="0" w:color="auto"/>
                                <w:bottom w:val="none" w:sz="0" w:space="0" w:color="auto"/>
                                <w:right w:val="none" w:sz="0" w:space="0" w:color="auto"/>
                              </w:divBdr>
                            </w:div>
                            <w:div w:id="1118721952">
                              <w:marLeft w:val="0"/>
                              <w:marRight w:val="30"/>
                              <w:marTop w:val="0"/>
                              <w:marBottom w:val="0"/>
                              <w:divBdr>
                                <w:top w:val="none" w:sz="0" w:space="0" w:color="auto"/>
                                <w:left w:val="none" w:sz="0" w:space="0" w:color="auto"/>
                                <w:bottom w:val="none" w:sz="0" w:space="0" w:color="auto"/>
                                <w:right w:val="none" w:sz="0" w:space="0" w:color="auto"/>
                              </w:divBdr>
                            </w:div>
                          </w:divsChild>
                        </w:div>
                        <w:div w:id="111097673">
                          <w:marLeft w:val="330"/>
                          <w:marRight w:val="0"/>
                          <w:marTop w:val="0"/>
                          <w:marBottom w:val="0"/>
                          <w:divBdr>
                            <w:top w:val="none" w:sz="0" w:space="0" w:color="auto"/>
                            <w:left w:val="none" w:sz="0" w:space="0" w:color="auto"/>
                            <w:bottom w:val="none" w:sz="0" w:space="0" w:color="auto"/>
                            <w:right w:val="none" w:sz="0" w:space="0" w:color="auto"/>
                          </w:divBdr>
                        </w:div>
                        <w:div w:id="327634618">
                          <w:marLeft w:val="330"/>
                          <w:marRight w:val="0"/>
                          <w:marTop w:val="0"/>
                          <w:marBottom w:val="0"/>
                          <w:divBdr>
                            <w:top w:val="none" w:sz="0" w:space="0" w:color="auto"/>
                            <w:left w:val="none" w:sz="0" w:space="0" w:color="auto"/>
                            <w:bottom w:val="none" w:sz="0" w:space="0" w:color="auto"/>
                            <w:right w:val="none" w:sz="0" w:space="0" w:color="auto"/>
                          </w:divBdr>
                        </w:div>
                      </w:divsChild>
                    </w:div>
                    <w:div w:id="995261320">
                      <w:marLeft w:val="0"/>
                      <w:marRight w:val="0"/>
                      <w:marTop w:val="0"/>
                      <w:marBottom w:val="450"/>
                      <w:divBdr>
                        <w:top w:val="none" w:sz="0" w:space="0" w:color="auto"/>
                        <w:left w:val="none" w:sz="0" w:space="0" w:color="auto"/>
                        <w:bottom w:val="none" w:sz="0" w:space="0" w:color="auto"/>
                        <w:right w:val="none" w:sz="0" w:space="0" w:color="auto"/>
                      </w:divBdr>
                      <w:divsChild>
                        <w:div w:id="923998685">
                          <w:marLeft w:val="-45"/>
                          <w:marRight w:val="-45"/>
                          <w:marTop w:val="0"/>
                          <w:marBottom w:val="0"/>
                          <w:divBdr>
                            <w:top w:val="none" w:sz="0" w:space="0" w:color="auto"/>
                            <w:left w:val="none" w:sz="0" w:space="0" w:color="auto"/>
                            <w:bottom w:val="none" w:sz="0" w:space="0" w:color="auto"/>
                            <w:right w:val="none" w:sz="0" w:space="0" w:color="auto"/>
                          </w:divBdr>
                          <w:divsChild>
                            <w:div w:id="75898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3617487">
          <w:marLeft w:val="-360"/>
          <w:marRight w:val="-360"/>
          <w:marTop w:val="0"/>
          <w:marBottom w:val="0"/>
          <w:divBdr>
            <w:top w:val="none" w:sz="0" w:space="0" w:color="auto"/>
            <w:left w:val="none" w:sz="0" w:space="0" w:color="auto"/>
            <w:bottom w:val="none" w:sz="0" w:space="0" w:color="auto"/>
            <w:right w:val="none" w:sz="0" w:space="0" w:color="auto"/>
          </w:divBdr>
          <w:divsChild>
            <w:div w:id="1627851255">
              <w:marLeft w:val="0"/>
              <w:marRight w:val="0"/>
              <w:marTop w:val="0"/>
              <w:marBottom w:val="0"/>
              <w:divBdr>
                <w:top w:val="none" w:sz="0" w:space="0" w:color="auto"/>
                <w:left w:val="none" w:sz="0" w:space="0" w:color="auto"/>
                <w:bottom w:val="none" w:sz="0" w:space="0" w:color="auto"/>
                <w:right w:val="none" w:sz="0" w:space="0" w:color="auto"/>
              </w:divBdr>
              <w:divsChild>
                <w:div w:id="458761538">
                  <w:marLeft w:val="0"/>
                  <w:marRight w:val="0"/>
                  <w:marTop w:val="0"/>
                  <w:marBottom w:val="0"/>
                  <w:divBdr>
                    <w:top w:val="none" w:sz="0" w:space="0" w:color="auto"/>
                    <w:left w:val="none" w:sz="0" w:space="0" w:color="auto"/>
                    <w:bottom w:val="none" w:sz="0" w:space="0" w:color="auto"/>
                    <w:right w:val="none" w:sz="0" w:space="0" w:color="auto"/>
                  </w:divBdr>
                  <w:divsChild>
                    <w:div w:id="677001537">
                      <w:marLeft w:val="0"/>
                      <w:marRight w:val="0"/>
                      <w:marTop w:val="0"/>
                      <w:marBottom w:val="0"/>
                      <w:divBdr>
                        <w:top w:val="none" w:sz="0" w:space="0" w:color="auto"/>
                        <w:left w:val="none" w:sz="0" w:space="0" w:color="auto"/>
                        <w:bottom w:val="none" w:sz="0" w:space="0" w:color="auto"/>
                        <w:right w:val="none" w:sz="0" w:space="0" w:color="auto"/>
                      </w:divBdr>
                      <w:divsChild>
                        <w:div w:id="766967954">
                          <w:marLeft w:val="0"/>
                          <w:marRight w:val="0"/>
                          <w:marTop w:val="0"/>
                          <w:marBottom w:val="0"/>
                          <w:divBdr>
                            <w:top w:val="none" w:sz="0" w:space="0" w:color="auto"/>
                            <w:left w:val="none" w:sz="0" w:space="0" w:color="auto"/>
                            <w:bottom w:val="none" w:sz="0" w:space="0" w:color="auto"/>
                            <w:right w:val="none" w:sz="0" w:space="0" w:color="auto"/>
                          </w:divBdr>
                          <w:divsChild>
                            <w:div w:id="1357342291">
                              <w:marLeft w:val="0"/>
                              <w:marRight w:val="0"/>
                              <w:marTop w:val="0"/>
                              <w:marBottom w:val="0"/>
                              <w:divBdr>
                                <w:top w:val="none" w:sz="0" w:space="0" w:color="auto"/>
                                <w:left w:val="none" w:sz="0" w:space="0" w:color="auto"/>
                                <w:bottom w:val="none" w:sz="0" w:space="0" w:color="auto"/>
                                <w:right w:val="none" w:sz="0" w:space="0" w:color="auto"/>
                              </w:divBdr>
                              <w:divsChild>
                                <w:div w:id="1097947168">
                                  <w:marLeft w:val="0"/>
                                  <w:marRight w:val="0"/>
                                  <w:marTop w:val="0"/>
                                  <w:marBottom w:val="0"/>
                                  <w:divBdr>
                                    <w:top w:val="none" w:sz="0" w:space="0" w:color="auto"/>
                                    <w:left w:val="none" w:sz="0" w:space="0" w:color="auto"/>
                                    <w:bottom w:val="none" w:sz="0" w:space="0" w:color="auto"/>
                                    <w:right w:val="none" w:sz="0" w:space="0" w:color="auto"/>
                                  </w:divBdr>
                                </w:div>
                                <w:div w:id="1892686993">
                                  <w:marLeft w:val="0"/>
                                  <w:marRight w:val="0"/>
                                  <w:marTop w:val="0"/>
                                  <w:marBottom w:val="0"/>
                                  <w:divBdr>
                                    <w:top w:val="none" w:sz="0" w:space="0" w:color="auto"/>
                                    <w:left w:val="none" w:sz="0" w:space="0" w:color="auto"/>
                                    <w:bottom w:val="none" w:sz="0" w:space="0" w:color="auto"/>
                                    <w:right w:val="none" w:sz="0" w:space="0" w:color="auto"/>
                                  </w:divBdr>
                                  <w:divsChild>
                                    <w:div w:id="175454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6172755">
                          <w:marLeft w:val="0"/>
                          <w:marRight w:val="0"/>
                          <w:marTop w:val="0"/>
                          <w:marBottom w:val="0"/>
                          <w:divBdr>
                            <w:top w:val="none" w:sz="0" w:space="0" w:color="auto"/>
                            <w:left w:val="none" w:sz="0" w:space="0" w:color="auto"/>
                            <w:bottom w:val="none" w:sz="0" w:space="0" w:color="auto"/>
                            <w:right w:val="none" w:sz="0" w:space="0" w:color="auto"/>
                          </w:divBdr>
                          <w:divsChild>
                            <w:div w:id="447046265">
                              <w:marLeft w:val="0"/>
                              <w:marRight w:val="0"/>
                              <w:marTop w:val="0"/>
                              <w:marBottom w:val="0"/>
                              <w:divBdr>
                                <w:top w:val="none" w:sz="0" w:space="0" w:color="auto"/>
                                <w:left w:val="none" w:sz="0" w:space="0" w:color="auto"/>
                                <w:bottom w:val="none" w:sz="0" w:space="0" w:color="auto"/>
                                <w:right w:val="none" w:sz="0" w:space="0" w:color="auto"/>
                              </w:divBdr>
                              <w:divsChild>
                                <w:div w:id="859392802">
                                  <w:marLeft w:val="0"/>
                                  <w:marRight w:val="0"/>
                                  <w:marTop w:val="0"/>
                                  <w:marBottom w:val="0"/>
                                  <w:divBdr>
                                    <w:top w:val="none" w:sz="0" w:space="0" w:color="auto"/>
                                    <w:left w:val="none" w:sz="0" w:space="0" w:color="auto"/>
                                    <w:bottom w:val="none" w:sz="0" w:space="0" w:color="auto"/>
                                    <w:right w:val="none" w:sz="0" w:space="0" w:color="auto"/>
                                  </w:divBdr>
                                </w:div>
                                <w:div w:id="1523670422">
                                  <w:marLeft w:val="0"/>
                                  <w:marRight w:val="0"/>
                                  <w:marTop w:val="0"/>
                                  <w:marBottom w:val="0"/>
                                  <w:divBdr>
                                    <w:top w:val="none" w:sz="0" w:space="0" w:color="auto"/>
                                    <w:left w:val="none" w:sz="0" w:space="0" w:color="auto"/>
                                    <w:bottom w:val="none" w:sz="0" w:space="0" w:color="auto"/>
                                    <w:right w:val="none" w:sz="0" w:space="0" w:color="auto"/>
                                  </w:divBdr>
                                  <w:divsChild>
                                    <w:div w:id="199736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780424">
                          <w:marLeft w:val="0"/>
                          <w:marRight w:val="0"/>
                          <w:marTop w:val="0"/>
                          <w:marBottom w:val="0"/>
                          <w:divBdr>
                            <w:top w:val="none" w:sz="0" w:space="0" w:color="auto"/>
                            <w:left w:val="none" w:sz="0" w:space="0" w:color="auto"/>
                            <w:bottom w:val="none" w:sz="0" w:space="0" w:color="auto"/>
                            <w:right w:val="none" w:sz="0" w:space="0" w:color="auto"/>
                          </w:divBdr>
                          <w:divsChild>
                            <w:div w:id="2067989775">
                              <w:marLeft w:val="0"/>
                              <w:marRight w:val="0"/>
                              <w:marTop w:val="0"/>
                              <w:marBottom w:val="0"/>
                              <w:divBdr>
                                <w:top w:val="none" w:sz="0" w:space="0" w:color="auto"/>
                                <w:left w:val="none" w:sz="0" w:space="0" w:color="auto"/>
                                <w:bottom w:val="none" w:sz="0" w:space="0" w:color="auto"/>
                                <w:right w:val="none" w:sz="0" w:space="0" w:color="auto"/>
                              </w:divBdr>
                              <w:divsChild>
                                <w:div w:id="1682657519">
                                  <w:marLeft w:val="0"/>
                                  <w:marRight w:val="0"/>
                                  <w:marTop w:val="0"/>
                                  <w:marBottom w:val="0"/>
                                  <w:divBdr>
                                    <w:top w:val="none" w:sz="0" w:space="0" w:color="auto"/>
                                    <w:left w:val="none" w:sz="0" w:space="0" w:color="auto"/>
                                    <w:bottom w:val="none" w:sz="0" w:space="0" w:color="auto"/>
                                    <w:right w:val="none" w:sz="0" w:space="0" w:color="auto"/>
                                  </w:divBdr>
                                </w:div>
                                <w:div w:id="318046476">
                                  <w:marLeft w:val="0"/>
                                  <w:marRight w:val="0"/>
                                  <w:marTop w:val="0"/>
                                  <w:marBottom w:val="0"/>
                                  <w:divBdr>
                                    <w:top w:val="none" w:sz="0" w:space="0" w:color="auto"/>
                                    <w:left w:val="none" w:sz="0" w:space="0" w:color="auto"/>
                                    <w:bottom w:val="none" w:sz="0" w:space="0" w:color="auto"/>
                                    <w:right w:val="none" w:sz="0" w:space="0" w:color="auto"/>
                                  </w:divBdr>
                                </w:div>
                                <w:div w:id="611790698">
                                  <w:marLeft w:val="0"/>
                                  <w:marRight w:val="0"/>
                                  <w:marTop w:val="0"/>
                                  <w:marBottom w:val="0"/>
                                  <w:divBdr>
                                    <w:top w:val="none" w:sz="0" w:space="0" w:color="auto"/>
                                    <w:left w:val="none" w:sz="0" w:space="0" w:color="auto"/>
                                    <w:bottom w:val="none" w:sz="0" w:space="0" w:color="auto"/>
                                    <w:right w:val="none" w:sz="0" w:space="0" w:color="auto"/>
                                  </w:divBdr>
                                </w:div>
                                <w:div w:id="129904225">
                                  <w:marLeft w:val="0"/>
                                  <w:marRight w:val="0"/>
                                  <w:marTop w:val="0"/>
                                  <w:marBottom w:val="0"/>
                                  <w:divBdr>
                                    <w:top w:val="none" w:sz="0" w:space="0" w:color="auto"/>
                                    <w:left w:val="none" w:sz="0" w:space="0" w:color="auto"/>
                                    <w:bottom w:val="none" w:sz="0" w:space="0" w:color="auto"/>
                                    <w:right w:val="none" w:sz="0" w:space="0" w:color="auto"/>
                                  </w:divBdr>
                                  <w:divsChild>
                                    <w:div w:id="108551782">
                                      <w:marLeft w:val="0"/>
                                      <w:marRight w:val="0"/>
                                      <w:marTop w:val="0"/>
                                      <w:marBottom w:val="0"/>
                                      <w:divBdr>
                                        <w:top w:val="none" w:sz="0" w:space="0" w:color="auto"/>
                                        <w:left w:val="none" w:sz="0" w:space="0" w:color="auto"/>
                                        <w:bottom w:val="none" w:sz="0" w:space="0" w:color="auto"/>
                                        <w:right w:val="none" w:sz="0" w:space="0" w:color="auto"/>
                                      </w:divBdr>
                                    </w:div>
                                    <w:div w:id="579797798">
                                      <w:marLeft w:val="0"/>
                                      <w:marRight w:val="0"/>
                                      <w:marTop w:val="0"/>
                                      <w:marBottom w:val="0"/>
                                      <w:divBdr>
                                        <w:top w:val="none" w:sz="0" w:space="0" w:color="auto"/>
                                        <w:left w:val="none" w:sz="0" w:space="0" w:color="auto"/>
                                        <w:bottom w:val="none" w:sz="0" w:space="0" w:color="auto"/>
                                        <w:right w:val="none" w:sz="0" w:space="0" w:color="auto"/>
                                      </w:divBdr>
                                    </w:div>
                                    <w:div w:id="143277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186427">
                          <w:marLeft w:val="0"/>
                          <w:marRight w:val="0"/>
                          <w:marTop w:val="0"/>
                          <w:marBottom w:val="0"/>
                          <w:divBdr>
                            <w:top w:val="none" w:sz="0" w:space="0" w:color="auto"/>
                            <w:left w:val="none" w:sz="0" w:space="0" w:color="auto"/>
                            <w:bottom w:val="none" w:sz="0" w:space="0" w:color="auto"/>
                            <w:right w:val="none" w:sz="0" w:space="0" w:color="auto"/>
                          </w:divBdr>
                          <w:divsChild>
                            <w:div w:id="267584325">
                              <w:marLeft w:val="0"/>
                              <w:marRight w:val="0"/>
                              <w:marTop w:val="0"/>
                              <w:marBottom w:val="0"/>
                              <w:divBdr>
                                <w:top w:val="none" w:sz="0" w:space="0" w:color="auto"/>
                                <w:left w:val="none" w:sz="0" w:space="0" w:color="auto"/>
                                <w:bottom w:val="none" w:sz="0" w:space="0" w:color="auto"/>
                                <w:right w:val="none" w:sz="0" w:space="0" w:color="auto"/>
                              </w:divBdr>
                              <w:divsChild>
                                <w:div w:id="440493616">
                                  <w:marLeft w:val="0"/>
                                  <w:marRight w:val="0"/>
                                  <w:marTop w:val="0"/>
                                  <w:marBottom w:val="0"/>
                                  <w:divBdr>
                                    <w:top w:val="none" w:sz="0" w:space="0" w:color="auto"/>
                                    <w:left w:val="none" w:sz="0" w:space="0" w:color="auto"/>
                                    <w:bottom w:val="none" w:sz="0" w:space="0" w:color="auto"/>
                                    <w:right w:val="none" w:sz="0" w:space="0" w:color="auto"/>
                                  </w:divBdr>
                                </w:div>
                                <w:div w:id="1200313553">
                                  <w:marLeft w:val="0"/>
                                  <w:marRight w:val="0"/>
                                  <w:marTop w:val="0"/>
                                  <w:marBottom w:val="0"/>
                                  <w:divBdr>
                                    <w:top w:val="none" w:sz="0" w:space="0" w:color="auto"/>
                                    <w:left w:val="none" w:sz="0" w:space="0" w:color="auto"/>
                                    <w:bottom w:val="none" w:sz="0" w:space="0" w:color="auto"/>
                                    <w:right w:val="none" w:sz="0" w:space="0" w:color="auto"/>
                                  </w:divBdr>
                                  <w:divsChild>
                                    <w:div w:id="182728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17916">
                          <w:marLeft w:val="0"/>
                          <w:marRight w:val="0"/>
                          <w:marTop w:val="0"/>
                          <w:marBottom w:val="0"/>
                          <w:divBdr>
                            <w:top w:val="none" w:sz="0" w:space="0" w:color="auto"/>
                            <w:left w:val="none" w:sz="0" w:space="0" w:color="auto"/>
                            <w:bottom w:val="none" w:sz="0" w:space="0" w:color="auto"/>
                            <w:right w:val="none" w:sz="0" w:space="0" w:color="auto"/>
                          </w:divBdr>
                          <w:divsChild>
                            <w:div w:id="1309090462">
                              <w:marLeft w:val="0"/>
                              <w:marRight w:val="0"/>
                              <w:marTop w:val="0"/>
                              <w:marBottom w:val="0"/>
                              <w:divBdr>
                                <w:top w:val="none" w:sz="0" w:space="0" w:color="auto"/>
                                <w:left w:val="none" w:sz="0" w:space="0" w:color="auto"/>
                                <w:bottom w:val="none" w:sz="0" w:space="0" w:color="auto"/>
                                <w:right w:val="none" w:sz="0" w:space="0" w:color="auto"/>
                              </w:divBdr>
                              <w:divsChild>
                                <w:div w:id="534271969">
                                  <w:marLeft w:val="0"/>
                                  <w:marRight w:val="0"/>
                                  <w:marTop w:val="0"/>
                                  <w:marBottom w:val="0"/>
                                  <w:divBdr>
                                    <w:top w:val="none" w:sz="0" w:space="0" w:color="auto"/>
                                    <w:left w:val="none" w:sz="0" w:space="0" w:color="auto"/>
                                    <w:bottom w:val="none" w:sz="0" w:space="0" w:color="auto"/>
                                    <w:right w:val="none" w:sz="0" w:space="0" w:color="auto"/>
                                  </w:divBdr>
                                </w:div>
                                <w:div w:id="1775008331">
                                  <w:marLeft w:val="0"/>
                                  <w:marRight w:val="0"/>
                                  <w:marTop w:val="0"/>
                                  <w:marBottom w:val="0"/>
                                  <w:divBdr>
                                    <w:top w:val="none" w:sz="0" w:space="0" w:color="auto"/>
                                    <w:left w:val="none" w:sz="0" w:space="0" w:color="auto"/>
                                    <w:bottom w:val="none" w:sz="0" w:space="0" w:color="auto"/>
                                    <w:right w:val="none" w:sz="0" w:space="0" w:color="auto"/>
                                  </w:divBdr>
                                </w:div>
                                <w:div w:id="725372340">
                                  <w:marLeft w:val="0"/>
                                  <w:marRight w:val="0"/>
                                  <w:marTop w:val="0"/>
                                  <w:marBottom w:val="0"/>
                                  <w:divBdr>
                                    <w:top w:val="none" w:sz="0" w:space="0" w:color="auto"/>
                                    <w:left w:val="none" w:sz="0" w:space="0" w:color="auto"/>
                                    <w:bottom w:val="none" w:sz="0" w:space="0" w:color="auto"/>
                                    <w:right w:val="none" w:sz="0" w:space="0" w:color="auto"/>
                                  </w:divBdr>
                                </w:div>
                                <w:div w:id="477110964">
                                  <w:marLeft w:val="0"/>
                                  <w:marRight w:val="0"/>
                                  <w:marTop w:val="0"/>
                                  <w:marBottom w:val="0"/>
                                  <w:divBdr>
                                    <w:top w:val="none" w:sz="0" w:space="0" w:color="auto"/>
                                    <w:left w:val="none" w:sz="0" w:space="0" w:color="auto"/>
                                    <w:bottom w:val="none" w:sz="0" w:space="0" w:color="auto"/>
                                    <w:right w:val="none" w:sz="0" w:space="0" w:color="auto"/>
                                  </w:divBdr>
                                </w:div>
                                <w:div w:id="1716812260">
                                  <w:marLeft w:val="0"/>
                                  <w:marRight w:val="0"/>
                                  <w:marTop w:val="0"/>
                                  <w:marBottom w:val="0"/>
                                  <w:divBdr>
                                    <w:top w:val="none" w:sz="0" w:space="0" w:color="auto"/>
                                    <w:left w:val="none" w:sz="0" w:space="0" w:color="auto"/>
                                    <w:bottom w:val="none" w:sz="0" w:space="0" w:color="auto"/>
                                    <w:right w:val="none" w:sz="0" w:space="0" w:color="auto"/>
                                  </w:divBdr>
                                </w:div>
                                <w:div w:id="1474330597">
                                  <w:marLeft w:val="0"/>
                                  <w:marRight w:val="0"/>
                                  <w:marTop w:val="0"/>
                                  <w:marBottom w:val="0"/>
                                  <w:divBdr>
                                    <w:top w:val="none" w:sz="0" w:space="0" w:color="auto"/>
                                    <w:left w:val="none" w:sz="0" w:space="0" w:color="auto"/>
                                    <w:bottom w:val="none" w:sz="0" w:space="0" w:color="auto"/>
                                    <w:right w:val="none" w:sz="0" w:space="0" w:color="auto"/>
                                  </w:divBdr>
                                </w:div>
                                <w:div w:id="664093099">
                                  <w:marLeft w:val="0"/>
                                  <w:marRight w:val="0"/>
                                  <w:marTop w:val="0"/>
                                  <w:marBottom w:val="0"/>
                                  <w:divBdr>
                                    <w:top w:val="none" w:sz="0" w:space="0" w:color="auto"/>
                                    <w:left w:val="none" w:sz="0" w:space="0" w:color="auto"/>
                                    <w:bottom w:val="none" w:sz="0" w:space="0" w:color="auto"/>
                                    <w:right w:val="none" w:sz="0" w:space="0" w:color="auto"/>
                                  </w:divBdr>
                                </w:div>
                                <w:div w:id="1662656301">
                                  <w:marLeft w:val="0"/>
                                  <w:marRight w:val="0"/>
                                  <w:marTop w:val="0"/>
                                  <w:marBottom w:val="0"/>
                                  <w:divBdr>
                                    <w:top w:val="none" w:sz="0" w:space="0" w:color="auto"/>
                                    <w:left w:val="none" w:sz="0" w:space="0" w:color="auto"/>
                                    <w:bottom w:val="none" w:sz="0" w:space="0" w:color="auto"/>
                                    <w:right w:val="none" w:sz="0" w:space="0" w:color="auto"/>
                                  </w:divBdr>
                                </w:div>
                                <w:div w:id="1642613726">
                                  <w:marLeft w:val="0"/>
                                  <w:marRight w:val="0"/>
                                  <w:marTop w:val="0"/>
                                  <w:marBottom w:val="0"/>
                                  <w:divBdr>
                                    <w:top w:val="none" w:sz="0" w:space="0" w:color="auto"/>
                                    <w:left w:val="none" w:sz="0" w:space="0" w:color="auto"/>
                                    <w:bottom w:val="none" w:sz="0" w:space="0" w:color="auto"/>
                                    <w:right w:val="none" w:sz="0" w:space="0" w:color="auto"/>
                                  </w:divBdr>
                                  <w:divsChild>
                                    <w:div w:id="552230710">
                                      <w:marLeft w:val="0"/>
                                      <w:marRight w:val="0"/>
                                      <w:marTop w:val="0"/>
                                      <w:marBottom w:val="0"/>
                                      <w:divBdr>
                                        <w:top w:val="none" w:sz="0" w:space="0" w:color="auto"/>
                                        <w:left w:val="none" w:sz="0" w:space="0" w:color="auto"/>
                                        <w:bottom w:val="none" w:sz="0" w:space="0" w:color="auto"/>
                                        <w:right w:val="none" w:sz="0" w:space="0" w:color="auto"/>
                                      </w:divBdr>
                                    </w:div>
                                    <w:div w:id="820345312">
                                      <w:marLeft w:val="0"/>
                                      <w:marRight w:val="0"/>
                                      <w:marTop w:val="0"/>
                                      <w:marBottom w:val="0"/>
                                      <w:divBdr>
                                        <w:top w:val="none" w:sz="0" w:space="0" w:color="auto"/>
                                        <w:left w:val="none" w:sz="0" w:space="0" w:color="auto"/>
                                        <w:bottom w:val="none" w:sz="0" w:space="0" w:color="auto"/>
                                        <w:right w:val="none" w:sz="0" w:space="0" w:color="auto"/>
                                      </w:divBdr>
                                    </w:div>
                                    <w:div w:id="928192642">
                                      <w:marLeft w:val="0"/>
                                      <w:marRight w:val="0"/>
                                      <w:marTop w:val="0"/>
                                      <w:marBottom w:val="0"/>
                                      <w:divBdr>
                                        <w:top w:val="none" w:sz="0" w:space="0" w:color="auto"/>
                                        <w:left w:val="none" w:sz="0" w:space="0" w:color="auto"/>
                                        <w:bottom w:val="none" w:sz="0" w:space="0" w:color="auto"/>
                                        <w:right w:val="none" w:sz="0" w:space="0" w:color="auto"/>
                                      </w:divBdr>
                                    </w:div>
                                    <w:div w:id="1142427728">
                                      <w:marLeft w:val="0"/>
                                      <w:marRight w:val="0"/>
                                      <w:marTop w:val="0"/>
                                      <w:marBottom w:val="0"/>
                                      <w:divBdr>
                                        <w:top w:val="none" w:sz="0" w:space="0" w:color="auto"/>
                                        <w:left w:val="none" w:sz="0" w:space="0" w:color="auto"/>
                                        <w:bottom w:val="none" w:sz="0" w:space="0" w:color="auto"/>
                                        <w:right w:val="none" w:sz="0" w:space="0" w:color="auto"/>
                                      </w:divBdr>
                                    </w:div>
                                    <w:div w:id="1800489007">
                                      <w:marLeft w:val="0"/>
                                      <w:marRight w:val="0"/>
                                      <w:marTop w:val="0"/>
                                      <w:marBottom w:val="0"/>
                                      <w:divBdr>
                                        <w:top w:val="none" w:sz="0" w:space="0" w:color="auto"/>
                                        <w:left w:val="none" w:sz="0" w:space="0" w:color="auto"/>
                                        <w:bottom w:val="none" w:sz="0" w:space="0" w:color="auto"/>
                                        <w:right w:val="none" w:sz="0" w:space="0" w:color="auto"/>
                                      </w:divBdr>
                                    </w:div>
                                    <w:div w:id="1149981443">
                                      <w:marLeft w:val="0"/>
                                      <w:marRight w:val="0"/>
                                      <w:marTop w:val="0"/>
                                      <w:marBottom w:val="0"/>
                                      <w:divBdr>
                                        <w:top w:val="none" w:sz="0" w:space="0" w:color="auto"/>
                                        <w:left w:val="none" w:sz="0" w:space="0" w:color="auto"/>
                                        <w:bottom w:val="none" w:sz="0" w:space="0" w:color="auto"/>
                                        <w:right w:val="none" w:sz="0" w:space="0" w:color="auto"/>
                                      </w:divBdr>
                                    </w:div>
                                    <w:div w:id="1112822993">
                                      <w:marLeft w:val="0"/>
                                      <w:marRight w:val="0"/>
                                      <w:marTop w:val="0"/>
                                      <w:marBottom w:val="0"/>
                                      <w:divBdr>
                                        <w:top w:val="none" w:sz="0" w:space="0" w:color="auto"/>
                                        <w:left w:val="none" w:sz="0" w:space="0" w:color="auto"/>
                                        <w:bottom w:val="none" w:sz="0" w:space="0" w:color="auto"/>
                                        <w:right w:val="none" w:sz="0" w:space="0" w:color="auto"/>
                                      </w:divBdr>
                                    </w:div>
                                    <w:div w:id="9983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6460565">
      <w:bodyDiv w:val="1"/>
      <w:marLeft w:val="0"/>
      <w:marRight w:val="0"/>
      <w:marTop w:val="0"/>
      <w:marBottom w:val="0"/>
      <w:divBdr>
        <w:top w:val="none" w:sz="0" w:space="0" w:color="auto"/>
        <w:left w:val="none" w:sz="0" w:space="0" w:color="auto"/>
        <w:bottom w:val="none" w:sz="0" w:space="0" w:color="auto"/>
        <w:right w:val="none" w:sz="0" w:space="0" w:color="auto"/>
      </w:divBdr>
      <w:divsChild>
        <w:div w:id="1170173808">
          <w:marLeft w:val="0"/>
          <w:marRight w:val="0"/>
          <w:marTop w:val="0"/>
          <w:marBottom w:val="0"/>
          <w:divBdr>
            <w:top w:val="none" w:sz="0" w:space="0" w:color="auto"/>
            <w:left w:val="none" w:sz="0" w:space="0" w:color="auto"/>
            <w:bottom w:val="none" w:sz="0" w:space="0" w:color="auto"/>
            <w:right w:val="none" w:sz="0" w:space="0" w:color="auto"/>
          </w:divBdr>
          <w:divsChild>
            <w:div w:id="1599829883">
              <w:marLeft w:val="0"/>
              <w:marRight w:val="0"/>
              <w:marTop w:val="0"/>
              <w:marBottom w:val="0"/>
              <w:divBdr>
                <w:top w:val="none" w:sz="0" w:space="0" w:color="auto"/>
                <w:left w:val="none" w:sz="0" w:space="0" w:color="auto"/>
                <w:bottom w:val="none" w:sz="0" w:space="0" w:color="auto"/>
                <w:right w:val="none" w:sz="0" w:space="0" w:color="auto"/>
              </w:divBdr>
              <w:divsChild>
                <w:div w:id="1690790705">
                  <w:marLeft w:val="0"/>
                  <w:marRight w:val="0"/>
                  <w:marTop w:val="0"/>
                  <w:marBottom w:val="0"/>
                  <w:divBdr>
                    <w:top w:val="none" w:sz="0" w:space="0" w:color="auto"/>
                    <w:left w:val="none" w:sz="0" w:space="0" w:color="auto"/>
                    <w:bottom w:val="none" w:sz="0" w:space="0" w:color="auto"/>
                    <w:right w:val="none" w:sz="0" w:space="0" w:color="auto"/>
                  </w:divBdr>
                  <w:divsChild>
                    <w:div w:id="1819573456">
                      <w:marLeft w:val="0"/>
                      <w:marRight w:val="0"/>
                      <w:marTop w:val="0"/>
                      <w:marBottom w:val="0"/>
                      <w:divBdr>
                        <w:top w:val="none" w:sz="0" w:space="0" w:color="auto"/>
                        <w:left w:val="none" w:sz="0" w:space="0" w:color="auto"/>
                        <w:bottom w:val="none" w:sz="0" w:space="0" w:color="auto"/>
                        <w:right w:val="none" w:sz="0" w:space="0" w:color="auto"/>
                      </w:divBdr>
                      <w:divsChild>
                        <w:div w:id="145586481">
                          <w:marLeft w:val="0"/>
                          <w:marRight w:val="0"/>
                          <w:marTop w:val="0"/>
                          <w:marBottom w:val="0"/>
                          <w:divBdr>
                            <w:top w:val="none" w:sz="0" w:space="0" w:color="auto"/>
                            <w:left w:val="none" w:sz="0" w:space="0" w:color="auto"/>
                            <w:bottom w:val="none" w:sz="0" w:space="0" w:color="auto"/>
                            <w:right w:val="none" w:sz="0" w:space="0" w:color="auto"/>
                          </w:divBdr>
                          <w:divsChild>
                            <w:div w:id="739715662">
                              <w:marLeft w:val="0"/>
                              <w:marRight w:val="0"/>
                              <w:marTop w:val="0"/>
                              <w:marBottom w:val="0"/>
                              <w:divBdr>
                                <w:top w:val="none" w:sz="0" w:space="0" w:color="auto"/>
                                <w:left w:val="none" w:sz="0" w:space="0" w:color="auto"/>
                                <w:bottom w:val="none" w:sz="0" w:space="0" w:color="auto"/>
                                <w:right w:val="none" w:sz="0" w:space="0" w:color="auto"/>
                              </w:divBdr>
                              <w:divsChild>
                                <w:div w:id="26083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4433542">
          <w:marLeft w:val="0"/>
          <w:marRight w:val="0"/>
          <w:marTop w:val="0"/>
          <w:marBottom w:val="0"/>
          <w:divBdr>
            <w:top w:val="none" w:sz="0" w:space="0" w:color="auto"/>
            <w:left w:val="none" w:sz="0" w:space="0" w:color="auto"/>
            <w:bottom w:val="none" w:sz="0" w:space="0" w:color="auto"/>
            <w:right w:val="none" w:sz="0" w:space="0" w:color="auto"/>
          </w:divBdr>
          <w:divsChild>
            <w:div w:id="1064986921">
              <w:marLeft w:val="0"/>
              <w:marRight w:val="0"/>
              <w:marTop w:val="0"/>
              <w:marBottom w:val="0"/>
              <w:divBdr>
                <w:top w:val="none" w:sz="0" w:space="0" w:color="auto"/>
                <w:left w:val="none" w:sz="0" w:space="0" w:color="auto"/>
                <w:bottom w:val="none" w:sz="0" w:space="0" w:color="auto"/>
                <w:right w:val="none" w:sz="0" w:space="0" w:color="auto"/>
              </w:divBdr>
              <w:divsChild>
                <w:div w:id="1134954807">
                  <w:marLeft w:val="-360"/>
                  <w:marRight w:val="-360"/>
                  <w:marTop w:val="0"/>
                  <w:marBottom w:val="0"/>
                  <w:divBdr>
                    <w:top w:val="none" w:sz="0" w:space="0" w:color="auto"/>
                    <w:left w:val="none" w:sz="0" w:space="0" w:color="auto"/>
                    <w:bottom w:val="none" w:sz="0" w:space="0" w:color="auto"/>
                    <w:right w:val="none" w:sz="0" w:space="0" w:color="auto"/>
                  </w:divBdr>
                  <w:divsChild>
                    <w:div w:id="922296988">
                      <w:marLeft w:val="0"/>
                      <w:marRight w:val="0"/>
                      <w:marTop w:val="0"/>
                      <w:marBottom w:val="0"/>
                      <w:divBdr>
                        <w:top w:val="none" w:sz="0" w:space="0" w:color="auto"/>
                        <w:left w:val="none" w:sz="0" w:space="0" w:color="auto"/>
                        <w:bottom w:val="none" w:sz="0" w:space="0" w:color="auto"/>
                        <w:right w:val="none" w:sz="0" w:space="0" w:color="auto"/>
                      </w:divBdr>
                      <w:divsChild>
                        <w:div w:id="599338639">
                          <w:marLeft w:val="0"/>
                          <w:marRight w:val="0"/>
                          <w:marTop w:val="0"/>
                          <w:marBottom w:val="600"/>
                          <w:divBdr>
                            <w:top w:val="none" w:sz="0" w:space="0" w:color="auto"/>
                            <w:left w:val="none" w:sz="0" w:space="0" w:color="auto"/>
                            <w:bottom w:val="none" w:sz="0" w:space="0" w:color="auto"/>
                            <w:right w:val="none" w:sz="0" w:space="0" w:color="auto"/>
                          </w:divBdr>
                          <w:divsChild>
                            <w:div w:id="1911427308">
                              <w:marLeft w:val="0"/>
                              <w:marRight w:val="0"/>
                              <w:marTop w:val="0"/>
                              <w:marBottom w:val="135"/>
                              <w:divBdr>
                                <w:top w:val="none" w:sz="0" w:space="0" w:color="auto"/>
                                <w:left w:val="none" w:sz="0" w:space="0" w:color="auto"/>
                                <w:bottom w:val="none" w:sz="0" w:space="0" w:color="auto"/>
                                <w:right w:val="none" w:sz="0" w:space="0" w:color="auto"/>
                              </w:divBdr>
                              <w:divsChild>
                                <w:div w:id="973676763">
                                  <w:marLeft w:val="0"/>
                                  <w:marRight w:val="0"/>
                                  <w:marTop w:val="0"/>
                                  <w:marBottom w:val="0"/>
                                  <w:divBdr>
                                    <w:top w:val="none" w:sz="0" w:space="0" w:color="auto"/>
                                    <w:left w:val="none" w:sz="0" w:space="0" w:color="auto"/>
                                    <w:bottom w:val="none" w:sz="0" w:space="0" w:color="auto"/>
                                    <w:right w:val="none" w:sz="0" w:space="0" w:color="auto"/>
                                  </w:divBdr>
                                </w:div>
                              </w:divsChild>
                            </w:div>
                            <w:div w:id="770858736">
                              <w:marLeft w:val="0"/>
                              <w:marRight w:val="0"/>
                              <w:marTop w:val="0"/>
                              <w:marBottom w:val="240"/>
                              <w:divBdr>
                                <w:top w:val="none" w:sz="0" w:space="0" w:color="auto"/>
                                <w:left w:val="none" w:sz="0" w:space="0" w:color="auto"/>
                                <w:bottom w:val="none" w:sz="0" w:space="0" w:color="auto"/>
                                <w:right w:val="none" w:sz="0" w:space="0" w:color="auto"/>
                              </w:divBdr>
                              <w:divsChild>
                                <w:div w:id="2040663759">
                                  <w:marLeft w:val="0"/>
                                  <w:marRight w:val="0"/>
                                  <w:marTop w:val="0"/>
                                  <w:marBottom w:val="0"/>
                                  <w:divBdr>
                                    <w:top w:val="none" w:sz="0" w:space="0" w:color="auto"/>
                                    <w:left w:val="none" w:sz="0" w:space="0" w:color="auto"/>
                                    <w:bottom w:val="none" w:sz="0" w:space="0" w:color="auto"/>
                                    <w:right w:val="none" w:sz="0" w:space="0" w:color="auto"/>
                                  </w:divBdr>
                                  <w:divsChild>
                                    <w:div w:id="1999918657">
                                      <w:marLeft w:val="0"/>
                                      <w:marRight w:val="30"/>
                                      <w:marTop w:val="0"/>
                                      <w:marBottom w:val="0"/>
                                      <w:divBdr>
                                        <w:top w:val="none" w:sz="0" w:space="0" w:color="auto"/>
                                        <w:left w:val="none" w:sz="0" w:space="0" w:color="auto"/>
                                        <w:bottom w:val="none" w:sz="0" w:space="0" w:color="auto"/>
                                        <w:right w:val="none" w:sz="0" w:space="0" w:color="auto"/>
                                      </w:divBdr>
                                    </w:div>
                                    <w:div w:id="353531218">
                                      <w:marLeft w:val="0"/>
                                      <w:marRight w:val="30"/>
                                      <w:marTop w:val="0"/>
                                      <w:marBottom w:val="0"/>
                                      <w:divBdr>
                                        <w:top w:val="none" w:sz="0" w:space="0" w:color="auto"/>
                                        <w:left w:val="none" w:sz="0" w:space="0" w:color="auto"/>
                                        <w:bottom w:val="none" w:sz="0" w:space="0" w:color="auto"/>
                                        <w:right w:val="none" w:sz="0" w:space="0" w:color="auto"/>
                                      </w:divBdr>
                                    </w:div>
                                  </w:divsChild>
                                </w:div>
                                <w:div w:id="414401218">
                                  <w:marLeft w:val="330"/>
                                  <w:marRight w:val="0"/>
                                  <w:marTop w:val="0"/>
                                  <w:marBottom w:val="0"/>
                                  <w:divBdr>
                                    <w:top w:val="none" w:sz="0" w:space="0" w:color="auto"/>
                                    <w:left w:val="none" w:sz="0" w:space="0" w:color="auto"/>
                                    <w:bottom w:val="none" w:sz="0" w:space="0" w:color="auto"/>
                                    <w:right w:val="none" w:sz="0" w:space="0" w:color="auto"/>
                                  </w:divBdr>
                                </w:div>
                                <w:div w:id="809253937">
                                  <w:marLeft w:val="330"/>
                                  <w:marRight w:val="0"/>
                                  <w:marTop w:val="0"/>
                                  <w:marBottom w:val="0"/>
                                  <w:divBdr>
                                    <w:top w:val="none" w:sz="0" w:space="0" w:color="auto"/>
                                    <w:left w:val="none" w:sz="0" w:space="0" w:color="auto"/>
                                    <w:bottom w:val="none" w:sz="0" w:space="0" w:color="auto"/>
                                    <w:right w:val="none" w:sz="0" w:space="0" w:color="auto"/>
                                  </w:divBdr>
                                </w:div>
                              </w:divsChild>
                            </w:div>
                            <w:div w:id="148523901">
                              <w:marLeft w:val="0"/>
                              <w:marRight w:val="0"/>
                              <w:marTop w:val="0"/>
                              <w:marBottom w:val="450"/>
                              <w:divBdr>
                                <w:top w:val="none" w:sz="0" w:space="0" w:color="auto"/>
                                <w:left w:val="none" w:sz="0" w:space="0" w:color="auto"/>
                                <w:bottom w:val="none" w:sz="0" w:space="0" w:color="auto"/>
                                <w:right w:val="none" w:sz="0" w:space="0" w:color="auto"/>
                              </w:divBdr>
                              <w:divsChild>
                                <w:div w:id="662121275">
                                  <w:marLeft w:val="-45"/>
                                  <w:marRight w:val="-45"/>
                                  <w:marTop w:val="0"/>
                                  <w:marBottom w:val="0"/>
                                  <w:divBdr>
                                    <w:top w:val="none" w:sz="0" w:space="0" w:color="auto"/>
                                    <w:left w:val="none" w:sz="0" w:space="0" w:color="auto"/>
                                    <w:bottom w:val="none" w:sz="0" w:space="0" w:color="auto"/>
                                    <w:right w:val="none" w:sz="0" w:space="0" w:color="auto"/>
                                  </w:divBdr>
                                  <w:divsChild>
                                    <w:div w:id="118613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9532510">
                  <w:marLeft w:val="-360"/>
                  <w:marRight w:val="-360"/>
                  <w:marTop w:val="0"/>
                  <w:marBottom w:val="0"/>
                  <w:divBdr>
                    <w:top w:val="none" w:sz="0" w:space="0" w:color="auto"/>
                    <w:left w:val="none" w:sz="0" w:space="0" w:color="auto"/>
                    <w:bottom w:val="none" w:sz="0" w:space="0" w:color="auto"/>
                    <w:right w:val="none" w:sz="0" w:space="0" w:color="auto"/>
                  </w:divBdr>
                  <w:divsChild>
                    <w:div w:id="1134711123">
                      <w:marLeft w:val="0"/>
                      <w:marRight w:val="0"/>
                      <w:marTop w:val="0"/>
                      <w:marBottom w:val="0"/>
                      <w:divBdr>
                        <w:top w:val="none" w:sz="0" w:space="0" w:color="auto"/>
                        <w:left w:val="none" w:sz="0" w:space="0" w:color="auto"/>
                        <w:bottom w:val="none" w:sz="0" w:space="0" w:color="auto"/>
                        <w:right w:val="none" w:sz="0" w:space="0" w:color="auto"/>
                      </w:divBdr>
                      <w:divsChild>
                        <w:div w:id="144275646">
                          <w:marLeft w:val="0"/>
                          <w:marRight w:val="0"/>
                          <w:marTop w:val="0"/>
                          <w:marBottom w:val="0"/>
                          <w:divBdr>
                            <w:top w:val="none" w:sz="0" w:space="0" w:color="auto"/>
                            <w:left w:val="none" w:sz="0" w:space="0" w:color="auto"/>
                            <w:bottom w:val="none" w:sz="0" w:space="0" w:color="auto"/>
                            <w:right w:val="none" w:sz="0" w:space="0" w:color="auto"/>
                          </w:divBdr>
                          <w:divsChild>
                            <w:div w:id="564220233">
                              <w:marLeft w:val="0"/>
                              <w:marRight w:val="0"/>
                              <w:marTop w:val="0"/>
                              <w:marBottom w:val="0"/>
                              <w:divBdr>
                                <w:top w:val="none" w:sz="0" w:space="0" w:color="auto"/>
                                <w:left w:val="none" w:sz="0" w:space="0" w:color="auto"/>
                                <w:bottom w:val="none" w:sz="0" w:space="0" w:color="auto"/>
                                <w:right w:val="none" w:sz="0" w:space="0" w:color="auto"/>
                              </w:divBdr>
                              <w:divsChild>
                                <w:div w:id="1575159393">
                                  <w:marLeft w:val="0"/>
                                  <w:marRight w:val="0"/>
                                  <w:marTop w:val="0"/>
                                  <w:marBottom w:val="0"/>
                                  <w:divBdr>
                                    <w:top w:val="none" w:sz="0" w:space="0" w:color="auto"/>
                                    <w:left w:val="none" w:sz="0" w:space="0" w:color="auto"/>
                                    <w:bottom w:val="none" w:sz="0" w:space="0" w:color="auto"/>
                                    <w:right w:val="none" w:sz="0" w:space="0" w:color="auto"/>
                                  </w:divBdr>
                                  <w:divsChild>
                                    <w:div w:id="976691114">
                                      <w:marLeft w:val="0"/>
                                      <w:marRight w:val="0"/>
                                      <w:marTop w:val="0"/>
                                      <w:marBottom w:val="0"/>
                                      <w:divBdr>
                                        <w:top w:val="none" w:sz="0" w:space="0" w:color="auto"/>
                                        <w:left w:val="none" w:sz="0" w:space="0" w:color="auto"/>
                                        <w:bottom w:val="none" w:sz="0" w:space="0" w:color="auto"/>
                                        <w:right w:val="none" w:sz="0" w:space="0" w:color="auto"/>
                                      </w:divBdr>
                                      <w:divsChild>
                                        <w:div w:id="2136479949">
                                          <w:marLeft w:val="0"/>
                                          <w:marRight w:val="0"/>
                                          <w:marTop w:val="0"/>
                                          <w:marBottom w:val="0"/>
                                          <w:divBdr>
                                            <w:top w:val="none" w:sz="0" w:space="0" w:color="auto"/>
                                            <w:left w:val="none" w:sz="0" w:space="0" w:color="auto"/>
                                            <w:bottom w:val="none" w:sz="0" w:space="0" w:color="auto"/>
                                            <w:right w:val="none" w:sz="0" w:space="0" w:color="auto"/>
                                          </w:divBdr>
                                        </w:div>
                                        <w:div w:id="21057908">
                                          <w:marLeft w:val="0"/>
                                          <w:marRight w:val="0"/>
                                          <w:marTop w:val="0"/>
                                          <w:marBottom w:val="0"/>
                                          <w:divBdr>
                                            <w:top w:val="none" w:sz="0" w:space="0" w:color="auto"/>
                                            <w:left w:val="none" w:sz="0" w:space="0" w:color="auto"/>
                                            <w:bottom w:val="none" w:sz="0" w:space="0" w:color="auto"/>
                                            <w:right w:val="none" w:sz="0" w:space="0" w:color="auto"/>
                                          </w:divBdr>
                                        </w:div>
                                        <w:div w:id="1945186861">
                                          <w:marLeft w:val="0"/>
                                          <w:marRight w:val="0"/>
                                          <w:marTop w:val="0"/>
                                          <w:marBottom w:val="0"/>
                                          <w:divBdr>
                                            <w:top w:val="none" w:sz="0" w:space="0" w:color="auto"/>
                                            <w:left w:val="none" w:sz="0" w:space="0" w:color="auto"/>
                                            <w:bottom w:val="none" w:sz="0" w:space="0" w:color="auto"/>
                                            <w:right w:val="none" w:sz="0" w:space="0" w:color="auto"/>
                                          </w:divBdr>
                                        </w:div>
                                        <w:div w:id="248806232">
                                          <w:marLeft w:val="0"/>
                                          <w:marRight w:val="0"/>
                                          <w:marTop w:val="0"/>
                                          <w:marBottom w:val="0"/>
                                          <w:divBdr>
                                            <w:top w:val="none" w:sz="0" w:space="0" w:color="auto"/>
                                            <w:left w:val="none" w:sz="0" w:space="0" w:color="auto"/>
                                            <w:bottom w:val="none" w:sz="0" w:space="0" w:color="auto"/>
                                            <w:right w:val="none" w:sz="0" w:space="0" w:color="auto"/>
                                          </w:divBdr>
                                        </w:div>
                                        <w:div w:id="2119906054">
                                          <w:marLeft w:val="0"/>
                                          <w:marRight w:val="0"/>
                                          <w:marTop w:val="0"/>
                                          <w:marBottom w:val="0"/>
                                          <w:divBdr>
                                            <w:top w:val="none" w:sz="0" w:space="0" w:color="auto"/>
                                            <w:left w:val="none" w:sz="0" w:space="0" w:color="auto"/>
                                            <w:bottom w:val="none" w:sz="0" w:space="0" w:color="auto"/>
                                            <w:right w:val="none" w:sz="0" w:space="0" w:color="auto"/>
                                          </w:divBdr>
                                        </w:div>
                                        <w:div w:id="393939474">
                                          <w:marLeft w:val="0"/>
                                          <w:marRight w:val="0"/>
                                          <w:marTop w:val="0"/>
                                          <w:marBottom w:val="0"/>
                                          <w:divBdr>
                                            <w:top w:val="none" w:sz="0" w:space="0" w:color="auto"/>
                                            <w:left w:val="none" w:sz="0" w:space="0" w:color="auto"/>
                                            <w:bottom w:val="none" w:sz="0" w:space="0" w:color="auto"/>
                                            <w:right w:val="none" w:sz="0" w:space="0" w:color="auto"/>
                                          </w:divBdr>
                                        </w:div>
                                        <w:div w:id="1484347907">
                                          <w:marLeft w:val="0"/>
                                          <w:marRight w:val="0"/>
                                          <w:marTop w:val="0"/>
                                          <w:marBottom w:val="0"/>
                                          <w:divBdr>
                                            <w:top w:val="none" w:sz="0" w:space="0" w:color="auto"/>
                                            <w:left w:val="none" w:sz="0" w:space="0" w:color="auto"/>
                                            <w:bottom w:val="none" w:sz="0" w:space="0" w:color="auto"/>
                                            <w:right w:val="none" w:sz="0" w:space="0" w:color="auto"/>
                                          </w:divBdr>
                                        </w:div>
                                        <w:div w:id="1273586321">
                                          <w:marLeft w:val="0"/>
                                          <w:marRight w:val="0"/>
                                          <w:marTop w:val="0"/>
                                          <w:marBottom w:val="0"/>
                                          <w:divBdr>
                                            <w:top w:val="none" w:sz="0" w:space="0" w:color="auto"/>
                                            <w:left w:val="none" w:sz="0" w:space="0" w:color="auto"/>
                                            <w:bottom w:val="none" w:sz="0" w:space="0" w:color="auto"/>
                                            <w:right w:val="none" w:sz="0" w:space="0" w:color="auto"/>
                                          </w:divBdr>
                                          <w:divsChild>
                                            <w:div w:id="1004237246">
                                              <w:marLeft w:val="0"/>
                                              <w:marRight w:val="0"/>
                                              <w:marTop w:val="0"/>
                                              <w:marBottom w:val="0"/>
                                              <w:divBdr>
                                                <w:top w:val="none" w:sz="0" w:space="0" w:color="auto"/>
                                                <w:left w:val="none" w:sz="0" w:space="0" w:color="auto"/>
                                                <w:bottom w:val="none" w:sz="0" w:space="0" w:color="auto"/>
                                                <w:right w:val="none" w:sz="0" w:space="0" w:color="auto"/>
                                              </w:divBdr>
                                            </w:div>
                                            <w:div w:id="737628489">
                                              <w:marLeft w:val="0"/>
                                              <w:marRight w:val="0"/>
                                              <w:marTop w:val="0"/>
                                              <w:marBottom w:val="0"/>
                                              <w:divBdr>
                                                <w:top w:val="none" w:sz="0" w:space="0" w:color="auto"/>
                                                <w:left w:val="none" w:sz="0" w:space="0" w:color="auto"/>
                                                <w:bottom w:val="none" w:sz="0" w:space="0" w:color="auto"/>
                                                <w:right w:val="none" w:sz="0" w:space="0" w:color="auto"/>
                                              </w:divBdr>
                                            </w:div>
                                            <w:div w:id="1804427384">
                                              <w:marLeft w:val="0"/>
                                              <w:marRight w:val="0"/>
                                              <w:marTop w:val="0"/>
                                              <w:marBottom w:val="0"/>
                                              <w:divBdr>
                                                <w:top w:val="none" w:sz="0" w:space="0" w:color="auto"/>
                                                <w:left w:val="none" w:sz="0" w:space="0" w:color="auto"/>
                                                <w:bottom w:val="none" w:sz="0" w:space="0" w:color="auto"/>
                                                <w:right w:val="none" w:sz="0" w:space="0" w:color="auto"/>
                                              </w:divBdr>
                                            </w:div>
                                            <w:div w:id="79260838">
                                              <w:marLeft w:val="0"/>
                                              <w:marRight w:val="0"/>
                                              <w:marTop w:val="0"/>
                                              <w:marBottom w:val="0"/>
                                              <w:divBdr>
                                                <w:top w:val="none" w:sz="0" w:space="0" w:color="auto"/>
                                                <w:left w:val="none" w:sz="0" w:space="0" w:color="auto"/>
                                                <w:bottom w:val="none" w:sz="0" w:space="0" w:color="auto"/>
                                                <w:right w:val="none" w:sz="0" w:space="0" w:color="auto"/>
                                              </w:divBdr>
                                            </w:div>
                                            <w:div w:id="1082144701">
                                              <w:marLeft w:val="0"/>
                                              <w:marRight w:val="0"/>
                                              <w:marTop w:val="0"/>
                                              <w:marBottom w:val="0"/>
                                              <w:divBdr>
                                                <w:top w:val="none" w:sz="0" w:space="0" w:color="auto"/>
                                                <w:left w:val="none" w:sz="0" w:space="0" w:color="auto"/>
                                                <w:bottom w:val="none" w:sz="0" w:space="0" w:color="auto"/>
                                                <w:right w:val="none" w:sz="0" w:space="0" w:color="auto"/>
                                              </w:divBdr>
                                            </w:div>
                                            <w:div w:id="1422143927">
                                              <w:marLeft w:val="0"/>
                                              <w:marRight w:val="0"/>
                                              <w:marTop w:val="0"/>
                                              <w:marBottom w:val="0"/>
                                              <w:divBdr>
                                                <w:top w:val="none" w:sz="0" w:space="0" w:color="auto"/>
                                                <w:left w:val="none" w:sz="0" w:space="0" w:color="auto"/>
                                                <w:bottom w:val="none" w:sz="0" w:space="0" w:color="auto"/>
                                                <w:right w:val="none" w:sz="0" w:space="0" w:color="auto"/>
                                              </w:divBdr>
                                            </w:div>
                                            <w:div w:id="132462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215920">
                                  <w:marLeft w:val="0"/>
                                  <w:marRight w:val="0"/>
                                  <w:marTop w:val="0"/>
                                  <w:marBottom w:val="0"/>
                                  <w:divBdr>
                                    <w:top w:val="none" w:sz="0" w:space="0" w:color="auto"/>
                                    <w:left w:val="none" w:sz="0" w:space="0" w:color="auto"/>
                                    <w:bottom w:val="none" w:sz="0" w:space="0" w:color="auto"/>
                                    <w:right w:val="none" w:sz="0" w:space="0" w:color="auto"/>
                                  </w:divBdr>
                                  <w:divsChild>
                                    <w:div w:id="644818136">
                                      <w:marLeft w:val="0"/>
                                      <w:marRight w:val="0"/>
                                      <w:marTop w:val="0"/>
                                      <w:marBottom w:val="0"/>
                                      <w:divBdr>
                                        <w:top w:val="none" w:sz="0" w:space="0" w:color="auto"/>
                                        <w:left w:val="none" w:sz="0" w:space="0" w:color="auto"/>
                                        <w:bottom w:val="none" w:sz="0" w:space="0" w:color="auto"/>
                                        <w:right w:val="none" w:sz="0" w:space="0" w:color="auto"/>
                                      </w:divBdr>
                                      <w:divsChild>
                                        <w:div w:id="1216816910">
                                          <w:marLeft w:val="0"/>
                                          <w:marRight w:val="0"/>
                                          <w:marTop w:val="0"/>
                                          <w:marBottom w:val="0"/>
                                          <w:divBdr>
                                            <w:top w:val="none" w:sz="0" w:space="0" w:color="auto"/>
                                            <w:left w:val="none" w:sz="0" w:space="0" w:color="auto"/>
                                            <w:bottom w:val="none" w:sz="0" w:space="0" w:color="auto"/>
                                            <w:right w:val="none" w:sz="0" w:space="0" w:color="auto"/>
                                          </w:divBdr>
                                        </w:div>
                                        <w:div w:id="1536458147">
                                          <w:marLeft w:val="0"/>
                                          <w:marRight w:val="0"/>
                                          <w:marTop w:val="0"/>
                                          <w:marBottom w:val="0"/>
                                          <w:divBdr>
                                            <w:top w:val="none" w:sz="0" w:space="0" w:color="auto"/>
                                            <w:left w:val="none" w:sz="0" w:space="0" w:color="auto"/>
                                            <w:bottom w:val="none" w:sz="0" w:space="0" w:color="auto"/>
                                            <w:right w:val="none" w:sz="0" w:space="0" w:color="auto"/>
                                          </w:divBdr>
                                        </w:div>
                                        <w:div w:id="343556587">
                                          <w:marLeft w:val="0"/>
                                          <w:marRight w:val="0"/>
                                          <w:marTop w:val="0"/>
                                          <w:marBottom w:val="0"/>
                                          <w:divBdr>
                                            <w:top w:val="none" w:sz="0" w:space="0" w:color="auto"/>
                                            <w:left w:val="none" w:sz="0" w:space="0" w:color="auto"/>
                                            <w:bottom w:val="none" w:sz="0" w:space="0" w:color="auto"/>
                                            <w:right w:val="none" w:sz="0" w:space="0" w:color="auto"/>
                                          </w:divBdr>
                                        </w:div>
                                        <w:div w:id="1658067287">
                                          <w:marLeft w:val="0"/>
                                          <w:marRight w:val="0"/>
                                          <w:marTop w:val="0"/>
                                          <w:marBottom w:val="0"/>
                                          <w:divBdr>
                                            <w:top w:val="none" w:sz="0" w:space="0" w:color="auto"/>
                                            <w:left w:val="none" w:sz="0" w:space="0" w:color="auto"/>
                                            <w:bottom w:val="none" w:sz="0" w:space="0" w:color="auto"/>
                                            <w:right w:val="none" w:sz="0" w:space="0" w:color="auto"/>
                                          </w:divBdr>
                                        </w:div>
                                        <w:div w:id="928538340">
                                          <w:marLeft w:val="0"/>
                                          <w:marRight w:val="0"/>
                                          <w:marTop w:val="0"/>
                                          <w:marBottom w:val="0"/>
                                          <w:divBdr>
                                            <w:top w:val="none" w:sz="0" w:space="0" w:color="auto"/>
                                            <w:left w:val="none" w:sz="0" w:space="0" w:color="auto"/>
                                            <w:bottom w:val="none" w:sz="0" w:space="0" w:color="auto"/>
                                            <w:right w:val="none" w:sz="0" w:space="0" w:color="auto"/>
                                          </w:divBdr>
                                        </w:div>
                                        <w:div w:id="1911646514">
                                          <w:marLeft w:val="0"/>
                                          <w:marRight w:val="0"/>
                                          <w:marTop w:val="0"/>
                                          <w:marBottom w:val="0"/>
                                          <w:divBdr>
                                            <w:top w:val="none" w:sz="0" w:space="0" w:color="auto"/>
                                            <w:left w:val="none" w:sz="0" w:space="0" w:color="auto"/>
                                            <w:bottom w:val="none" w:sz="0" w:space="0" w:color="auto"/>
                                            <w:right w:val="none" w:sz="0" w:space="0" w:color="auto"/>
                                          </w:divBdr>
                                        </w:div>
                                        <w:div w:id="974069153">
                                          <w:marLeft w:val="0"/>
                                          <w:marRight w:val="0"/>
                                          <w:marTop w:val="0"/>
                                          <w:marBottom w:val="0"/>
                                          <w:divBdr>
                                            <w:top w:val="none" w:sz="0" w:space="0" w:color="auto"/>
                                            <w:left w:val="none" w:sz="0" w:space="0" w:color="auto"/>
                                            <w:bottom w:val="none" w:sz="0" w:space="0" w:color="auto"/>
                                            <w:right w:val="none" w:sz="0" w:space="0" w:color="auto"/>
                                          </w:divBdr>
                                        </w:div>
                                        <w:div w:id="1221600852">
                                          <w:marLeft w:val="0"/>
                                          <w:marRight w:val="0"/>
                                          <w:marTop w:val="0"/>
                                          <w:marBottom w:val="0"/>
                                          <w:divBdr>
                                            <w:top w:val="none" w:sz="0" w:space="0" w:color="auto"/>
                                            <w:left w:val="none" w:sz="0" w:space="0" w:color="auto"/>
                                            <w:bottom w:val="none" w:sz="0" w:space="0" w:color="auto"/>
                                            <w:right w:val="none" w:sz="0" w:space="0" w:color="auto"/>
                                          </w:divBdr>
                                        </w:div>
                                        <w:div w:id="2054769720">
                                          <w:marLeft w:val="0"/>
                                          <w:marRight w:val="0"/>
                                          <w:marTop w:val="0"/>
                                          <w:marBottom w:val="0"/>
                                          <w:divBdr>
                                            <w:top w:val="none" w:sz="0" w:space="0" w:color="auto"/>
                                            <w:left w:val="none" w:sz="0" w:space="0" w:color="auto"/>
                                            <w:bottom w:val="none" w:sz="0" w:space="0" w:color="auto"/>
                                            <w:right w:val="none" w:sz="0" w:space="0" w:color="auto"/>
                                          </w:divBdr>
                                        </w:div>
                                        <w:div w:id="657003929">
                                          <w:marLeft w:val="0"/>
                                          <w:marRight w:val="0"/>
                                          <w:marTop w:val="0"/>
                                          <w:marBottom w:val="0"/>
                                          <w:divBdr>
                                            <w:top w:val="none" w:sz="0" w:space="0" w:color="auto"/>
                                            <w:left w:val="none" w:sz="0" w:space="0" w:color="auto"/>
                                            <w:bottom w:val="none" w:sz="0" w:space="0" w:color="auto"/>
                                            <w:right w:val="none" w:sz="0" w:space="0" w:color="auto"/>
                                          </w:divBdr>
                                        </w:div>
                                        <w:div w:id="374158554">
                                          <w:marLeft w:val="0"/>
                                          <w:marRight w:val="0"/>
                                          <w:marTop w:val="0"/>
                                          <w:marBottom w:val="0"/>
                                          <w:divBdr>
                                            <w:top w:val="none" w:sz="0" w:space="0" w:color="auto"/>
                                            <w:left w:val="none" w:sz="0" w:space="0" w:color="auto"/>
                                            <w:bottom w:val="none" w:sz="0" w:space="0" w:color="auto"/>
                                            <w:right w:val="none" w:sz="0" w:space="0" w:color="auto"/>
                                          </w:divBdr>
                                        </w:div>
                                        <w:div w:id="716203090">
                                          <w:marLeft w:val="0"/>
                                          <w:marRight w:val="0"/>
                                          <w:marTop w:val="0"/>
                                          <w:marBottom w:val="0"/>
                                          <w:divBdr>
                                            <w:top w:val="none" w:sz="0" w:space="0" w:color="auto"/>
                                            <w:left w:val="none" w:sz="0" w:space="0" w:color="auto"/>
                                            <w:bottom w:val="none" w:sz="0" w:space="0" w:color="auto"/>
                                            <w:right w:val="none" w:sz="0" w:space="0" w:color="auto"/>
                                          </w:divBdr>
                                        </w:div>
                                        <w:div w:id="828668047">
                                          <w:marLeft w:val="0"/>
                                          <w:marRight w:val="0"/>
                                          <w:marTop w:val="0"/>
                                          <w:marBottom w:val="0"/>
                                          <w:divBdr>
                                            <w:top w:val="none" w:sz="0" w:space="0" w:color="auto"/>
                                            <w:left w:val="none" w:sz="0" w:space="0" w:color="auto"/>
                                            <w:bottom w:val="none" w:sz="0" w:space="0" w:color="auto"/>
                                            <w:right w:val="none" w:sz="0" w:space="0" w:color="auto"/>
                                          </w:divBdr>
                                        </w:div>
                                        <w:div w:id="1150826646">
                                          <w:marLeft w:val="0"/>
                                          <w:marRight w:val="0"/>
                                          <w:marTop w:val="0"/>
                                          <w:marBottom w:val="0"/>
                                          <w:divBdr>
                                            <w:top w:val="none" w:sz="0" w:space="0" w:color="auto"/>
                                            <w:left w:val="none" w:sz="0" w:space="0" w:color="auto"/>
                                            <w:bottom w:val="none" w:sz="0" w:space="0" w:color="auto"/>
                                            <w:right w:val="none" w:sz="0" w:space="0" w:color="auto"/>
                                          </w:divBdr>
                                        </w:div>
                                        <w:div w:id="2030789913">
                                          <w:marLeft w:val="0"/>
                                          <w:marRight w:val="0"/>
                                          <w:marTop w:val="0"/>
                                          <w:marBottom w:val="0"/>
                                          <w:divBdr>
                                            <w:top w:val="none" w:sz="0" w:space="0" w:color="auto"/>
                                            <w:left w:val="none" w:sz="0" w:space="0" w:color="auto"/>
                                            <w:bottom w:val="none" w:sz="0" w:space="0" w:color="auto"/>
                                            <w:right w:val="none" w:sz="0" w:space="0" w:color="auto"/>
                                          </w:divBdr>
                                        </w:div>
                                        <w:div w:id="52193399">
                                          <w:marLeft w:val="0"/>
                                          <w:marRight w:val="0"/>
                                          <w:marTop w:val="0"/>
                                          <w:marBottom w:val="0"/>
                                          <w:divBdr>
                                            <w:top w:val="none" w:sz="0" w:space="0" w:color="auto"/>
                                            <w:left w:val="none" w:sz="0" w:space="0" w:color="auto"/>
                                            <w:bottom w:val="none" w:sz="0" w:space="0" w:color="auto"/>
                                            <w:right w:val="none" w:sz="0" w:space="0" w:color="auto"/>
                                          </w:divBdr>
                                        </w:div>
                                        <w:div w:id="858205085">
                                          <w:marLeft w:val="0"/>
                                          <w:marRight w:val="0"/>
                                          <w:marTop w:val="0"/>
                                          <w:marBottom w:val="0"/>
                                          <w:divBdr>
                                            <w:top w:val="none" w:sz="0" w:space="0" w:color="auto"/>
                                            <w:left w:val="none" w:sz="0" w:space="0" w:color="auto"/>
                                            <w:bottom w:val="none" w:sz="0" w:space="0" w:color="auto"/>
                                            <w:right w:val="none" w:sz="0" w:space="0" w:color="auto"/>
                                          </w:divBdr>
                                        </w:div>
                                        <w:div w:id="906768761">
                                          <w:marLeft w:val="0"/>
                                          <w:marRight w:val="0"/>
                                          <w:marTop w:val="0"/>
                                          <w:marBottom w:val="0"/>
                                          <w:divBdr>
                                            <w:top w:val="none" w:sz="0" w:space="0" w:color="auto"/>
                                            <w:left w:val="none" w:sz="0" w:space="0" w:color="auto"/>
                                            <w:bottom w:val="none" w:sz="0" w:space="0" w:color="auto"/>
                                            <w:right w:val="none" w:sz="0" w:space="0" w:color="auto"/>
                                          </w:divBdr>
                                        </w:div>
                                        <w:div w:id="276110740">
                                          <w:marLeft w:val="0"/>
                                          <w:marRight w:val="0"/>
                                          <w:marTop w:val="0"/>
                                          <w:marBottom w:val="0"/>
                                          <w:divBdr>
                                            <w:top w:val="none" w:sz="0" w:space="0" w:color="auto"/>
                                            <w:left w:val="none" w:sz="0" w:space="0" w:color="auto"/>
                                            <w:bottom w:val="none" w:sz="0" w:space="0" w:color="auto"/>
                                            <w:right w:val="none" w:sz="0" w:space="0" w:color="auto"/>
                                          </w:divBdr>
                                        </w:div>
                                        <w:div w:id="1198195944">
                                          <w:marLeft w:val="0"/>
                                          <w:marRight w:val="0"/>
                                          <w:marTop w:val="0"/>
                                          <w:marBottom w:val="0"/>
                                          <w:divBdr>
                                            <w:top w:val="none" w:sz="0" w:space="0" w:color="auto"/>
                                            <w:left w:val="none" w:sz="0" w:space="0" w:color="auto"/>
                                            <w:bottom w:val="none" w:sz="0" w:space="0" w:color="auto"/>
                                            <w:right w:val="none" w:sz="0" w:space="0" w:color="auto"/>
                                          </w:divBdr>
                                        </w:div>
                                        <w:div w:id="1139569275">
                                          <w:marLeft w:val="0"/>
                                          <w:marRight w:val="0"/>
                                          <w:marTop w:val="0"/>
                                          <w:marBottom w:val="0"/>
                                          <w:divBdr>
                                            <w:top w:val="none" w:sz="0" w:space="0" w:color="auto"/>
                                            <w:left w:val="none" w:sz="0" w:space="0" w:color="auto"/>
                                            <w:bottom w:val="none" w:sz="0" w:space="0" w:color="auto"/>
                                            <w:right w:val="none" w:sz="0" w:space="0" w:color="auto"/>
                                          </w:divBdr>
                                        </w:div>
                                        <w:div w:id="1654413731">
                                          <w:marLeft w:val="0"/>
                                          <w:marRight w:val="0"/>
                                          <w:marTop w:val="0"/>
                                          <w:marBottom w:val="0"/>
                                          <w:divBdr>
                                            <w:top w:val="none" w:sz="0" w:space="0" w:color="auto"/>
                                            <w:left w:val="none" w:sz="0" w:space="0" w:color="auto"/>
                                            <w:bottom w:val="none" w:sz="0" w:space="0" w:color="auto"/>
                                            <w:right w:val="none" w:sz="0" w:space="0" w:color="auto"/>
                                          </w:divBdr>
                                          <w:divsChild>
                                            <w:div w:id="2088646151">
                                              <w:marLeft w:val="0"/>
                                              <w:marRight w:val="0"/>
                                              <w:marTop w:val="0"/>
                                              <w:marBottom w:val="0"/>
                                              <w:divBdr>
                                                <w:top w:val="none" w:sz="0" w:space="0" w:color="auto"/>
                                                <w:left w:val="none" w:sz="0" w:space="0" w:color="auto"/>
                                                <w:bottom w:val="none" w:sz="0" w:space="0" w:color="auto"/>
                                                <w:right w:val="none" w:sz="0" w:space="0" w:color="auto"/>
                                              </w:divBdr>
                                            </w:div>
                                            <w:div w:id="1021276232">
                                              <w:marLeft w:val="0"/>
                                              <w:marRight w:val="0"/>
                                              <w:marTop w:val="0"/>
                                              <w:marBottom w:val="0"/>
                                              <w:divBdr>
                                                <w:top w:val="none" w:sz="0" w:space="0" w:color="auto"/>
                                                <w:left w:val="none" w:sz="0" w:space="0" w:color="auto"/>
                                                <w:bottom w:val="none" w:sz="0" w:space="0" w:color="auto"/>
                                                <w:right w:val="none" w:sz="0" w:space="0" w:color="auto"/>
                                              </w:divBdr>
                                            </w:div>
                                            <w:div w:id="291983063">
                                              <w:marLeft w:val="0"/>
                                              <w:marRight w:val="0"/>
                                              <w:marTop w:val="0"/>
                                              <w:marBottom w:val="0"/>
                                              <w:divBdr>
                                                <w:top w:val="none" w:sz="0" w:space="0" w:color="auto"/>
                                                <w:left w:val="none" w:sz="0" w:space="0" w:color="auto"/>
                                                <w:bottom w:val="none" w:sz="0" w:space="0" w:color="auto"/>
                                                <w:right w:val="none" w:sz="0" w:space="0" w:color="auto"/>
                                              </w:divBdr>
                                            </w:div>
                                            <w:div w:id="646130513">
                                              <w:marLeft w:val="0"/>
                                              <w:marRight w:val="0"/>
                                              <w:marTop w:val="0"/>
                                              <w:marBottom w:val="0"/>
                                              <w:divBdr>
                                                <w:top w:val="none" w:sz="0" w:space="0" w:color="auto"/>
                                                <w:left w:val="none" w:sz="0" w:space="0" w:color="auto"/>
                                                <w:bottom w:val="none" w:sz="0" w:space="0" w:color="auto"/>
                                                <w:right w:val="none" w:sz="0" w:space="0" w:color="auto"/>
                                              </w:divBdr>
                                            </w:div>
                                            <w:div w:id="1578901172">
                                              <w:marLeft w:val="0"/>
                                              <w:marRight w:val="0"/>
                                              <w:marTop w:val="0"/>
                                              <w:marBottom w:val="0"/>
                                              <w:divBdr>
                                                <w:top w:val="none" w:sz="0" w:space="0" w:color="auto"/>
                                                <w:left w:val="none" w:sz="0" w:space="0" w:color="auto"/>
                                                <w:bottom w:val="none" w:sz="0" w:space="0" w:color="auto"/>
                                                <w:right w:val="none" w:sz="0" w:space="0" w:color="auto"/>
                                              </w:divBdr>
                                            </w:div>
                                            <w:div w:id="16393632">
                                              <w:marLeft w:val="0"/>
                                              <w:marRight w:val="0"/>
                                              <w:marTop w:val="0"/>
                                              <w:marBottom w:val="0"/>
                                              <w:divBdr>
                                                <w:top w:val="none" w:sz="0" w:space="0" w:color="auto"/>
                                                <w:left w:val="none" w:sz="0" w:space="0" w:color="auto"/>
                                                <w:bottom w:val="none" w:sz="0" w:space="0" w:color="auto"/>
                                                <w:right w:val="none" w:sz="0" w:space="0" w:color="auto"/>
                                              </w:divBdr>
                                            </w:div>
                                            <w:div w:id="109396106">
                                              <w:marLeft w:val="0"/>
                                              <w:marRight w:val="0"/>
                                              <w:marTop w:val="0"/>
                                              <w:marBottom w:val="0"/>
                                              <w:divBdr>
                                                <w:top w:val="none" w:sz="0" w:space="0" w:color="auto"/>
                                                <w:left w:val="none" w:sz="0" w:space="0" w:color="auto"/>
                                                <w:bottom w:val="none" w:sz="0" w:space="0" w:color="auto"/>
                                                <w:right w:val="none" w:sz="0" w:space="0" w:color="auto"/>
                                              </w:divBdr>
                                            </w:div>
                                            <w:div w:id="142888353">
                                              <w:marLeft w:val="0"/>
                                              <w:marRight w:val="0"/>
                                              <w:marTop w:val="0"/>
                                              <w:marBottom w:val="0"/>
                                              <w:divBdr>
                                                <w:top w:val="none" w:sz="0" w:space="0" w:color="auto"/>
                                                <w:left w:val="none" w:sz="0" w:space="0" w:color="auto"/>
                                                <w:bottom w:val="none" w:sz="0" w:space="0" w:color="auto"/>
                                                <w:right w:val="none" w:sz="0" w:space="0" w:color="auto"/>
                                              </w:divBdr>
                                            </w:div>
                                            <w:div w:id="931233162">
                                              <w:marLeft w:val="0"/>
                                              <w:marRight w:val="0"/>
                                              <w:marTop w:val="0"/>
                                              <w:marBottom w:val="0"/>
                                              <w:divBdr>
                                                <w:top w:val="none" w:sz="0" w:space="0" w:color="auto"/>
                                                <w:left w:val="none" w:sz="0" w:space="0" w:color="auto"/>
                                                <w:bottom w:val="none" w:sz="0" w:space="0" w:color="auto"/>
                                                <w:right w:val="none" w:sz="0" w:space="0" w:color="auto"/>
                                              </w:divBdr>
                                            </w:div>
                                            <w:div w:id="1320964951">
                                              <w:marLeft w:val="0"/>
                                              <w:marRight w:val="0"/>
                                              <w:marTop w:val="0"/>
                                              <w:marBottom w:val="0"/>
                                              <w:divBdr>
                                                <w:top w:val="none" w:sz="0" w:space="0" w:color="auto"/>
                                                <w:left w:val="none" w:sz="0" w:space="0" w:color="auto"/>
                                                <w:bottom w:val="none" w:sz="0" w:space="0" w:color="auto"/>
                                                <w:right w:val="none" w:sz="0" w:space="0" w:color="auto"/>
                                              </w:divBdr>
                                            </w:div>
                                            <w:div w:id="1677416433">
                                              <w:marLeft w:val="0"/>
                                              <w:marRight w:val="0"/>
                                              <w:marTop w:val="0"/>
                                              <w:marBottom w:val="0"/>
                                              <w:divBdr>
                                                <w:top w:val="none" w:sz="0" w:space="0" w:color="auto"/>
                                                <w:left w:val="none" w:sz="0" w:space="0" w:color="auto"/>
                                                <w:bottom w:val="none" w:sz="0" w:space="0" w:color="auto"/>
                                                <w:right w:val="none" w:sz="0" w:space="0" w:color="auto"/>
                                              </w:divBdr>
                                            </w:div>
                                            <w:div w:id="1327633683">
                                              <w:marLeft w:val="0"/>
                                              <w:marRight w:val="0"/>
                                              <w:marTop w:val="0"/>
                                              <w:marBottom w:val="0"/>
                                              <w:divBdr>
                                                <w:top w:val="none" w:sz="0" w:space="0" w:color="auto"/>
                                                <w:left w:val="none" w:sz="0" w:space="0" w:color="auto"/>
                                                <w:bottom w:val="none" w:sz="0" w:space="0" w:color="auto"/>
                                                <w:right w:val="none" w:sz="0" w:space="0" w:color="auto"/>
                                              </w:divBdr>
                                            </w:div>
                                            <w:div w:id="143474747">
                                              <w:marLeft w:val="0"/>
                                              <w:marRight w:val="0"/>
                                              <w:marTop w:val="0"/>
                                              <w:marBottom w:val="0"/>
                                              <w:divBdr>
                                                <w:top w:val="none" w:sz="0" w:space="0" w:color="auto"/>
                                                <w:left w:val="none" w:sz="0" w:space="0" w:color="auto"/>
                                                <w:bottom w:val="none" w:sz="0" w:space="0" w:color="auto"/>
                                                <w:right w:val="none" w:sz="0" w:space="0" w:color="auto"/>
                                              </w:divBdr>
                                            </w:div>
                                            <w:div w:id="695885369">
                                              <w:marLeft w:val="0"/>
                                              <w:marRight w:val="0"/>
                                              <w:marTop w:val="0"/>
                                              <w:marBottom w:val="0"/>
                                              <w:divBdr>
                                                <w:top w:val="none" w:sz="0" w:space="0" w:color="auto"/>
                                                <w:left w:val="none" w:sz="0" w:space="0" w:color="auto"/>
                                                <w:bottom w:val="none" w:sz="0" w:space="0" w:color="auto"/>
                                                <w:right w:val="none" w:sz="0" w:space="0" w:color="auto"/>
                                              </w:divBdr>
                                            </w:div>
                                            <w:div w:id="1206598859">
                                              <w:marLeft w:val="0"/>
                                              <w:marRight w:val="0"/>
                                              <w:marTop w:val="0"/>
                                              <w:marBottom w:val="0"/>
                                              <w:divBdr>
                                                <w:top w:val="none" w:sz="0" w:space="0" w:color="auto"/>
                                                <w:left w:val="none" w:sz="0" w:space="0" w:color="auto"/>
                                                <w:bottom w:val="none" w:sz="0" w:space="0" w:color="auto"/>
                                                <w:right w:val="none" w:sz="0" w:space="0" w:color="auto"/>
                                              </w:divBdr>
                                            </w:div>
                                            <w:div w:id="1215265997">
                                              <w:marLeft w:val="0"/>
                                              <w:marRight w:val="0"/>
                                              <w:marTop w:val="0"/>
                                              <w:marBottom w:val="0"/>
                                              <w:divBdr>
                                                <w:top w:val="none" w:sz="0" w:space="0" w:color="auto"/>
                                                <w:left w:val="none" w:sz="0" w:space="0" w:color="auto"/>
                                                <w:bottom w:val="none" w:sz="0" w:space="0" w:color="auto"/>
                                                <w:right w:val="none" w:sz="0" w:space="0" w:color="auto"/>
                                              </w:divBdr>
                                            </w:div>
                                            <w:div w:id="1763139092">
                                              <w:marLeft w:val="0"/>
                                              <w:marRight w:val="0"/>
                                              <w:marTop w:val="0"/>
                                              <w:marBottom w:val="0"/>
                                              <w:divBdr>
                                                <w:top w:val="none" w:sz="0" w:space="0" w:color="auto"/>
                                                <w:left w:val="none" w:sz="0" w:space="0" w:color="auto"/>
                                                <w:bottom w:val="none" w:sz="0" w:space="0" w:color="auto"/>
                                                <w:right w:val="none" w:sz="0" w:space="0" w:color="auto"/>
                                              </w:divBdr>
                                            </w:div>
                                            <w:div w:id="1117917408">
                                              <w:marLeft w:val="0"/>
                                              <w:marRight w:val="0"/>
                                              <w:marTop w:val="0"/>
                                              <w:marBottom w:val="0"/>
                                              <w:divBdr>
                                                <w:top w:val="none" w:sz="0" w:space="0" w:color="auto"/>
                                                <w:left w:val="none" w:sz="0" w:space="0" w:color="auto"/>
                                                <w:bottom w:val="none" w:sz="0" w:space="0" w:color="auto"/>
                                                <w:right w:val="none" w:sz="0" w:space="0" w:color="auto"/>
                                              </w:divBdr>
                                            </w:div>
                                            <w:div w:id="1984046744">
                                              <w:marLeft w:val="0"/>
                                              <w:marRight w:val="0"/>
                                              <w:marTop w:val="0"/>
                                              <w:marBottom w:val="0"/>
                                              <w:divBdr>
                                                <w:top w:val="none" w:sz="0" w:space="0" w:color="auto"/>
                                                <w:left w:val="none" w:sz="0" w:space="0" w:color="auto"/>
                                                <w:bottom w:val="none" w:sz="0" w:space="0" w:color="auto"/>
                                                <w:right w:val="none" w:sz="0" w:space="0" w:color="auto"/>
                                              </w:divBdr>
                                            </w:div>
                                            <w:div w:id="503936925">
                                              <w:marLeft w:val="0"/>
                                              <w:marRight w:val="0"/>
                                              <w:marTop w:val="0"/>
                                              <w:marBottom w:val="0"/>
                                              <w:divBdr>
                                                <w:top w:val="none" w:sz="0" w:space="0" w:color="auto"/>
                                                <w:left w:val="none" w:sz="0" w:space="0" w:color="auto"/>
                                                <w:bottom w:val="none" w:sz="0" w:space="0" w:color="auto"/>
                                                <w:right w:val="none" w:sz="0" w:space="0" w:color="auto"/>
                                              </w:divBdr>
                                            </w:div>
                                            <w:div w:id="203857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590714">
                                  <w:marLeft w:val="0"/>
                                  <w:marRight w:val="0"/>
                                  <w:marTop w:val="0"/>
                                  <w:marBottom w:val="0"/>
                                  <w:divBdr>
                                    <w:top w:val="none" w:sz="0" w:space="0" w:color="auto"/>
                                    <w:left w:val="none" w:sz="0" w:space="0" w:color="auto"/>
                                    <w:bottom w:val="none" w:sz="0" w:space="0" w:color="auto"/>
                                    <w:right w:val="none" w:sz="0" w:space="0" w:color="auto"/>
                                  </w:divBdr>
                                  <w:divsChild>
                                    <w:div w:id="1779761766">
                                      <w:marLeft w:val="0"/>
                                      <w:marRight w:val="0"/>
                                      <w:marTop w:val="0"/>
                                      <w:marBottom w:val="0"/>
                                      <w:divBdr>
                                        <w:top w:val="none" w:sz="0" w:space="0" w:color="auto"/>
                                        <w:left w:val="none" w:sz="0" w:space="0" w:color="auto"/>
                                        <w:bottom w:val="none" w:sz="0" w:space="0" w:color="auto"/>
                                        <w:right w:val="none" w:sz="0" w:space="0" w:color="auto"/>
                                      </w:divBdr>
                                      <w:divsChild>
                                        <w:div w:id="667489784">
                                          <w:marLeft w:val="0"/>
                                          <w:marRight w:val="0"/>
                                          <w:marTop w:val="0"/>
                                          <w:marBottom w:val="0"/>
                                          <w:divBdr>
                                            <w:top w:val="none" w:sz="0" w:space="0" w:color="auto"/>
                                            <w:left w:val="none" w:sz="0" w:space="0" w:color="auto"/>
                                            <w:bottom w:val="none" w:sz="0" w:space="0" w:color="auto"/>
                                            <w:right w:val="none" w:sz="0" w:space="0" w:color="auto"/>
                                          </w:divBdr>
                                        </w:div>
                                        <w:div w:id="1511680858">
                                          <w:marLeft w:val="0"/>
                                          <w:marRight w:val="0"/>
                                          <w:marTop w:val="0"/>
                                          <w:marBottom w:val="0"/>
                                          <w:divBdr>
                                            <w:top w:val="none" w:sz="0" w:space="0" w:color="auto"/>
                                            <w:left w:val="none" w:sz="0" w:space="0" w:color="auto"/>
                                            <w:bottom w:val="none" w:sz="0" w:space="0" w:color="auto"/>
                                            <w:right w:val="none" w:sz="0" w:space="0" w:color="auto"/>
                                          </w:divBdr>
                                          <w:divsChild>
                                            <w:div w:id="148485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234592">
                                  <w:marLeft w:val="0"/>
                                  <w:marRight w:val="0"/>
                                  <w:marTop w:val="0"/>
                                  <w:marBottom w:val="0"/>
                                  <w:divBdr>
                                    <w:top w:val="none" w:sz="0" w:space="0" w:color="auto"/>
                                    <w:left w:val="none" w:sz="0" w:space="0" w:color="auto"/>
                                    <w:bottom w:val="none" w:sz="0" w:space="0" w:color="auto"/>
                                    <w:right w:val="none" w:sz="0" w:space="0" w:color="auto"/>
                                  </w:divBdr>
                                  <w:divsChild>
                                    <w:div w:id="5837373">
                                      <w:marLeft w:val="0"/>
                                      <w:marRight w:val="0"/>
                                      <w:marTop w:val="0"/>
                                      <w:marBottom w:val="0"/>
                                      <w:divBdr>
                                        <w:top w:val="none" w:sz="0" w:space="0" w:color="auto"/>
                                        <w:left w:val="none" w:sz="0" w:space="0" w:color="auto"/>
                                        <w:bottom w:val="none" w:sz="0" w:space="0" w:color="auto"/>
                                        <w:right w:val="none" w:sz="0" w:space="0" w:color="auto"/>
                                      </w:divBdr>
                                      <w:divsChild>
                                        <w:div w:id="1347056355">
                                          <w:marLeft w:val="0"/>
                                          <w:marRight w:val="0"/>
                                          <w:marTop w:val="0"/>
                                          <w:marBottom w:val="0"/>
                                          <w:divBdr>
                                            <w:top w:val="none" w:sz="0" w:space="0" w:color="auto"/>
                                            <w:left w:val="none" w:sz="0" w:space="0" w:color="auto"/>
                                            <w:bottom w:val="none" w:sz="0" w:space="0" w:color="auto"/>
                                            <w:right w:val="none" w:sz="0" w:space="0" w:color="auto"/>
                                          </w:divBdr>
                                        </w:div>
                                        <w:div w:id="447089614">
                                          <w:marLeft w:val="0"/>
                                          <w:marRight w:val="0"/>
                                          <w:marTop w:val="0"/>
                                          <w:marBottom w:val="0"/>
                                          <w:divBdr>
                                            <w:top w:val="none" w:sz="0" w:space="0" w:color="auto"/>
                                            <w:left w:val="none" w:sz="0" w:space="0" w:color="auto"/>
                                            <w:bottom w:val="none" w:sz="0" w:space="0" w:color="auto"/>
                                            <w:right w:val="none" w:sz="0" w:space="0" w:color="auto"/>
                                          </w:divBdr>
                                        </w:div>
                                        <w:div w:id="1563296096">
                                          <w:marLeft w:val="0"/>
                                          <w:marRight w:val="0"/>
                                          <w:marTop w:val="0"/>
                                          <w:marBottom w:val="0"/>
                                          <w:divBdr>
                                            <w:top w:val="none" w:sz="0" w:space="0" w:color="auto"/>
                                            <w:left w:val="none" w:sz="0" w:space="0" w:color="auto"/>
                                            <w:bottom w:val="none" w:sz="0" w:space="0" w:color="auto"/>
                                            <w:right w:val="none" w:sz="0" w:space="0" w:color="auto"/>
                                          </w:divBdr>
                                        </w:div>
                                        <w:div w:id="748237392">
                                          <w:marLeft w:val="0"/>
                                          <w:marRight w:val="0"/>
                                          <w:marTop w:val="0"/>
                                          <w:marBottom w:val="0"/>
                                          <w:divBdr>
                                            <w:top w:val="none" w:sz="0" w:space="0" w:color="auto"/>
                                            <w:left w:val="none" w:sz="0" w:space="0" w:color="auto"/>
                                            <w:bottom w:val="none" w:sz="0" w:space="0" w:color="auto"/>
                                            <w:right w:val="none" w:sz="0" w:space="0" w:color="auto"/>
                                          </w:divBdr>
                                          <w:divsChild>
                                            <w:div w:id="1477530777">
                                              <w:marLeft w:val="0"/>
                                              <w:marRight w:val="0"/>
                                              <w:marTop w:val="0"/>
                                              <w:marBottom w:val="0"/>
                                              <w:divBdr>
                                                <w:top w:val="none" w:sz="0" w:space="0" w:color="auto"/>
                                                <w:left w:val="none" w:sz="0" w:space="0" w:color="auto"/>
                                                <w:bottom w:val="none" w:sz="0" w:space="0" w:color="auto"/>
                                                <w:right w:val="none" w:sz="0" w:space="0" w:color="auto"/>
                                              </w:divBdr>
                                            </w:div>
                                            <w:div w:id="60904455">
                                              <w:marLeft w:val="0"/>
                                              <w:marRight w:val="0"/>
                                              <w:marTop w:val="0"/>
                                              <w:marBottom w:val="0"/>
                                              <w:divBdr>
                                                <w:top w:val="none" w:sz="0" w:space="0" w:color="auto"/>
                                                <w:left w:val="none" w:sz="0" w:space="0" w:color="auto"/>
                                                <w:bottom w:val="none" w:sz="0" w:space="0" w:color="auto"/>
                                                <w:right w:val="none" w:sz="0" w:space="0" w:color="auto"/>
                                              </w:divBdr>
                                            </w:div>
                                            <w:div w:id="54803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65305165">
      <w:bodyDiv w:val="1"/>
      <w:marLeft w:val="0"/>
      <w:marRight w:val="0"/>
      <w:marTop w:val="0"/>
      <w:marBottom w:val="0"/>
      <w:divBdr>
        <w:top w:val="none" w:sz="0" w:space="0" w:color="auto"/>
        <w:left w:val="none" w:sz="0" w:space="0" w:color="auto"/>
        <w:bottom w:val="none" w:sz="0" w:space="0" w:color="auto"/>
        <w:right w:val="none" w:sz="0" w:space="0" w:color="auto"/>
      </w:divBdr>
      <w:divsChild>
        <w:div w:id="889268039">
          <w:marLeft w:val="-360"/>
          <w:marRight w:val="-360"/>
          <w:marTop w:val="0"/>
          <w:marBottom w:val="0"/>
          <w:divBdr>
            <w:top w:val="none" w:sz="0" w:space="0" w:color="auto"/>
            <w:left w:val="none" w:sz="0" w:space="0" w:color="auto"/>
            <w:bottom w:val="none" w:sz="0" w:space="0" w:color="auto"/>
            <w:right w:val="none" w:sz="0" w:space="0" w:color="auto"/>
          </w:divBdr>
          <w:divsChild>
            <w:div w:id="599030283">
              <w:marLeft w:val="0"/>
              <w:marRight w:val="0"/>
              <w:marTop w:val="0"/>
              <w:marBottom w:val="0"/>
              <w:divBdr>
                <w:top w:val="none" w:sz="0" w:space="0" w:color="auto"/>
                <w:left w:val="none" w:sz="0" w:space="0" w:color="auto"/>
                <w:bottom w:val="none" w:sz="0" w:space="0" w:color="auto"/>
                <w:right w:val="none" w:sz="0" w:space="0" w:color="auto"/>
              </w:divBdr>
              <w:divsChild>
                <w:div w:id="1595477144">
                  <w:marLeft w:val="0"/>
                  <w:marRight w:val="0"/>
                  <w:marTop w:val="0"/>
                  <w:marBottom w:val="600"/>
                  <w:divBdr>
                    <w:top w:val="none" w:sz="0" w:space="0" w:color="auto"/>
                    <w:left w:val="none" w:sz="0" w:space="0" w:color="auto"/>
                    <w:bottom w:val="none" w:sz="0" w:space="0" w:color="auto"/>
                    <w:right w:val="none" w:sz="0" w:space="0" w:color="auto"/>
                  </w:divBdr>
                  <w:divsChild>
                    <w:div w:id="408423044">
                      <w:marLeft w:val="0"/>
                      <w:marRight w:val="0"/>
                      <w:marTop w:val="0"/>
                      <w:marBottom w:val="135"/>
                      <w:divBdr>
                        <w:top w:val="none" w:sz="0" w:space="0" w:color="auto"/>
                        <w:left w:val="none" w:sz="0" w:space="0" w:color="auto"/>
                        <w:bottom w:val="none" w:sz="0" w:space="0" w:color="auto"/>
                        <w:right w:val="none" w:sz="0" w:space="0" w:color="auto"/>
                      </w:divBdr>
                      <w:divsChild>
                        <w:div w:id="408233584">
                          <w:marLeft w:val="0"/>
                          <w:marRight w:val="0"/>
                          <w:marTop w:val="0"/>
                          <w:marBottom w:val="0"/>
                          <w:divBdr>
                            <w:top w:val="none" w:sz="0" w:space="0" w:color="auto"/>
                            <w:left w:val="none" w:sz="0" w:space="0" w:color="auto"/>
                            <w:bottom w:val="none" w:sz="0" w:space="0" w:color="auto"/>
                            <w:right w:val="none" w:sz="0" w:space="0" w:color="auto"/>
                          </w:divBdr>
                        </w:div>
                      </w:divsChild>
                    </w:div>
                    <w:div w:id="337580649">
                      <w:marLeft w:val="0"/>
                      <w:marRight w:val="0"/>
                      <w:marTop w:val="0"/>
                      <w:marBottom w:val="240"/>
                      <w:divBdr>
                        <w:top w:val="none" w:sz="0" w:space="0" w:color="auto"/>
                        <w:left w:val="none" w:sz="0" w:space="0" w:color="auto"/>
                        <w:bottom w:val="none" w:sz="0" w:space="0" w:color="auto"/>
                        <w:right w:val="none" w:sz="0" w:space="0" w:color="auto"/>
                      </w:divBdr>
                      <w:divsChild>
                        <w:div w:id="2098666859">
                          <w:marLeft w:val="0"/>
                          <w:marRight w:val="0"/>
                          <w:marTop w:val="0"/>
                          <w:marBottom w:val="0"/>
                          <w:divBdr>
                            <w:top w:val="none" w:sz="0" w:space="0" w:color="auto"/>
                            <w:left w:val="none" w:sz="0" w:space="0" w:color="auto"/>
                            <w:bottom w:val="none" w:sz="0" w:space="0" w:color="auto"/>
                            <w:right w:val="none" w:sz="0" w:space="0" w:color="auto"/>
                          </w:divBdr>
                          <w:divsChild>
                            <w:div w:id="1259020704">
                              <w:marLeft w:val="0"/>
                              <w:marRight w:val="30"/>
                              <w:marTop w:val="0"/>
                              <w:marBottom w:val="0"/>
                              <w:divBdr>
                                <w:top w:val="none" w:sz="0" w:space="0" w:color="auto"/>
                                <w:left w:val="none" w:sz="0" w:space="0" w:color="auto"/>
                                <w:bottom w:val="none" w:sz="0" w:space="0" w:color="auto"/>
                                <w:right w:val="none" w:sz="0" w:space="0" w:color="auto"/>
                              </w:divBdr>
                            </w:div>
                            <w:div w:id="258217762">
                              <w:marLeft w:val="0"/>
                              <w:marRight w:val="30"/>
                              <w:marTop w:val="0"/>
                              <w:marBottom w:val="0"/>
                              <w:divBdr>
                                <w:top w:val="none" w:sz="0" w:space="0" w:color="auto"/>
                                <w:left w:val="none" w:sz="0" w:space="0" w:color="auto"/>
                                <w:bottom w:val="none" w:sz="0" w:space="0" w:color="auto"/>
                                <w:right w:val="none" w:sz="0" w:space="0" w:color="auto"/>
                              </w:divBdr>
                            </w:div>
                          </w:divsChild>
                        </w:div>
                        <w:div w:id="814103050">
                          <w:marLeft w:val="330"/>
                          <w:marRight w:val="0"/>
                          <w:marTop w:val="0"/>
                          <w:marBottom w:val="0"/>
                          <w:divBdr>
                            <w:top w:val="none" w:sz="0" w:space="0" w:color="auto"/>
                            <w:left w:val="none" w:sz="0" w:space="0" w:color="auto"/>
                            <w:bottom w:val="none" w:sz="0" w:space="0" w:color="auto"/>
                            <w:right w:val="none" w:sz="0" w:space="0" w:color="auto"/>
                          </w:divBdr>
                        </w:div>
                        <w:div w:id="950093866">
                          <w:marLeft w:val="330"/>
                          <w:marRight w:val="0"/>
                          <w:marTop w:val="0"/>
                          <w:marBottom w:val="0"/>
                          <w:divBdr>
                            <w:top w:val="none" w:sz="0" w:space="0" w:color="auto"/>
                            <w:left w:val="none" w:sz="0" w:space="0" w:color="auto"/>
                            <w:bottom w:val="none" w:sz="0" w:space="0" w:color="auto"/>
                            <w:right w:val="none" w:sz="0" w:space="0" w:color="auto"/>
                          </w:divBdr>
                        </w:div>
                      </w:divsChild>
                    </w:div>
                    <w:div w:id="976104780">
                      <w:marLeft w:val="0"/>
                      <w:marRight w:val="0"/>
                      <w:marTop w:val="0"/>
                      <w:marBottom w:val="450"/>
                      <w:divBdr>
                        <w:top w:val="none" w:sz="0" w:space="0" w:color="auto"/>
                        <w:left w:val="none" w:sz="0" w:space="0" w:color="auto"/>
                        <w:bottom w:val="none" w:sz="0" w:space="0" w:color="auto"/>
                        <w:right w:val="none" w:sz="0" w:space="0" w:color="auto"/>
                      </w:divBdr>
                      <w:divsChild>
                        <w:div w:id="619799574">
                          <w:marLeft w:val="-45"/>
                          <w:marRight w:val="-45"/>
                          <w:marTop w:val="0"/>
                          <w:marBottom w:val="0"/>
                          <w:divBdr>
                            <w:top w:val="none" w:sz="0" w:space="0" w:color="auto"/>
                            <w:left w:val="none" w:sz="0" w:space="0" w:color="auto"/>
                            <w:bottom w:val="none" w:sz="0" w:space="0" w:color="auto"/>
                            <w:right w:val="none" w:sz="0" w:space="0" w:color="auto"/>
                          </w:divBdr>
                          <w:divsChild>
                            <w:div w:id="123596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6203344">
          <w:marLeft w:val="-360"/>
          <w:marRight w:val="-360"/>
          <w:marTop w:val="0"/>
          <w:marBottom w:val="0"/>
          <w:divBdr>
            <w:top w:val="none" w:sz="0" w:space="0" w:color="auto"/>
            <w:left w:val="none" w:sz="0" w:space="0" w:color="auto"/>
            <w:bottom w:val="none" w:sz="0" w:space="0" w:color="auto"/>
            <w:right w:val="none" w:sz="0" w:space="0" w:color="auto"/>
          </w:divBdr>
          <w:divsChild>
            <w:div w:id="1646734271">
              <w:marLeft w:val="0"/>
              <w:marRight w:val="0"/>
              <w:marTop w:val="0"/>
              <w:marBottom w:val="0"/>
              <w:divBdr>
                <w:top w:val="none" w:sz="0" w:space="0" w:color="auto"/>
                <w:left w:val="none" w:sz="0" w:space="0" w:color="auto"/>
                <w:bottom w:val="none" w:sz="0" w:space="0" w:color="auto"/>
                <w:right w:val="none" w:sz="0" w:space="0" w:color="auto"/>
              </w:divBdr>
              <w:divsChild>
                <w:div w:id="1540825033">
                  <w:marLeft w:val="0"/>
                  <w:marRight w:val="0"/>
                  <w:marTop w:val="0"/>
                  <w:marBottom w:val="0"/>
                  <w:divBdr>
                    <w:top w:val="none" w:sz="0" w:space="0" w:color="auto"/>
                    <w:left w:val="none" w:sz="0" w:space="0" w:color="auto"/>
                    <w:bottom w:val="none" w:sz="0" w:space="0" w:color="auto"/>
                    <w:right w:val="none" w:sz="0" w:space="0" w:color="auto"/>
                  </w:divBdr>
                  <w:divsChild>
                    <w:div w:id="145570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5032484">
      <w:bodyDiv w:val="1"/>
      <w:marLeft w:val="0"/>
      <w:marRight w:val="0"/>
      <w:marTop w:val="0"/>
      <w:marBottom w:val="0"/>
      <w:divBdr>
        <w:top w:val="none" w:sz="0" w:space="0" w:color="auto"/>
        <w:left w:val="none" w:sz="0" w:space="0" w:color="auto"/>
        <w:bottom w:val="none" w:sz="0" w:space="0" w:color="auto"/>
        <w:right w:val="none" w:sz="0" w:space="0" w:color="auto"/>
      </w:divBdr>
      <w:divsChild>
        <w:div w:id="955409974">
          <w:marLeft w:val="-360"/>
          <w:marRight w:val="-360"/>
          <w:marTop w:val="0"/>
          <w:marBottom w:val="0"/>
          <w:divBdr>
            <w:top w:val="none" w:sz="0" w:space="0" w:color="auto"/>
            <w:left w:val="none" w:sz="0" w:space="0" w:color="auto"/>
            <w:bottom w:val="none" w:sz="0" w:space="0" w:color="auto"/>
            <w:right w:val="none" w:sz="0" w:space="0" w:color="auto"/>
          </w:divBdr>
          <w:divsChild>
            <w:div w:id="600143915">
              <w:marLeft w:val="0"/>
              <w:marRight w:val="0"/>
              <w:marTop w:val="0"/>
              <w:marBottom w:val="0"/>
              <w:divBdr>
                <w:top w:val="none" w:sz="0" w:space="0" w:color="auto"/>
                <w:left w:val="none" w:sz="0" w:space="0" w:color="auto"/>
                <w:bottom w:val="none" w:sz="0" w:space="0" w:color="auto"/>
                <w:right w:val="none" w:sz="0" w:space="0" w:color="auto"/>
              </w:divBdr>
              <w:divsChild>
                <w:div w:id="1634096528">
                  <w:marLeft w:val="0"/>
                  <w:marRight w:val="0"/>
                  <w:marTop w:val="0"/>
                  <w:marBottom w:val="600"/>
                  <w:divBdr>
                    <w:top w:val="none" w:sz="0" w:space="0" w:color="auto"/>
                    <w:left w:val="none" w:sz="0" w:space="0" w:color="auto"/>
                    <w:bottom w:val="none" w:sz="0" w:space="0" w:color="auto"/>
                    <w:right w:val="none" w:sz="0" w:space="0" w:color="auto"/>
                  </w:divBdr>
                  <w:divsChild>
                    <w:div w:id="782572174">
                      <w:marLeft w:val="0"/>
                      <w:marRight w:val="0"/>
                      <w:marTop w:val="0"/>
                      <w:marBottom w:val="135"/>
                      <w:divBdr>
                        <w:top w:val="none" w:sz="0" w:space="0" w:color="auto"/>
                        <w:left w:val="none" w:sz="0" w:space="0" w:color="auto"/>
                        <w:bottom w:val="none" w:sz="0" w:space="0" w:color="auto"/>
                        <w:right w:val="none" w:sz="0" w:space="0" w:color="auto"/>
                      </w:divBdr>
                      <w:divsChild>
                        <w:div w:id="1453397225">
                          <w:marLeft w:val="0"/>
                          <w:marRight w:val="0"/>
                          <w:marTop w:val="0"/>
                          <w:marBottom w:val="0"/>
                          <w:divBdr>
                            <w:top w:val="none" w:sz="0" w:space="0" w:color="auto"/>
                            <w:left w:val="none" w:sz="0" w:space="0" w:color="auto"/>
                            <w:bottom w:val="none" w:sz="0" w:space="0" w:color="auto"/>
                            <w:right w:val="none" w:sz="0" w:space="0" w:color="auto"/>
                          </w:divBdr>
                        </w:div>
                      </w:divsChild>
                    </w:div>
                    <w:div w:id="1559897336">
                      <w:marLeft w:val="0"/>
                      <w:marRight w:val="0"/>
                      <w:marTop w:val="0"/>
                      <w:marBottom w:val="240"/>
                      <w:divBdr>
                        <w:top w:val="none" w:sz="0" w:space="0" w:color="auto"/>
                        <w:left w:val="none" w:sz="0" w:space="0" w:color="auto"/>
                        <w:bottom w:val="none" w:sz="0" w:space="0" w:color="auto"/>
                        <w:right w:val="none" w:sz="0" w:space="0" w:color="auto"/>
                      </w:divBdr>
                      <w:divsChild>
                        <w:div w:id="1658413394">
                          <w:marLeft w:val="0"/>
                          <w:marRight w:val="0"/>
                          <w:marTop w:val="0"/>
                          <w:marBottom w:val="0"/>
                          <w:divBdr>
                            <w:top w:val="none" w:sz="0" w:space="0" w:color="auto"/>
                            <w:left w:val="none" w:sz="0" w:space="0" w:color="auto"/>
                            <w:bottom w:val="none" w:sz="0" w:space="0" w:color="auto"/>
                            <w:right w:val="none" w:sz="0" w:space="0" w:color="auto"/>
                          </w:divBdr>
                          <w:divsChild>
                            <w:div w:id="290326934">
                              <w:marLeft w:val="0"/>
                              <w:marRight w:val="30"/>
                              <w:marTop w:val="0"/>
                              <w:marBottom w:val="0"/>
                              <w:divBdr>
                                <w:top w:val="none" w:sz="0" w:space="0" w:color="auto"/>
                                <w:left w:val="none" w:sz="0" w:space="0" w:color="auto"/>
                                <w:bottom w:val="none" w:sz="0" w:space="0" w:color="auto"/>
                                <w:right w:val="none" w:sz="0" w:space="0" w:color="auto"/>
                              </w:divBdr>
                            </w:div>
                            <w:div w:id="1542017739">
                              <w:marLeft w:val="0"/>
                              <w:marRight w:val="30"/>
                              <w:marTop w:val="0"/>
                              <w:marBottom w:val="0"/>
                              <w:divBdr>
                                <w:top w:val="none" w:sz="0" w:space="0" w:color="auto"/>
                                <w:left w:val="none" w:sz="0" w:space="0" w:color="auto"/>
                                <w:bottom w:val="none" w:sz="0" w:space="0" w:color="auto"/>
                                <w:right w:val="none" w:sz="0" w:space="0" w:color="auto"/>
                              </w:divBdr>
                            </w:div>
                          </w:divsChild>
                        </w:div>
                        <w:div w:id="898594843">
                          <w:marLeft w:val="330"/>
                          <w:marRight w:val="0"/>
                          <w:marTop w:val="0"/>
                          <w:marBottom w:val="0"/>
                          <w:divBdr>
                            <w:top w:val="none" w:sz="0" w:space="0" w:color="auto"/>
                            <w:left w:val="none" w:sz="0" w:space="0" w:color="auto"/>
                            <w:bottom w:val="none" w:sz="0" w:space="0" w:color="auto"/>
                            <w:right w:val="none" w:sz="0" w:space="0" w:color="auto"/>
                          </w:divBdr>
                        </w:div>
                        <w:div w:id="1031565606">
                          <w:marLeft w:val="330"/>
                          <w:marRight w:val="0"/>
                          <w:marTop w:val="0"/>
                          <w:marBottom w:val="0"/>
                          <w:divBdr>
                            <w:top w:val="none" w:sz="0" w:space="0" w:color="auto"/>
                            <w:left w:val="none" w:sz="0" w:space="0" w:color="auto"/>
                            <w:bottom w:val="none" w:sz="0" w:space="0" w:color="auto"/>
                            <w:right w:val="none" w:sz="0" w:space="0" w:color="auto"/>
                          </w:divBdr>
                        </w:div>
                      </w:divsChild>
                    </w:div>
                    <w:div w:id="1682273624">
                      <w:marLeft w:val="0"/>
                      <w:marRight w:val="0"/>
                      <w:marTop w:val="0"/>
                      <w:marBottom w:val="450"/>
                      <w:divBdr>
                        <w:top w:val="none" w:sz="0" w:space="0" w:color="auto"/>
                        <w:left w:val="none" w:sz="0" w:space="0" w:color="auto"/>
                        <w:bottom w:val="none" w:sz="0" w:space="0" w:color="auto"/>
                        <w:right w:val="none" w:sz="0" w:space="0" w:color="auto"/>
                      </w:divBdr>
                      <w:divsChild>
                        <w:div w:id="47151525">
                          <w:marLeft w:val="-45"/>
                          <w:marRight w:val="-45"/>
                          <w:marTop w:val="0"/>
                          <w:marBottom w:val="0"/>
                          <w:divBdr>
                            <w:top w:val="none" w:sz="0" w:space="0" w:color="auto"/>
                            <w:left w:val="none" w:sz="0" w:space="0" w:color="auto"/>
                            <w:bottom w:val="none" w:sz="0" w:space="0" w:color="auto"/>
                            <w:right w:val="none" w:sz="0" w:space="0" w:color="auto"/>
                          </w:divBdr>
                          <w:divsChild>
                            <w:div w:id="27067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9528843">
          <w:marLeft w:val="-360"/>
          <w:marRight w:val="-360"/>
          <w:marTop w:val="0"/>
          <w:marBottom w:val="0"/>
          <w:divBdr>
            <w:top w:val="none" w:sz="0" w:space="0" w:color="auto"/>
            <w:left w:val="none" w:sz="0" w:space="0" w:color="auto"/>
            <w:bottom w:val="none" w:sz="0" w:space="0" w:color="auto"/>
            <w:right w:val="none" w:sz="0" w:space="0" w:color="auto"/>
          </w:divBdr>
          <w:divsChild>
            <w:div w:id="891384931">
              <w:marLeft w:val="0"/>
              <w:marRight w:val="0"/>
              <w:marTop w:val="0"/>
              <w:marBottom w:val="0"/>
              <w:divBdr>
                <w:top w:val="none" w:sz="0" w:space="0" w:color="auto"/>
                <w:left w:val="none" w:sz="0" w:space="0" w:color="auto"/>
                <w:bottom w:val="none" w:sz="0" w:space="0" w:color="auto"/>
                <w:right w:val="none" w:sz="0" w:space="0" w:color="auto"/>
              </w:divBdr>
              <w:divsChild>
                <w:div w:id="949968720">
                  <w:marLeft w:val="0"/>
                  <w:marRight w:val="0"/>
                  <w:marTop w:val="0"/>
                  <w:marBottom w:val="0"/>
                  <w:divBdr>
                    <w:top w:val="none" w:sz="0" w:space="0" w:color="auto"/>
                    <w:left w:val="none" w:sz="0" w:space="0" w:color="auto"/>
                    <w:bottom w:val="none" w:sz="0" w:space="0" w:color="auto"/>
                    <w:right w:val="none" w:sz="0" w:space="0" w:color="auto"/>
                  </w:divBdr>
                  <w:divsChild>
                    <w:div w:id="39932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7342373">
      <w:bodyDiv w:val="1"/>
      <w:marLeft w:val="0"/>
      <w:marRight w:val="0"/>
      <w:marTop w:val="0"/>
      <w:marBottom w:val="0"/>
      <w:divBdr>
        <w:top w:val="none" w:sz="0" w:space="0" w:color="auto"/>
        <w:left w:val="none" w:sz="0" w:space="0" w:color="auto"/>
        <w:bottom w:val="none" w:sz="0" w:space="0" w:color="auto"/>
        <w:right w:val="none" w:sz="0" w:space="0" w:color="auto"/>
      </w:divBdr>
      <w:divsChild>
        <w:div w:id="1523586656">
          <w:marLeft w:val="-360"/>
          <w:marRight w:val="-360"/>
          <w:marTop w:val="0"/>
          <w:marBottom w:val="0"/>
          <w:divBdr>
            <w:top w:val="none" w:sz="0" w:space="0" w:color="auto"/>
            <w:left w:val="none" w:sz="0" w:space="0" w:color="auto"/>
            <w:bottom w:val="none" w:sz="0" w:space="0" w:color="auto"/>
            <w:right w:val="none" w:sz="0" w:space="0" w:color="auto"/>
          </w:divBdr>
          <w:divsChild>
            <w:div w:id="1928297773">
              <w:marLeft w:val="0"/>
              <w:marRight w:val="0"/>
              <w:marTop w:val="0"/>
              <w:marBottom w:val="0"/>
              <w:divBdr>
                <w:top w:val="none" w:sz="0" w:space="0" w:color="auto"/>
                <w:left w:val="none" w:sz="0" w:space="0" w:color="auto"/>
                <w:bottom w:val="none" w:sz="0" w:space="0" w:color="auto"/>
                <w:right w:val="none" w:sz="0" w:space="0" w:color="auto"/>
              </w:divBdr>
              <w:divsChild>
                <w:div w:id="438599398">
                  <w:marLeft w:val="0"/>
                  <w:marRight w:val="0"/>
                  <w:marTop w:val="0"/>
                  <w:marBottom w:val="0"/>
                  <w:divBdr>
                    <w:top w:val="none" w:sz="0" w:space="0" w:color="auto"/>
                    <w:left w:val="none" w:sz="0" w:space="0" w:color="auto"/>
                    <w:bottom w:val="none" w:sz="0" w:space="0" w:color="auto"/>
                    <w:right w:val="none" w:sz="0" w:space="0" w:color="auto"/>
                  </w:divBdr>
                  <w:divsChild>
                    <w:div w:id="2135101590">
                      <w:marLeft w:val="0"/>
                      <w:marRight w:val="0"/>
                      <w:marTop w:val="0"/>
                      <w:marBottom w:val="135"/>
                      <w:divBdr>
                        <w:top w:val="none" w:sz="0" w:space="0" w:color="auto"/>
                        <w:left w:val="none" w:sz="0" w:space="0" w:color="auto"/>
                        <w:bottom w:val="none" w:sz="0" w:space="0" w:color="auto"/>
                        <w:right w:val="none" w:sz="0" w:space="0" w:color="auto"/>
                      </w:divBdr>
                      <w:divsChild>
                        <w:div w:id="165290770">
                          <w:marLeft w:val="0"/>
                          <w:marRight w:val="0"/>
                          <w:marTop w:val="0"/>
                          <w:marBottom w:val="0"/>
                          <w:divBdr>
                            <w:top w:val="none" w:sz="0" w:space="0" w:color="auto"/>
                            <w:left w:val="none" w:sz="0" w:space="0" w:color="auto"/>
                            <w:bottom w:val="none" w:sz="0" w:space="0" w:color="auto"/>
                            <w:right w:val="none" w:sz="0" w:space="0" w:color="auto"/>
                          </w:divBdr>
                        </w:div>
                      </w:divsChild>
                    </w:div>
                    <w:div w:id="2123840033">
                      <w:marLeft w:val="0"/>
                      <w:marRight w:val="0"/>
                      <w:marTop w:val="0"/>
                      <w:marBottom w:val="240"/>
                      <w:divBdr>
                        <w:top w:val="none" w:sz="0" w:space="0" w:color="auto"/>
                        <w:left w:val="none" w:sz="0" w:space="0" w:color="auto"/>
                        <w:bottom w:val="none" w:sz="0" w:space="0" w:color="auto"/>
                        <w:right w:val="none" w:sz="0" w:space="0" w:color="auto"/>
                      </w:divBdr>
                      <w:divsChild>
                        <w:div w:id="1206479489">
                          <w:marLeft w:val="0"/>
                          <w:marRight w:val="0"/>
                          <w:marTop w:val="0"/>
                          <w:marBottom w:val="0"/>
                          <w:divBdr>
                            <w:top w:val="none" w:sz="0" w:space="0" w:color="auto"/>
                            <w:left w:val="none" w:sz="0" w:space="0" w:color="auto"/>
                            <w:bottom w:val="none" w:sz="0" w:space="0" w:color="auto"/>
                            <w:right w:val="none" w:sz="0" w:space="0" w:color="auto"/>
                          </w:divBdr>
                          <w:divsChild>
                            <w:div w:id="913470562">
                              <w:marLeft w:val="0"/>
                              <w:marRight w:val="30"/>
                              <w:marTop w:val="0"/>
                              <w:marBottom w:val="0"/>
                              <w:divBdr>
                                <w:top w:val="none" w:sz="0" w:space="0" w:color="auto"/>
                                <w:left w:val="none" w:sz="0" w:space="0" w:color="auto"/>
                                <w:bottom w:val="none" w:sz="0" w:space="0" w:color="auto"/>
                                <w:right w:val="none" w:sz="0" w:space="0" w:color="auto"/>
                              </w:divBdr>
                            </w:div>
                            <w:div w:id="21513132">
                              <w:marLeft w:val="0"/>
                              <w:marRight w:val="30"/>
                              <w:marTop w:val="0"/>
                              <w:marBottom w:val="0"/>
                              <w:divBdr>
                                <w:top w:val="none" w:sz="0" w:space="0" w:color="auto"/>
                                <w:left w:val="none" w:sz="0" w:space="0" w:color="auto"/>
                                <w:bottom w:val="none" w:sz="0" w:space="0" w:color="auto"/>
                                <w:right w:val="none" w:sz="0" w:space="0" w:color="auto"/>
                              </w:divBdr>
                            </w:div>
                          </w:divsChild>
                        </w:div>
                        <w:div w:id="152335413">
                          <w:marLeft w:val="0"/>
                          <w:marRight w:val="330"/>
                          <w:marTop w:val="0"/>
                          <w:marBottom w:val="0"/>
                          <w:divBdr>
                            <w:top w:val="none" w:sz="0" w:space="0" w:color="auto"/>
                            <w:left w:val="none" w:sz="0" w:space="0" w:color="auto"/>
                            <w:bottom w:val="none" w:sz="0" w:space="0" w:color="auto"/>
                            <w:right w:val="none" w:sz="0" w:space="0" w:color="auto"/>
                          </w:divBdr>
                        </w:div>
                        <w:div w:id="98462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591959">
          <w:marLeft w:val="-360"/>
          <w:marRight w:val="-360"/>
          <w:marTop w:val="0"/>
          <w:marBottom w:val="0"/>
          <w:divBdr>
            <w:top w:val="none" w:sz="0" w:space="0" w:color="auto"/>
            <w:left w:val="none" w:sz="0" w:space="0" w:color="auto"/>
            <w:bottom w:val="none" w:sz="0" w:space="0" w:color="auto"/>
            <w:right w:val="none" w:sz="0" w:space="0" w:color="auto"/>
          </w:divBdr>
          <w:divsChild>
            <w:div w:id="2015260807">
              <w:marLeft w:val="0"/>
              <w:marRight w:val="0"/>
              <w:marTop w:val="0"/>
              <w:marBottom w:val="0"/>
              <w:divBdr>
                <w:top w:val="none" w:sz="0" w:space="0" w:color="auto"/>
                <w:left w:val="none" w:sz="0" w:space="0" w:color="auto"/>
                <w:bottom w:val="none" w:sz="0" w:space="0" w:color="auto"/>
                <w:right w:val="none" w:sz="0" w:space="0" w:color="auto"/>
              </w:divBdr>
              <w:divsChild>
                <w:div w:id="1032658235">
                  <w:marLeft w:val="0"/>
                  <w:marRight w:val="0"/>
                  <w:marTop w:val="0"/>
                  <w:marBottom w:val="0"/>
                  <w:divBdr>
                    <w:top w:val="none" w:sz="0" w:space="0" w:color="auto"/>
                    <w:left w:val="none" w:sz="0" w:space="0" w:color="auto"/>
                    <w:bottom w:val="none" w:sz="0" w:space="0" w:color="auto"/>
                    <w:right w:val="none" w:sz="0" w:space="0" w:color="auto"/>
                  </w:divBdr>
                  <w:divsChild>
                    <w:div w:id="927344721">
                      <w:marLeft w:val="0"/>
                      <w:marRight w:val="0"/>
                      <w:marTop w:val="0"/>
                      <w:marBottom w:val="450"/>
                      <w:divBdr>
                        <w:top w:val="none" w:sz="0" w:space="0" w:color="auto"/>
                        <w:left w:val="none" w:sz="0" w:space="0" w:color="auto"/>
                        <w:bottom w:val="none" w:sz="0" w:space="0" w:color="auto"/>
                        <w:right w:val="none" w:sz="0" w:space="0" w:color="auto"/>
                      </w:divBdr>
                      <w:divsChild>
                        <w:div w:id="97793146">
                          <w:marLeft w:val="-45"/>
                          <w:marRight w:val="-45"/>
                          <w:marTop w:val="0"/>
                          <w:marBottom w:val="0"/>
                          <w:divBdr>
                            <w:top w:val="none" w:sz="0" w:space="0" w:color="auto"/>
                            <w:left w:val="none" w:sz="0" w:space="0" w:color="auto"/>
                            <w:bottom w:val="none" w:sz="0" w:space="0" w:color="auto"/>
                            <w:right w:val="none" w:sz="0" w:space="0" w:color="auto"/>
                          </w:divBdr>
                          <w:divsChild>
                            <w:div w:id="96038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739964">
                      <w:marLeft w:val="0"/>
                      <w:marRight w:val="0"/>
                      <w:marTop w:val="0"/>
                      <w:marBottom w:val="0"/>
                      <w:divBdr>
                        <w:top w:val="none" w:sz="0" w:space="0" w:color="auto"/>
                        <w:left w:val="none" w:sz="0" w:space="0" w:color="auto"/>
                        <w:bottom w:val="none" w:sz="0" w:space="0" w:color="auto"/>
                        <w:right w:val="none" w:sz="0" w:space="0" w:color="auto"/>
                      </w:divBdr>
                      <w:divsChild>
                        <w:div w:id="126421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0915084">
      <w:bodyDiv w:val="1"/>
      <w:marLeft w:val="0"/>
      <w:marRight w:val="0"/>
      <w:marTop w:val="0"/>
      <w:marBottom w:val="0"/>
      <w:divBdr>
        <w:top w:val="none" w:sz="0" w:space="0" w:color="auto"/>
        <w:left w:val="none" w:sz="0" w:space="0" w:color="auto"/>
        <w:bottom w:val="none" w:sz="0" w:space="0" w:color="auto"/>
        <w:right w:val="none" w:sz="0" w:space="0" w:color="auto"/>
      </w:divBdr>
      <w:divsChild>
        <w:div w:id="1211965738">
          <w:marLeft w:val="-360"/>
          <w:marRight w:val="-360"/>
          <w:marTop w:val="0"/>
          <w:marBottom w:val="0"/>
          <w:divBdr>
            <w:top w:val="none" w:sz="0" w:space="0" w:color="auto"/>
            <w:left w:val="none" w:sz="0" w:space="0" w:color="auto"/>
            <w:bottom w:val="none" w:sz="0" w:space="0" w:color="auto"/>
            <w:right w:val="none" w:sz="0" w:space="0" w:color="auto"/>
          </w:divBdr>
          <w:divsChild>
            <w:div w:id="1293637663">
              <w:marLeft w:val="0"/>
              <w:marRight w:val="0"/>
              <w:marTop w:val="0"/>
              <w:marBottom w:val="0"/>
              <w:divBdr>
                <w:top w:val="none" w:sz="0" w:space="0" w:color="auto"/>
                <w:left w:val="none" w:sz="0" w:space="0" w:color="auto"/>
                <w:bottom w:val="none" w:sz="0" w:space="0" w:color="auto"/>
                <w:right w:val="none" w:sz="0" w:space="0" w:color="auto"/>
              </w:divBdr>
              <w:divsChild>
                <w:div w:id="1887376427">
                  <w:marLeft w:val="0"/>
                  <w:marRight w:val="0"/>
                  <w:marTop w:val="0"/>
                  <w:marBottom w:val="600"/>
                  <w:divBdr>
                    <w:top w:val="none" w:sz="0" w:space="0" w:color="auto"/>
                    <w:left w:val="none" w:sz="0" w:space="0" w:color="auto"/>
                    <w:bottom w:val="none" w:sz="0" w:space="0" w:color="auto"/>
                    <w:right w:val="none" w:sz="0" w:space="0" w:color="auto"/>
                  </w:divBdr>
                  <w:divsChild>
                    <w:div w:id="1025516660">
                      <w:marLeft w:val="0"/>
                      <w:marRight w:val="0"/>
                      <w:marTop w:val="0"/>
                      <w:marBottom w:val="135"/>
                      <w:divBdr>
                        <w:top w:val="none" w:sz="0" w:space="0" w:color="auto"/>
                        <w:left w:val="none" w:sz="0" w:space="0" w:color="auto"/>
                        <w:bottom w:val="none" w:sz="0" w:space="0" w:color="auto"/>
                        <w:right w:val="none" w:sz="0" w:space="0" w:color="auto"/>
                      </w:divBdr>
                      <w:divsChild>
                        <w:div w:id="1210263877">
                          <w:marLeft w:val="0"/>
                          <w:marRight w:val="0"/>
                          <w:marTop w:val="0"/>
                          <w:marBottom w:val="0"/>
                          <w:divBdr>
                            <w:top w:val="none" w:sz="0" w:space="0" w:color="auto"/>
                            <w:left w:val="none" w:sz="0" w:space="0" w:color="auto"/>
                            <w:bottom w:val="none" w:sz="0" w:space="0" w:color="auto"/>
                            <w:right w:val="none" w:sz="0" w:space="0" w:color="auto"/>
                          </w:divBdr>
                        </w:div>
                      </w:divsChild>
                    </w:div>
                    <w:div w:id="500311481">
                      <w:marLeft w:val="0"/>
                      <w:marRight w:val="0"/>
                      <w:marTop w:val="0"/>
                      <w:marBottom w:val="240"/>
                      <w:divBdr>
                        <w:top w:val="none" w:sz="0" w:space="0" w:color="auto"/>
                        <w:left w:val="none" w:sz="0" w:space="0" w:color="auto"/>
                        <w:bottom w:val="none" w:sz="0" w:space="0" w:color="auto"/>
                        <w:right w:val="none" w:sz="0" w:space="0" w:color="auto"/>
                      </w:divBdr>
                      <w:divsChild>
                        <w:div w:id="1411657684">
                          <w:marLeft w:val="0"/>
                          <w:marRight w:val="0"/>
                          <w:marTop w:val="0"/>
                          <w:marBottom w:val="0"/>
                          <w:divBdr>
                            <w:top w:val="none" w:sz="0" w:space="0" w:color="auto"/>
                            <w:left w:val="none" w:sz="0" w:space="0" w:color="auto"/>
                            <w:bottom w:val="none" w:sz="0" w:space="0" w:color="auto"/>
                            <w:right w:val="none" w:sz="0" w:space="0" w:color="auto"/>
                          </w:divBdr>
                          <w:divsChild>
                            <w:div w:id="1779987411">
                              <w:marLeft w:val="0"/>
                              <w:marRight w:val="30"/>
                              <w:marTop w:val="0"/>
                              <w:marBottom w:val="0"/>
                              <w:divBdr>
                                <w:top w:val="none" w:sz="0" w:space="0" w:color="auto"/>
                                <w:left w:val="none" w:sz="0" w:space="0" w:color="auto"/>
                                <w:bottom w:val="none" w:sz="0" w:space="0" w:color="auto"/>
                                <w:right w:val="none" w:sz="0" w:space="0" w:color="auto"/>
                              </w:divBdr>
                            </w:div>
                            <w:div w:id="348526189">
                              <w:marLeft w:val="0"/>
                              <w:marRight w:val="30"/>
                              <w:marTop w:val="0"/>
                              <w:marBottom w:val="0"/>
                              <w:divBdr>
                                <w:top w:val="none" w:sz="0" w:space="0" w:color="auto"/>
                                <w:left w:val="none" w:sz="0" w:space="0" w:color="auto"/>
                                <w:bottom w:val="none" w:sz="0" w:space="0" w:color="auto"/>
                                <w:right w:val="none" w:sz="0" w:space="0" w:color="auto"/>
                              </w:divBdr>
                            </w:div>
                          </w:divsChild>
                        </w:div>
                        <w:div w:id="1528908602">
                          <w:marLeft w:val="330"/>
                          <w:marRight w:val="0"/>
                          <w:marTop w:val="0"/>
                          <w:marBottom w:val="0"/>
                          <w:divBdr>
                            <w:top w:val="none" w:sz="0" w:space="0" w:color="auto"/>
                            <w:left w:val="none" w:sz="0" w:space="0" w:color="auto"/>
                            <w:bottom w:val="none" w:sz="0" w:space="0" w:color="auto"/>
                            <w:right w:val="none" w:sz="0" w:space="0" w:color="auto"/>
                          </w:divBdr>
                        </w:div>
                        <w:div w:id="356548297">
                          <w:marLeft w:val="330"/>
                          <w:marRight w:val="0"/>
                          <w:marTop w:val="0"/>
                          <w:marBottom w:val="0"/>
                          <w:divBdr>
                            <w:top w:val="none" w:sz="0" w:space="0" w:color="auto"/>
                            <w:left w:val="none" w:sz="0" w:space="0" w:color="auto"/>
                            <w:bottom w:val="none" w:sz="0" w:space="0" w:color="auto"/>
                            <w:right w:val="none" w:sz="0" w:space="0" w:color="auto"/>
                          </w:divBdr>
                        </w:div>
                      </w:divsChild>
                    </w:div>
                    <w:div w:id="1856117157">
                      <w:marLeft w:val="0"/>
                      <w:marRight w:val="0"/>
                      <w:marTop w:val="0"/>
                      <w:marBottom w:val="450"/>
                      <w:divBdr>
                        <w:top w:val="none" w:sz="0" w:space="0" w:color="auto"/>
                        <w:left w:val="none" w:sz="0" w:space="0" w:color="auto"/>
                        <w:bottom w:val="none" w:sz="0" w:space="0" w:color="auto"/>
                        <w:right w:val="none" w:sz="0" w:space="0" w:color="auto"/>
                      </w:divBdr>
                      <w:divsChild>
                        <w:div w:id="175191153">
                          <w:marLeft w:val="-45"/>
                          <w:marRight w:val="-45"/>
                          <w:marTop w:val="0"/>
                          <w:marBottom w:val="0"/>
                          <w:divBdr>
                            <w:top w:val="none" w:sz="0" w:space="0" w:color="auto"/>
                            <w:left w:val="none" w:sz="0" w:space="0" w:color="auto"/>
                            <w:bottom w:val="none" w:sz="0" w:space="0" w:color="auto"/>
                            <w:right w:val="none" w:sz="0" w:space="0" w:color="auto"/>
                          </w:divBdr>
                          <w:divsChild>
                            <w:div w:id="184300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7303654">
          <w:marLeft w:val="-360"/>
          <w:marRight w:val="-360"/>
          <w:marTop w:val="0"/>
          <w:marBottom w:val="0"/>
          <w:divBdr>
            <w:top w:val="none" w:sz="0" w:space="0" w:color="auto"/>
            <w:left w:val="none" w:sz="0" w:space="0" w:color="auto"/>
            <w:bottom w:val="none" w:sz="0" w:space="0" w:color="auto"/>
            <w:right w:val="none" w:sz="0" w:space="0" w:color="auto"/>
          </w:divBdr>
          <w:divsChild>
            <w:div w:id="1835143976">
              <w:marLeft w:val="0"/>
              <w:marRight w:val="0"/>
              <w:marTop w:val="0"/>
              <w:marBottom w:val="0"/>
              <w:divBdr>
                <w:top w:val="none" w:sz="0" w:space="0" w:color="auto"/>
                <w:left w:val="none" w:sz="0" w:space="0" w:color="auto"/>
                <w:bottom w:val="none" w:sz="0" w:space="0" w:color="auto"/>
                <w:right w:val="none" w:sz="0" w:space="0" w:color="auto"/>
              </w:divBdr>
              <w:divsChild>
                <w:div w:id="1542744901">
                  <w:marLeft w:val="0"/>
                  <w:marRight w:val="0"/>
                  <w:marTop w:val="0"/>
                  <w:marBottom w:val="0"/>
                  <w:divBdr>
                    <w:top w:val="none" w:sz="0" w:space="0" w:color="auto"/>
                    <w:left w:val="none" w:sz="0" w:space="0" w:color="auto"/>
                    <w:bottom w:val="none" w:sz="0" w:space="0" w:color="auto"/>
                    <w:right w:val="none" w:sz="0" w:space="0" w:color="auto"/>
                  </w:divBdr>
                  <w:divsChild>
                    <w:div w:id="126237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1921268">
      <w:bodyDiv w:val="1"/>
      <w:marLeft w:val="0"/>
      <w:marRight w:val="0"/>
      <w:marTop w:val="0"/>
      <w:marBottom w:val="0"/>
      <w:divBdr>
        <w:top w:val="none" w:sz="0" w:space="0" w:color="auto"/>
        <w:left w:val="none" w:sz="0" w:space="0" w:color="auto"/>
        <w:bottom w:val="none" w:sz="0" w:space="0" w:color="auto"/>
        <w:right w:val="none" w:sz="0" w:space="0" w:color="auto"/>
      </w:divBdr>
      <w:divsChild>
        <w:div w:id="1761293037">
          <w:marLeft w:val="-360"/>
          <w:marRight w:val="-360"/>
          <w:marTop w:val="0"/>
          <w:marBottom w:val="0"/>
          <w:divBdr>
            <w:top w:val="none" w:sz="0" w:space="0" w:color="auto"/>
            <w:left w:val="none" w:sz="0" w:space="0" w:color="auto"/>
            <w:bottom w:val="none" w:sz="0" w:space="0" w:color="auto"/>
            <w:right w:val="none" w:sz="0" w:space="0" w:color="auto"/>
          </w:divBdr>
          <w:divsChild>
            <w:div w:id="2079282134">
              <w:marLeft w:val="0"/>
              <w:marRight w:val="0"/>
              <w:marTop w:val="0"/>
              <w:marBottom w:val="0"/>
              <w:divBdr>
                <w:top w:val="none" w:sz="0" w:space="0" w:color="auto"/>
                <w:left w:val="none" w:sz="0" w:space="0" w:color="auto"/>
                <w:bottom w:val="none" w:sz="0" w:space="0" w:color="auto"/>
                <w:right w:val="none" w:sz="0" w:space="0" w:color="auto"/>
              </w:divBdr>
              <w:divsChild>
                <w:div w:id="35276254">
                  <w:marLeft w:val="0"/>
                  <w:marRight w:val="0"/>
                  <w:marTop w:val="0"/>
                  <w:marBottom w:val="600"/>
                  <w:divBdr>
                    <w:top w:val="none" w:sz="0" w:space="0" w:color="auto"/>
                    <w:left w:val="none" w:sz="0" w:space="0" w:color="auto"/>
                    <w:bottom w:val="none" w:sz="0" w:space="0" w:color="auto"/>
                    <w:right w:val="none" w:sz="0" w:space="0" w:color="auto"/>
                  </w:divBdr>
                  <w:divsChild>
                    <w:div w:id="1233003537">
                      <w:marLeft w:val="0"/>
                      <w:marRight w:val="0"/>
                      <w:marTop w:val="0"/>
                      <w:marBottom w:val="240"/>
                      <w:divBdr>
                        <w:top w:val="none" w:sz="0" w:space="0" w:color="auto"/>
                        <w:left w:val="none" w:sz="0" w:space="0" w:color="auto"/>
                        <w:bottom w:val="none" w:sz="0" w:space="0" w:color="auto"/>
                        <w:right w:val="none" w:sz="0" w:space="0" w:color="auto"/>
                      </w:divBdr>
                      <w:divsChild>
                        <w:div w:id="1395392613">
                          <w:marLeft w:val="0"/>
                          <w:marRight w:val="0"/>
                          <w:marTop w:val="0"/>
                          <w:marBottom w:val="0"/>
                          <w:divBdr>
                            <w:top w:val="none" w:sz="0" w:space="0" w:color="auto"/>
                            <w:left w:val="none" w:sz="0" w:space="0" w:color="auto"/>
                            <w:bottom w:val="none" w:sz="0" w:space="0" w:color="auto"/>
                            <w:right w:val="none" w:sz="0" w:space="0" w:color="auto"/>
                          </w:divBdr>
                          <w:divsChild>
                            <w:div w:id="1323584308">
                              <w:marLeft w:val="0"/>
                              <w:marRight w:val="30"/>
                              <w:marTop w:val="0"/>
                              <w:marBottom w:val="0"/>
                              <w:divBdr>
                                <w:top w:val="none" w:sz="0" w:space="0" w:color="auto"/>
                                <w:left w:val="none" w:sz="0" w:space="0" w:color="auto"/>
                                <w:bottom w:val="none" w:sz="0" w:space="0" w:color="auto"/>
                                <w:right w:val="none" w:sz="0" w:space="0" w:color="auto"/>
                              </w:divBdr>
                            </w:div>
                            <w:div w:id="799343301">
                              <w:marLeft w:val="0"/>
                              <w:marRight w:val="30"/>
                              <w:marTop w:val="0"/>
                              <w:marBottom w:val="0"/>
                              <w:divBdr>
                                <w:top w:val="none" w:sz="0" w:space="0" w:color="auto"/>
                                <w:left w:val="none" w:sz="0" w:space="0" w:color="auto"/>
                                <w:bottom w:val="none" w:sz="0" w:space="0" w:color="auto"/>
                                <w:right w:val="none" w:sz="0" w:space="0" w:color="auto"/>
                              </w:divBdr>
                            </w:div>
                          </w:divsChild>
                        </w:div>
                        <w:div w:id="398211801">
                          <w:marLeft w:val="330"/>
                          <w:marRight w:val="0"/>
                          <w:marTop w:val="0"/>
                          <w:marBottom w:val="0"/>
                          <w:divBdr>
                            <w:top w:val="none" w:sz="0" w:space="0" w:color="auto"/>
                            <w:left w:val="none" w:sz="0" w:space="0" w:color="auto"/>
                            <w:bottom w:val="none" w:sz="0" w:space="0" w:color="auto"/>
                            <w:right w:val="none" w:sz="0" w:space="0" w:color="auto"/>
                          </w:divBdr>
                        </w:div>
                        <w:div w:id="962349567">
                          <w:marLeft w:val="330"/>
                          <w:marRight w:val="0"/>
                          <w:marTop w:val="0"/>
                          <w:marBottom w:val="0"/>
                          <w:divBdr>
                            <w:top w:val="none" w:sz="0" w:space="0" w:color="auto"/>
                            <w:left w:val="none" w:sz="0" w:space="0" w:color="auto"/>
                            <w:bottom w:val="none" w:sz="0" w:space="0" w:color="auto"/>
                            <w:right w:val="none" w:sz="0" w:space="0" w:color="auto"/>
                          </w:divBdr>
                        </w:div>
                      </w:divsChild>
                    </w:div>
                    <w:div w:id="1440292522">
                      <w:marLeft w:val="0"/>
                      <w:marRight w:val="0"/>
                      <w:marTop w:val="0"/>
                      <w:marBottom w:val="450"/>
                      <w:divBdr>
                        <w:top w:val="none" w:sz="0" w:space="0" w:color="auto"/>
                        <w:left w:val="none" w:sz="0" w:space="0" w:color="auto"/>
                        <w:bottom w:val="none" w:sz="0" w:space="0" w:color="auto"/>
                        <w:right w:val="none" w:sz="0" w:space="0" w:color="auto"/>
                      </w:divBdr>
                      <w:divsChild>
                        <w:div w:id="1581282551">
                          <w:marLeft w:val="-45"/>
                          <w:marRight w:val="-45"/>
                          <w:marTop w:val="0"/>
                          <w:marBottom w:val="0"/>
                          <w:divBdr>
                            <w:top w:val="none" w:sz="0" w:space="0" w:color="auto"/>
                            <w:left w:val="none" w:sz="0" w:space="0" w:color="auto"/>
                            <w:bottom w:val="none" w:sz="0" w:space="0" w:color="auto"/>
                            <w:right w:val="none" w:sz="0" w:space="0" w:color="auto"/>
                          </w:divBdr>
                          <w:divsChild>
                            <w:div w:id="155342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2930372">
          <w:marLeft w:val="-360"/>
          <w:marRight w:val="-360"/>
          <w:marTop w:val="0"/>
          <w:marBottom w:val="0"/>
          <w:divBdr>
            <w:top w:val="none" w:sz="0" w:space="0" w:color="auto"/>
            <w:left w:val="none" w:sz="0" w:space="0" w:color="auto"/>
            <w:bottom w:val="none" w:sz="0" w:space="0" w:color="auto"/>
            <w:right w:val="none" w:sz="0" w:space="0" w:color="auto"/>
          </w:divBdr>
          <w:divsChild>
            <w:div w:id="864368831">
              <w:marLeft w:val="0"/>
              <w:marRight w:val="0"/>
              <w:marTop w:val="0"/>
              <w:marBottom w:val="0"/>
              <w:divBdr>
                <w:top w:val="none" w:sz="0" w:space="0" w:color="auto"/>
                <w:left w:val="none" w:sz="0" w:space="0" w:color="auto"/>
                <w:bottom w:val="none" w:sz="0" w:space="0" w:color="auto"/>
                <w:right w:val="none" w:sz="0" w:space="0" w:color="auto"/>
              </w:divBdr>
              <w:divsChild>
                <w:div w:id="7414174">
                  <w:marLeft w:val="0"/>
                  <w:marRight w:val="0"/>
                  <w:marTop w:val="0"/>
                  <w:marBottom w:val="0"/>
                  <w:divBdr>
                    <w:top w:val="none" w:sz="0" w:space="0" w:color="auto"/>
                    <w:left w:val="none" w:sz="0" w:space="0" w:color="auto"/>
                    <w:bottom w:val="none" w:sz="0" w:space="0" w:color="auto"/>
                    <w:right w:val="none" w:sz="0" w:space="0" w:color="auto"/>
                  </w:divBdr>
                  <w:divsChild>
                    <w:div w:id="92707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www.rebellionrider.com/what-are-dml-triggers-in-pl-sql/" TargetMode="External"/><Relationship Id="rId26" Type="http://schemas.openxmlformats.org/officeDocument/2006/relationships/hyperlink" Target="http://www.rebellionrider.com/how-to-make-new-database-connection-in-sql-developer-rebellionrider/" TargetMode="External"/><Relationship Id="rId3" Type="http://schemas.openxmlformats.org/officeDocument/2006/relationships/settings" Target="settings.xml"/><Relationship Id="rId21" Type="http://schemas.openxmlformats.org/officeDocument/2006/relationships/hyperlink" Target="http://www.rebellionrider.com/copy-table-with-or-without-data-using-create-table-as-statement/" TargetMode="External"/><Relationship Id="rId34" Type="http://schemas.openxmlformats.org/officeDocument/2006/relationships/hyperlink" Target="http://www.rebellionrider.com/numeric-for-loop-in-pl-sql/" TargetMode="External"/><Relationship Id="rId7" Type="http://schemas.openxmlformats.org/officeDocument/2006/relationships/hyperlink" Target="http://www.rebellionrider.com/variables-declaration-initialization-in-pl-sql-by-rebellionrider-manish-sharma/" TargetMode="External"/><Relationship Id="rId12" Type="http://schemas.openxmlformats.org/officeDocument/2006/relationships/image" Target="media/image3.png"/><Relationship Id="rId17" Type="http://schemas.openxmlformats.org/officeDocument/2006/relationships/hyperlink" Target="https://youtu.be/R3fvX_xf5P4" TargetMode="External"/><Relationship Id="rId25" Type="http://schemas.openxmlformats.org/officeDocument/2006/relationships/hyperlink" Target="http://www.rebellionrider.com/how-to-make-new-database-connection-in-sql-developer-rebellionrider/" TargetMode="External"/><Relationship Id="rId33" Type="http://schemas.openxmlformats.org/officeDocument/2006/relationships/hyperlink" Target="http://www.rebellionrider.com/how-to-create-an-explicit-cursor-in-oracle-database/"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http://www.rebellionrider.com/table-auditing-using-dml-triggers-in-oracle-pl-sql/" TargetMode="External"/><Relationship Id="rId29"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rebellionrider.com/if-then-elsif-conditional-control-statement-in-pl-sql/" TargetMode="External"/><Relationship Id="rId24" Type="http://schemas.openxmlformats.org/officeDocument/2006/relationships/hyperlink" Target="http://www.rebellionrider.com/user-privileges-in-oracle-database/" TargetMode="External"/><Relationship Id="rId32" Type="http://schemas.openxmlformats.org/officeDocument/2006/relationships/hyperlink" Target="http://www.rebellionrider.com/block-types-in-pl-sql-by-rebellionrider-manish-sharma/" TargetMode="External"/><Relationship Id="rId5" Type="http://schemas.openxmlformats.org/officeDocument/2006/relationships/image" Target="media/image1.png"/><Relationship Id="rId15" Type="http://schemas.openxmlformats.org/officeDocument/2006/relationships/hyperlink" Target="https://youtu.be/DfAmnj2j7WI" TargetMode="External"/><Relationship Id="rId23" Type="http://schemas.openxmlformats.org/officeDocument/2006/relationships/hyperlink" Target="http://www.rebellionrider.com/how-to-make-new-database-connection-in-sql-developer-rebellionrider/" TargetMode="External"/><Relationship Id="rId28" Type="http://schemas.openxmlformats.org/officeDocument/2006/relationships/image" Target="media/image7.png"/><Relationship Id="rId36" Type="http://schemas.openxmlformats.org/officeDocument/2006/relationships/theme" Target="theme/theme1.xml"/><Relationship Id="rId10" Type="http://schemas.openxmlformats.org/officeDocument/2006/relationships/hyperlink" Target="http://www.rebellionrider.com/if-then-else-conditional-control-statement-in-pl-sql/" TargetMode="External"/><Relationship Id="rId19" Type="http://schemas.openxmlformats.org/officeDocument/2006/relationships/image" Target="media/image6.png"/><Relationship Id="rId31" Type="http://schemas.openxmlformats.org/officeDocument/2006/relationships/hyperlink" Target="http://www.rebellionrider.com/how-to-unlock-user-schema-in-oracle-database-using-sql-developer/" TargetMode="External"/><Relationship Id="rId4" Type="http://schemas.openxmlformats.org/officeDocument/2006/relationships/webSettings" Target="webSettings.xml"/><Relationship Id="rId9" Type="http://schemas.openxmlformats.org/officeDocument/2006/relationships/hyperlink" Target="https://youtu.be/rbarR4_gaH8" TargetMode="External"/><Relationship Id="rId14" Type="http://schemas.openxmlformats.org/officeDocument/2006/relationships/hyperlink" Target="http://www.rebellionrider.com/cursor-for-loop-with-simple-explicit-cursor-in-oracle-database/" TargetMode="External"/><Relationship Id="rId22" Type="http://schemas.openxmlformats.org/officeDocument/2006/relationships/hyperlink" Target="https://youtu.be/jSv1LIlNKU0" TargetMode="External"/><Relationship Id="rId27" Type="http://schemas.openxmlformats.org/officeDocument/2006/relationships/hyperlink" Target="http://www.rebellionrider.com/what-is-sql-view-in-oracle-database/" TargetMode="External"/><Relationship Id="rId30" Type="http://schemas.openxmlformats.org/officeDocument/2006/relationships/hyperlink" Target="http://www.rebellionrider.com/what-are-pl-sql-cursors-in-oracle-database/" TargetMode="External"/><Relationship Id="rId35" Type="http://schemas.openxmlformats.org/officeDocument/2006/relationships/fontTable" Target="fontTable.xml"/><Relationship Id="rId8" Type="http://schemas.openxmlformats.org/officeDocument/2006/relationships/hyperlink" Target="http://www.rebellionrider.com/block-types-in-pl-sql-by-rebellionrider-manish-sharm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1246</TotalTime>
  <Pages>80</Pages>
  <Words>15284</Words>
  <Characters>87122</Characters>
  <Application>Microsoft Office Word</Application>
  <DocSecurity>0</DocSecurity>
  <Lines>726</Lines>
  <Paragraphs>204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VENKATASWAMY BUDIGE</dc:creator>
  <cp:keywords/>
  <dc:description/>
  <cp:lastModifiedBy>VENKATASWAMY BUDIGE</cp:lastModifiedBy>
  <cp:revision>124</cp:revision>
  <dcterms:created xsi:type="dcterms:W3CDTF">2020-07-25T05:31:00Z</dcterms:created>
  <dcterms:modified xsi:type="dcterms:W3CDTF">2020-07-29T13:55:00Z</dcterms:modified>
</cp:coreProperties>
</file>